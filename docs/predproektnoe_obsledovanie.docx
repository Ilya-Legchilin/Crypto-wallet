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2C4C" w:rsidRDefault="00A459EF">
      <w:pPr>
        <w:ind w:firstLine="0"/>
        <w:jc w:val="center"/>
      </w:pPr>
      <w:r>
        <w:t>МОСКОВСКИЙ ФИЗИКО-ТЕХНИЧЕСКИЙ ИНСТИТУТ (</w:t>
      </w:r>
      <w:r>
        <w:rPr>
          <w:szCs w:val="28"/>
        </w:rPr>
        <w:t>НАЦИОНАЛЬНЫЙ ИССЛЕДОВАТЕЛЬСКИЙ УНИВЕРСИТЕТ</w:t>
      </w:r>
      <w:r>
        <w:t>)</w:t>
      </w:r>
    </w:p>
    <w:p w:rsidR="00732C4C" w:rsidRDefault="00732C4C">
      <w:pPr>
        <w:ind w:firstLine="0"/>
        <w:jc w:val="center"/>
      </w:pPr>
    </w:p>
    <w:p w:rsidR="00732C4C" w:rsidRDefault="00A459EF">
      <w:pPr>
        <w:ind w:firstLine="0"/>
        <w:jc w:val="center"/>
      </w:pPr>
      <w:r>
        <w:t>Кафедра защиты информации</w:t>
      </w:r>
    </w:p>
    <w:p w:rsidR="00732C4C" w:rsidRDefault="00732C4C">
      <w:pPr>
        <w:ind w:firstLine="0"/>
        <w:jc w:val="center"/>
      </w:pPr>
    </w:p>
    <w:p w:rsidR="00732C4C" w:rsidRDefault="00732C4C">
      <w:pPr>
        <w:ind w:firstLine="0"/>
        <w:jc w:val="center"/>
      </w:pPr>
    </w:p>
    <w:p w:rsidR="00732C4C" w:rsidRDefault="00732C4C">
      <w:pPr>
        <w:ind w:firstLine="0"/>
      </w:pPr>
    </w:p>
    <w:p w:rsidR="00732C4C" w:rsidRDefault="00A459EF">
      <w:pPr>
        <w:ind w:firstLine="0"/>
        <w:jc w:val="center"/>
        <w:rPr>
          <w:bCs/>
          <w:szCs w:val="28"/>
        </w:rPr>
      </w:pPr>
      <w:r>
        <w:rPr>
          <w:bCs/>
          <w:szCs w:val="28"/>
        </w:rPr>
        <w:t>ЗАЩИЩЕННЫЙ ПРОГРАММНО-АППАРАТНЫЙ КОМПЛЕКС УПРАВЛЕНИЯ КРИПТОВАЛЮТНЫМИ АКТИВАМИ НА БАЗЕ ПЛАТФОРМЫ МКТ</w:t>
      </w:r>
    </w:p>
    <w:p w:rsidR="00732C4C" w:rsidRDefault="00732C4C">
      <w:pPr>
        <w:ind w:firstLine="0"/>
        <w:jc w:val="center"/>
        <w:rPr>
          <w:bCs/>
          <w:szCs w:val="28"/>
        </w:rPr>
      </w:pPr>
    </w:p>
    <w:p w:rsidR="00732C4C" w:rsidRDefault="00A459EF">
      <w:pPr>
        <w:ind w:firstLine="0"/>
        <w:jc w:val="center"/>
        <w:rPr>
          <w:b/>
        </w:rPr>
      </w:pPr>
      <w:r>
        <w:rPr>
          <w:b/>
        </w:rPr>
        <w:t>ОТЧЕТ ОБ ОБСЛЕДОВАНИИ</w:t>
      </w:r>
    </w:p>
    <w:p w:rsidR="00732C4C" w:rsidRDefault="00732C4C">
      <w:pPr>
        <w:ind w:firstLine="0"/>
        <w:jc w:val="center"/>
      </w:pPr>
    </w:p>
    <w:p w:rsidR="00732C4C" w:rsidRDefault="00732C4C">
      <w:pPr>
        <w:ind w:firstLine="0"/>
        <w:jc w:val="center"/>
      </w:pPr>
    </w:p>
    <w:p w:rsidR="00732C4C" w:rsidRDefault="00732C4C">
      <w:pPr>
        <w:ind w:firstLine="0"/>
        <w:jc w:val="center"/>
      </w:pPr>
    </w:p>
    <w:p w:rsidR="00732C4C" w:rsidRDefault="00732C4C">
      <w:pPr>
        <w:ind w:firstLine="0"/>
        <w:jc w:val="center"/>
      </w:pPr>
    </w:p>
    <w:p w:rsidR="00732C4C" w:rsidRDefault="00732C4C">
      <w:pPr>
        <w:ind w:firstLine="0"/>
        <w:jc w:val="center"/>
      </w:pPr>
    </w:p>
    <w:p w:rsidR="00732C4C" w:rsidRDefault="00732C4C">
      <w:pPr>
        <w:ind w:firstLine="0"/>
        <w:jc w:val="center"/>
      </w:pPr>
    </w:p>
    <w:p w:rsidR="00732C4C" w:rsidRDefault="00A459EF">
      <w:pPr>
        <w:spacing w:after="0"/>
        <w:ind w:left="11" w:firstLineChars="125" w:firstLine="350"/>
        <w:jc w:val="right"/>
        <w:rPr>
          <w:szCs w:val="28"/>
        </w:rPr>
      </w:pPr>
      <w:r>
        <w:t xml:space="preserve">Выполнил: </w:t>
      </w:r>
      <w:r>
        <w:rPr>
          <w:szCs w:val="28"/>
        </w:rPr>
        <w:t xml:space="preserve">Шарапов Роман Андреевич, </w:t>
      </w:r>
    </w:p>
    <w:p w:rsidR="00732C4C" w:rsidRDefault="00A459EF">
      <w:pPr>
        <w:spacing w:after="0"/>
        <w:ind w:left="11" w:firstLineChars="125" w:firstLine="350"/>
        <w:jc w:val="right"/>
        <w:rPr>
          <w:szCs w:val="28"/>
        </w:rPr>
      </w:pPr>
      <w:r>
        <w:rPr>
          <w:szCs w:val="28"/>
        </w:rPr>
        <w:t>студент ФРТК 419 группы</w:t>
      </w:r>
    </w:p>
    <w:p w:rsidR="00732C4C" w:rsidRDefault="00732C4C">
      <w:pPr>
        <w:spacing w:after="0"/>
        <w:ind w:left="11" w:firstLineChars="125" w:firstLine="350"/>
        <w:jc w:val="right"/>
        <w:rPr>
          <w:szCs w:val="28"/>
        </w:rPr>
      </w:pPr>
    </w:p>
    <w:p w:rsidR="00732C4C" w:rsidRDefault="00A459EF">
      <w:pPr>
        <w:spacing w:after="0"/>
        <w:ind w:left="11" w:firstLineChars="125" w:firstLine="350"/>
        <w:jc w:val="right"/>
        <w:rPr>
          <w:szCs w:val="28"/>
        </w:rPr>
      </w:pPr>
      <w:r>
        <w:rPr>
          <w:szCs w:val="28"/>
        </w:rPr>
        <w:t>Научный руководитель:</w:t>
      </w:r>
    </w:p>
    <w:p w:rsidR="00732C4C" w:rsidRDefault="00A459EF">
      <w:pPr>
        <w:spacing w:after="0"/>
        <w:ind w:left="11" w:firstLineChars="125" w:firstLine="350"/>
        <w:jc w:val="right"/>
        <w:rPr>
          <w:szCs w:val="28"/>
        </w:rPr>
      </w:pPr>
      <w:r>
        <w:rPr>
          <w:szCs w:val="28"/>
        </w:rPr>
        <w:t>Конявский В.А.</w:t>
      </w:r>
    </w:p>
    <w:p w:rsidR="00732C4C" w:rsidRDefault="00732C4C">
      <w:pPr>
        <w:ind w:firstLine="0"/>
        <w:jc w:val="right"/>
      </w:pPr>
    </w:p>
    <w:p w:rsidR="00732C4C" w:rsidRDefault="00732C4C">
      <w:pPr>
        <w:ind w:firstLine="0"/>
        <w:jc w:val="right"/>
      </w:pPr>
    </w:p>
    <w:p w:rsidR="00732C4C" w:rsidRDefault="00732C4C">
      <w:pPr>
        <w:ind w:firstLine="0"/>
        <w:jc w:val="right"/>
      </w:pPr>
    </w:p>
    <w:p w:rsidR="00732C4C" w:rsidRDefault="00A459EF">
      <w:pPr>
        <w:ind w:firstLine="0"/>
        <w:jc w:val="center"/>
      </w:pPr>
      <w:r>
        <w:t xml:space="preserve">Москва – 2019 </w:t>
      </w:r>
    </w:p>
    <w:p w:rsidR="00732C4C" w:rsidRDefault="00A459EF">
      <w:pPr>
        <w:pStyle w:val="1"/>
        <w:numPr>
          <w:ilvl w:val="0"/>
          <w:numId w:val="0"/>
        </w:numPr>
        <w:ind w:left="680"/>
        <w:rPr>
          <w:rFonts w:cs="Times New Roman"/>
          <w:sz w:val="36"/>
          <w:szCs w:val="40"/>
        </w:rPr>
      </w:pPr>
      <w:bookmarkStart w:id="0" w:name="_Toc26473"/>
      <w:bookmarkStart w:id="1" w:name="_Toc23242"/>
      <w:bookmarkStart w:id="2" w:name="_Toc763"/>
      <w:bookmarkStart w:id="3" w:name="_Toc15098"/>
      <w:bookmarkStart w:id="4" w:name="_Toc13911"/>
      <w:bookmarkStart w:id="5" w:name="_Toc1526"/>
      <w:bookmarkStart w:id="6" w:name="_Toc5440"/>
      <w:bookmarkStart w:id="7" w:name="_Toc4931"/>
      <w:r>
        <w:rPr>
          <w:rFonts w:cs="Times New Roman"/>
          <w:sz w:val="36"/>
          <w:szCs w:val="40"/>
        </w:rPr>
        <w:lastRenderedPageBreak/>
        <w:t>Содержание</w:t>
      </w:r>
      <w:bookmarkEnd w:id="0"/>
      <w:bookmarkEnd w:id="1"/>
      <w:bookmarkEnd w:id="2"/>
      <w:bookmarkEnd w:id="3"/>
      <w:bookmarkEnd w:id="4"/>
      <w:bookmarkEnd w:id="5"/>
      <w:bookmarkEnd w:id="6"/>
      <w:bookmarkEnd w:id="7"/>
    </w:p>
    <w:p w:rsidR="00732C4C" w:rsidRDefault="00732C4C"/>
    <w:p w:rsidR="00732C4C" w:rsidRDefault="00A459EF">
      <w:pPr>
        <w:pStyle w:val="11"/>
        <w:tabs>
          <w:tab w:val="right" w:leader="dot" w:pos="9355"/>
        </w:tabs>
      </w:pPr>
      <w:r>
        <w:fldChar w:fldCharType="begin"/>
      </w:r>
      <w:r>
        <w:instrText xml:space="preserve">TOC \o "1-3" \h \u </w:instrText>
      </w:r>
      <w:r>
        <w:fldChar w:fldCharType="separate"/>
      </w:r>
      <w:hyperlink w:anchor="_Toc13911" w:history="1">
        <w:r>
          <w:rPr>
            <w:szCs w:val="40"/>
          </w:rPr>
          <w:t>Содержание</w:t>
        </w:r>
        <w:r>
          <w:tab/>
        </w:r>
        <w:fldSimple w:instr=" PAGEREF _Toc13911 ">
          <w:r>
            <w:t>2</w:t>
          </w:r>
        </w:fldSimple>
      </w:hyperlink>
    </w:p>
    <w:p w:rsidR="00732C4C" w:rsidRDefault="00A459EF">
      <w:pPr>
        <w:pStyle w:val="11"/>
        <w:tabs>
          <w:tab w:val="right" w:leader="dot" w:pos="9355"/>
        </w:tabs>
      </w:pPr>
      <w:hyperlink w:anchor="_Toc18159" w:history="1">
        <w:r>
          <w:t>1 Общие положения</w:t>
        </w:r>
        <w:r>
          <w:tab/>
        </w:r>
        <w:fldSimple w:instr=" PAGEREF _Toc18159 ">
          <w:r>
            <w:t>4</w:t>
          </w:r>
        </w:fldSimple>
      </w:hyperlink>
    </w:p>
    <w:p w:rsidR="00732C4C" w:rsidRDefault="00A459EF">
      <w:pPr>
        <w:pStyle w:val="11"/>
        <w:tabs>
          <w:tab w:val="right" w:leader="dot" w:pos="9355"/>
        </w:tabs>
      </w:pPr>
      <w:hyperlink w:anchor="_Toc16206" w:history="1">
        <w:r>
          <w:t>2 Описание объекта исследования</w:t>
        </w:r>
        <w:r>
          <w:tab/>
        </w:r>
        <w:fldSimple w:instr=" PAGEREF _Toc16206 ">
          <w:r>
            <w:t>5</w:t>
          </w:r>
        </w:fldSimple>
      </w:hyperlink>
    </w:p>
    <w:p w:rsidR="00732C4C" w:rsidRDefault="00A459EF">
      <w:pPr>
        <w:pStyle w:val="22"/>
        <w:tabs>
          <w:tab w:val="right" w:leader="dot" w:pos="9355"/>
        </w:tabs>
      </w:pPr>
      <w:hyperlink w:anchor="_Toc13873" w:history="1">
        <w:r>
          <w:t xml:space="preserve">2.1 </w:t>
        </w:r>
        <w:r>
          <w:rPr>
            <w:lang w:eastAsia="zh-CN"/>
          </w:rPr>
          <w:t xml:space="preserve">Классификация </w:t>
        </w:r>
        <w:r>
          <w:rPr>
            <w:lang w:val="en-US"/>
          </w:rPr>
          <w:t>криптовалютных активов</w:t>
        </w:r>
        <w:r>
          <w:tab/>
        </w:r>
        <w:fldSimple w:instr=" PAGEREF _Toc13873 ">
          <w:r>
            <w:t>5</w:t>
          </w:r>
        </w:fldSimple>
      </w:hyperlink>
    </w:p>
    <w:p w:rsidR="00732C4C" w:rsidRDefault="00A459EF">
      <w:pPr>
        <w:pStyle w:val="31"/>
        <w:tabs>
          <w:tab w:val="right" w:leader="dot" w:pos="9355"/>
        </w:tabs>
      </w:pPr>
      <w:hyperlink w:anchor="_Toc22067" w:history="1">
        <w:r>
          <w:t>2.1.1 Криптовалюты</w:t>
        </w:r>
        <w:r>
          <w:tab/>
        </w:r>
        <w:fldSimple w:instr=" PAGEREF _Toc22067 ">
          <w:r>
            <w:t>5</w:t>
          </w:r>
        </w:fldSimple>
      </w:hyperlink>
    </w:p>
    <w:p w:rsidR="00732C4C" w:rsidRDefault="00A459EF">
      <w:pPr>
        <w:pStyle w:val="31"/>
        <w:tabs>
          <w:tab w:val="right" w:leader="dot" w:pos="9355"/>
        </w:tabs>
      </w:pPr>
      <w:hyperlink w:anchor="_Toc14875" w:history="1">
        <w:r>
          <w:rPr>
            <w:cs/>
            <w:lang w:eastAsia="zh-CN"/>
          </w:rPr>
          <w:t xml:space="preserve">2.1.2 </w:t>
        </w:r>
        <w:r>
          <w:t>Токены</w:t>
        </w:r>
        <w:r>
          <w:tab/>
        </w:r>
        <w:fldSimple w:instr=" PAGEREF _Toc14875 ">
          <w:r>
            <w:t>7</w:t>
          </w:r>
        </w:fldSimple>
      </w:hyperlink>
    </w:p>
    <w:p w:rsidR="00732C4C" w:rsidRDefault="00A459EF">
      <w:pPr>
        <w:pStyle w:val="22"/>
        <w:tabs>
          <w:tab w:val="right" w:leader="dot" w:pos="9355"/>
        </w:tabs>
      </w:pPr>
      <w:hyperlink w:anchor="_Toc3277" w:history="1">
        <w:r>
          <w:rPr>
            <w:lang w:eastAsia="zh-CN"/>
          </w:rPr>
          <w:t>2.2 Классификация средств работы с криптовалютными активами</w:t>
        </w:r>
        <w:r>
          <w:tab/>
        </w:r>
        <w:fldSimple w:instr=" PAGEREF _Toc3277 ">
          <w:r>
            <w:t>11</w:t>
          </w:r>
        </w:fldSimple>
      </w:hyperlink>
    </w:p>
    <w:p w:rsidR="00732C4C" w:rsidRDefault="00A459EF">
      <w:pPr>
        <w:pStyle w:val="31"/>
        <w:tabs>
          <w:tab w:val="right" w:leader="dot" w:pos="9355"/>
        </w:tabs>
      </w:pPr>
      <w:hyperlink w:anchor="_Toc31467" w:history="1">
        <w:r>
          <w:rPr>
            <w:lang w:eastAsia="zh-CN"/>
          </w:rPr>
          <w:t>2.2.1 Криптовалютные кошельки</w:t>
        </w:r>
        <w:r>
          <w:tab/>
        </w:r>
        <w:fldSimple w:instr=" PAGEREF _Toc31467 ">
          <w:r>
            <w:t>12</w:t>
          </w:r>
        </w:fldSimple>
      </w:hyperlink>
    </w:p>
    <w:p w:rsidR="00732C4C" w:rsidRDefault="00A459EF">
      <w:pPr>
        <w:pStyle w:val="31"/>
        <w:tabs>
          <w:tab w:val="right" w:leader="dot" w:pos="9355"/>
        </w:tabs>
      </w:pPr>
      <w:hyperlink w:anchor="_Toc6567" w:history="1">
        <w:r>
          <w:rPr>
            <w:lang w:eastAsia="zh-CN"/>
          </w:rPr>
          <w:t>2.2.2 Криптовалютные обменники</w:t>
        </w:r>
        <w:r>
          <w:tab/>
        </w:r>
        <w:fldSimple w:instr=" PAGEREF _Toc6567 ">
          <w:r>
            <w:t>14</w:t>
          </w:r>
        </w:fldSimple>
      </w:hyperlink>
    </w:p>
    <w:p w:rsidR="00732C4C" w:rsidRDefault="00A459EF">
      <w:pPr>
        <w:pStyle w:val="31"/>
        <w:tabs>
          <w:tab w:val="right" w:leader="dot" w:pos="9355"/>
        </w:tabs>
      </w:pPr>
      <w:hyperlink w:anchor="_Toc28446" w:history="1">
        <w:r>
          <w:rPr>
            <w:lang w:eastAsia="zh-CN"/>
          </w:rPr>
          <w:t>2.2.3 Криптовалютные биржи</w:t>
        </w:r>
        <w:r>
          <w:tab/>
        </w:r>
        <w:fldSimple w:instr=" PAGEREF _Toc28446 ">
          <w:r>
            <w:t>17</w:t>
          </w:r>
        </w:fldSimple>
      </w:hyperlink>
    </w:p>
    <w:p w:rsidR="00732C4C" w:rsidRDefault="00A459EF">
      <w:pPr>
        <w:pStyle w:val="31"/>
        <w:tabs>
          <w:tab w:val="right" w:leader="dot" w:pos="9355"/>
        </w:tabs>
      </w:pPr>
      <w:hyperlink w:anchor="_Toc21220" w:history="1">
        <w:r>
          <w:rPr>
            <w:lang w:val="en-US"/>
          </w:rPr>
          <w:t xml:space="preserve">2.2.4 </w:t>
        </w:r>
        <w:r>
          <w:rPr>
            <w:lang w:eastAsia="zh-CN"/>
          </w:rPr>
          <w:t>Боты-трейдеры</w:t>
        </w:r>
        <w:r>
          <w:tab/>
        </w:r>
        <w:fldSimple w:instr=" PAGEREF _Toc21220 ">
          <w:r>
            <w:t>26</w:t>
          </w:r>
        </w:fldSimple>
      </w:hyperlink>
    </w:p>
    <w:p w:rsidR="00732C4C" w:rsidRDefault="00A459EF">
      <w:pPr>
        <w:pStyle w:val="31"/>
        <w:tabs>
          <w:tab w:val="right" w:leader="dot" w:pos="9355"/>
        </w:tabs>
      </w:pPr>
      <w:hyperlink w:anchor="_Toc20356" w:history="1">
        <w:r>
          <w:rPr>
            <w:lang w:eastAsia="zh-CN"/>
          </w:rPr>
          <w:t>2.2.5 Майнинг пулы</w:t>
        </w:r>
        <w:r>
          <w:tab/>
        </w:r>
        <w:fldSimple w:instr=" PAGEREF _Toc20356 ">
          <w:r>
            <w:t>30</w:t>
          </w:r>
        </w:fldSimple>
      </w:hyperlink>
    </w:p>
    <w:p w:rsidR="00732C4C" w:rsidRDefault="00A459EF">
      <w:pPr>
        <w:pStyle w:val="31"/>
        <w:tabs>
          <w:tab w:val="right" w:leader="dot" w:pos="9355"/>
        </w:tabs>
      </w:pPr>
      <w:hyperlink w:anchor="_Toc9344" w:history="1">
        <w:r>
          <w:rPr>
            <w:lang w:eastAsia="zh-CN"/>
          </w:rPr>
          <w:t>2.2.6 Перечень потенциально опасных и безопасных сервисов</w:t>
        </w:r>
        <w:r>
          <w:tab/>
        </w:r>
        <w:fldSimple w:instr=" PAGEREF _Toc9344 ">
          <w:r>
            <w:t>32</w:t>
          </w:r>
        </w:fldSimple>
      </w:hyperlink>
    </w:p>
    <w:p w:rsidR="00732C4C" w:rsidRDefault="00A459EF">
      <w:pPr>
        <w:pStyle w:val="11"/>
        <w:tabs>
          <w:tab w:val="right" w:leader="dot" w:pos="9355"/>
        </w:tabs>
      </w:pPr>
      <w:hyperlink w:anchor="_Toc15587" w:history="1">
        <w:r>
          <w:rPr>
            <w:cs/>
            <w:lang w:eastAsia="zh-CN" w:bidi="ru-RU"/>
          </w:rPr>
          <w:t xml:space="preserve">3 </w:t>
        </w:r>
        <w:r>
          <w:rPr>
            <w:lang w:eastAsia="zh-CN" w:bidi="ru-RU"/>
          </w:rPr>
          <w:t>Программно</w:t>
        </w:r>
        <w:r>
          <w:rPr>
            <w:lang w:val="en-US" w:eastAsia="zh-CN" w:bidi="ru-RU"/>
          </w:rPr>
          <w:t>-аппаратная реализация объекта</w:t>
        </w:r>
        <w:r>
          <w:tab/>
        </w:r>
        <w:fldSimple w:instr=" PAGEREF _Toc15587 ">
          <w:r>
            <w:t>36</w:t>
          </w:r>
        </w:fldSimple>
      </w:hyperlink>
    </w:p>
    <w:p w:rsidR="00732C4C" w:rsidRDefault="00A459EF">
      <w:pPr>
        <w:pStyle w:val="22"/>
        <w:tabs>
          <w:tab w:val="right" w:leader="dot" w:pos="9355"/>
        </w:tabs>
      </w:pPr>
      <w:hyperlink w:anchor="_Toc1506" w:history="1">
        <w:r>
          <w:rPr>
            <w:lang w:eastAsia="zh-CN"/>
          </w:rPr>
          <w:t xml:space="preserve">3.1 </w:t>
        </w:r>
        <w:r>
          <w:rPr>
            <w:rFonts w:eastAsiaTheme="majorEastAsia"/>
            <w:szCs w:val="26"/>
            <w:lang w:eastAsia="zh-CN" w:bidi="ru-RU"/>
          </w:rPr>
          <w:t>Общие сведения о программной реализации объекта</w:t>
        </w:r>
        <w:r>
          <w:tab/>
        </w:r>
        <w:fldSimple w:instr=" PAGEREF _Toc1506 ">
          <w:r>
            <w:t>36</w:t>
          </w:r>
        </w:fldSimple>
      </w:hyperlink>
    </w:p>
    <w:p w:rsidR="00732C4C" w:rsidRDefault="00A459EF">
      <w:pPr>
        <w:pStyle w:val="22"/>
        <w:tabs>
          <w:tab w:val="right" w:leader="dot" w:pos="9355"/>
        </w:tabs>
      </w:pPr>
      <w:hyperlink w:anchor="_Toc11232" w:history="1">
        <w:r>
          <w:rPr>
            <w:lang w:eastAsia="zh-CN"/>
          </w:rPr>
          <w:t>3.2 Реализация доверенной среды</w:t>
        </w:r>
        <w:r>
          <w:tab/>
        </w:r>
        <w:fldSimple w:instr=" PAGEREF _Toc11232 ">
          <w:r>
            <w:t>37</w:t>
          </w:r>
        </w:fldSimple>
      </w:hyperlink>
    </w:p>
    <w:p w:rsidR="00732C4C" w:rsidRDefault="00A459EF">
      <w:pPr>
        <w:pStyle w:val="22"/>
        <w:tabs>
          <w:tab w:val="right" w:leader="dot" w:pos="9355"/>
        </w:tabs>
      </w:pPr>
      <w:hyperlink w:anchor="_Toc20645" w:history="1">
        <w:r>
          <w:rPr>
            <w:cs/>
            <w:lang w:eastAsia="zh-CN"/>
          </w:rPr>
          <w:t xml:space="preserve">3.3 </w:t>
        </w:r>
        <w:r>
          <w:rPr>
            <w:lang w:eastAsia="zh-CN"/>
          </w:rPr>
          <w:t>Генерация ключевых пар</w:t>
        </w:r>
        <w:r>
          <w:tab/>
        </w:r>
        <w:fldSimple w:instr=" PAGEREF _Toc20645 ">
          <w:r>
            <w:t>38</w:t>
          </w:r>
        </w:fldSimple>
      </w:hyperlink>
    </w:p>
    <w:p w:rsidR="00732C4C" w:rsidRDefault="00A459EF">
      <w:pPr>
        <w:pStyle w:val="22"/>
        <w:tabs>
          <w:tab w:val="right" w:leader="dot" w:pos="9355"/>
        </w:tabs>
      </w:pPr>
      <w:hyperlink w:anchor="_Toc4358" w:history="1">
        <w:r>
          <w:rPr>
            <w:cs/>
            <w:lang w:eastAsia="zh-CN"/>
          </w:rPr>
          <w:t xml:space="preserve">3.4 </w:t>
        </w:r>
        <w:r>
          <w:rPr>
            <w:lang w:eastAsia="zh-CN"/>
          </w:rPr>
          <w:t>Хранение ключевых пар при длительном подключении к интернету</w:t>
        </w:r>
        <w:r>
          <w:tab/>
        </w:r>
        <w:fldSimple w:instr=" PAGEREF _Toc4358 ">
          <w:r>
            <w:t>40</w:t>
          </w:r>
        </w:fldSimple>
      </w:hyperlink>
    </w:p>
    <w:p w:rsidR="00732C4C" w:rsidRDefault="00A459EF">
      <w:pPr>
        <w:pStyle w:val="22"/>
        <w:tabs>
          <w:tab w:val="right" w:leader="dot" w:pos="9355"/>
        </w:tabs>
      </w:pPr>
      <w:hyperlink w:anchor="_Toc11011" w:history="1">
        <w:r>
          <w:rPr>
            <w:lang w:eastAsia="zh-CN"/>
          </w:rPr>
          <w:t>3.5 Требования к системе</w:t>
        </w:r>
        <w:r>
          <w:tab/>
        </w:r>
        <w:fldSimple w:instr=" PAGEREF _Toc11011 ">
          <w:r>
            <w:t>44</w:t>
          </w:r>
        </w:fldSimple>
      </w:hyperlink>
    </w:p>
    <w:p w:rsidR="00732C4C" w:rsidRDefault="00A459EF">
      <w:pPr>
        <w:pStyle w:val="11"/>
        <w:tabs>
          <w:tab w:val="right" w:leader="dot" w:pos="9355"/>
        </w:tabs>
      </w:pPr>
      <w:hyperlink w:anchor="_Toc22046" w:history="1">
        <w:r>
          <w:t xml:space="preserve">4 </w:t>
        </w:r>
        <w:r>
          <w:rPr>
            <w:cs/>
            <w:lang w:bidi="ru-RU"/>
          </w:rPr>
          <w:t>Инструментарий</w:t>
        </w:r>
        <w:r>
          <w:t xml:space="preserve"> </w:t>
        </w:r>
        <w:r>
          <w:rPr>
            <w:cs/>
            <w:lang w:bidi="ru-RU"/>
          </w:rPr>
          <w:t>для</w:t>
        </w:r>
        <w:r>
          <w:t xml:space="preserve"> </w:t>
        </w:r>
        <w:r>
          <w:rPr>
            <w:cs/>
            <w:lang w:bidi="ru-RU"/>
          </w:rPr>
          <w:t>разработки</w:t>
        </w:r>
        <w:r>
          <w:tab/>
        </w:r>
        <w:fldSimple w:instr=" PAGEREF _Toc22046 ">
          <w:r>
            <w:t>47</w:t>
          </w:r>
        </w:fldSimple>
      </w:hyperlink>
    </w:p>
    <w:p w:rsidR="00732C4C" w:rsidRDefault="00A459EF">
      <w:pPr>
        <w:pStyle w:val="11"/>
        <w:tabs>
          <w:tab w:val="right" w:leader="dot" w:pos="9355"/>
        </w:tabs>
      </w:pPr>
      <w:hyperlink w:anchor="_Toc2634" w:history="1">
        <w:r>
          <w:rPr>
            <w:lang w:eastAsia="zh-CN"/>
          </w:rPr>
          <w:t>5 Заключение</w:t>
        </w:r>
        <w:r>
          <w:tab/>
        </w:r>
        <w:fldSimple w:instr=" PAGEREF _Toc2634 ">
          <w:r>
            <w:t>49</w:t>
          </w:r>
        </w:fldSimple>
      </w:hyperlink>
    </w:p>
    <w:p w:rsidR="00732C4C" w:rsidRDefault="00A459EF">
      <w:pPr>
        <w:pStyle w:val="11"/>
        <w:tabs>
          <w:tab w:val="right" w:leader="dot" w:pos="9355"/>
        </w:tabs>
      </w:pPr>
      <w:hyperlink w:anchor="_Toc11065" w:history="1">
        <w:r>
          <w:rPr>
            <w:lang w:eastAsia="zh-CN"/>
          </w:rPr>
          <w:t>Приложение 1. Техническое задание</w:t>
        </w:r>
        <w:r>
          <w:tab/>
        </w:r>
        <w:fldSimple w:instr=" PAGEREF _Toc11065 ">
          <w:r>
            <w:t>50</w:t>
          </w:r>
        </w:fldSimple>
      </w:hyperlink>
    </w:p>
    <w:p w:rsidR="00732C4C" w:rsidRDefault="00A459EF">
      <w:pPr>
        <w:pStyle w:val="11"/>
        <w:tabs>
          <w:tab w:val="right" w:leader="dot" w:pos="9355"/>
        </w:tabs>
      </w:pPr>
      <w:hyperlink w:anchor="_Toc13889" w:history="1">
        <w:r>
          <w:rPr>
            <w:lang w:eastAsia="zh-CN"/>
          </w:rPr>
          <w:t>Перечень принятых сокращений</w:t>
        </w:r>
        <w:r>
          <w:tab/>
        </w:r>
        <w:fldSimple w:instr=" PAGEREF _Toc13889 ">
          <w:r>
            <w:t>56</w:t>
          </w:r>
        </w:fldSimple>
      </w:hyperlink>
    </w:p>
    <w:p w:rsidR="00732C4C" w:rsidRDefault="00A459EF">
      <w:pPr>
        <w:pStyle w:val="11"/>
        <w:tabs>
          <w:tab w:val="right" w:leader="dot" w:pos="9355"/>
        </w:tabs>
      </w:pPr>
      <w:hyperlink w:anchor="_Toc6427" w:history="1">
        <w:r>
          <w:rPr>
            <w:lang w:eastAsia="zh-CN"/>
          </w:rPr>
          <w:t>Термины и определения</w:t>
        </w:r>
        <w:r>
          <w:tab/>
        </w:r>
        <w:fldSimple w:instr=" PAGEREF _Toc6427 ">
          <w:r>
            <w:t>57</w:t>
          </w:r>
        </w:fldSimple>
      </w:hyperlink>
    </w:p>
    <w:p w:rsidR="00732C4C" w:rsidRDefault="00A459EF">
      <w:pPr>
        <w:pStyle w:val="11"/>
        <w:tabs>
          <w:tab w:val="right" w:leader="dot" w:pos="9355"/>
        </w:tabs>
      </w:pPr>
      <w:hyperlink w:anchor="_Toc15463" w:history="1">
        <w:r>
          <w:rPr>
            <w:lang w:val="en-US" w:eastAsia="zh-CN"/>
          </w:rPr>
          <w:t>Список используемых источников</w:t>
        </w:r>
        <w:r>
          <w:tab/>
        </w:r>
        <w:fldSimple w:instr=" PAGEREF _Toc15463 ">
          <w:r>
            <w:t>59</w:t>
          </w:r>
        </w:fldSimple>
      </w:hyperlink>
    </w:p>
    <w:p w:rsidR="00732C4C" w:rsidRDefault="00A459EF">
      <w:pPr>
        <w:sectPr w:rsidR="00732C4C">
          <w:headerReference w:type="default" r:id="rId8"/>
          <w:headerReference w:type="first" r:id="rId9"/>
          <w:pgSz w:w="11906" w:h="16838"/>
          <w:pgMar w:top="1134" w:right="850" w:bottom="1134" w:left="1701" w:header="708" w:footer="708" w:gutter="0"/>
          <w:cols w:space="708"/>
          <w:titlePg/>
          <w:docGrid w:linePitch="381"/>
        </w:sectPr>
      </w:pPr>
      <w:r>
        <w:fldChar w:fldCharType="end"/>
      </w:r>
    </w:p>
    <w:p w:rsidR="00732C4C" w:rsidRDefault="00A459EF">
      <w:pPr>
        <w:pStyle w:val="1"/>
        <w:rPr>
          <w:rFonts w:cs="Times New Roman"/>
        </w:rPr>
      </w:pPr>
      <w:bookmarkStart w:id="14" w:name="_Toc27169"/>
      <w:bookmarkStart w:id="15" w:name="_Toc2671"/>
      <w:bookmarkStart w:id="16" w:name="_Toc28235"/>
      <w:bookmarkStart w:id="17" w:name="_Toc473"/>
      <w:bookmarkStart w:id="18" w:name="_Toc18159"/>
      <w:bookmarkStart w:id="19" w:name="_Toc4377"/>
      <w:bookmarkStart w:id="20" w:name="_Toc18554"/>
      <w:bookmarkStart w:id="21" w:name="_Toc29580"/>
      <w:bookmarkStart w:id="22" w:name="_Toc1098"/>
      <w:r>
        <w:rPr>
          <w:rFonts w:cs="Times New Roman"/>
        </w:rPr>
        <w:lastRenderedPageBreak/>
        <w:t>Общие положения</w:t>
      </w:r>
      <w:bookmarkEnd w:id="14"/>
      <w:bookmarkEnd w:id="15"/>
      <w:bookmarkEnd w:id="16"/>
      <w:bookmarkEnd w:id="17"/>
      <w:bookmarkEnd w:id="18"/>
      <w:bookmarkEnd w:id="19"/>
      <w:bookmarkEnd w:id="20"/>
      <w:bookmarkEnd w:id="21"/>
    </w:p>
    <w:p w:rsidR="00732C4C" w:rsidRDefault="00A459EF">
      <w:pPr>
        <w:spacing w:after="0"/>
        <w:rPr>
          <w:szCs w:val="28"/>
        </w:rPr>
      </w:pPr>
      <w:r>
        <w:rPr>
          <w:szCs w:val="28"/>
        </w:rPr>
        <w:t>Обследование проводится в рамках предпроектных работ по теме «</w:t>
      </w:r>
      <w:r>
        <w:rPr>
          <w:bCs/>
          <w:szCs w:val="28"/>
        </w:rPr>
        <w:t xml:space="preserve">Защищенный программно-аппаратный комплекс управления криптовалютными активами на базе платформы </w:t>
      </w:r>
      <w:r>
        <w:rPr>
          <w:bCs/>
          <w:szCs w:val="28"/>
          <w:lang w:val="en-US"/>
        </w:rPr>
        <w:t>MKT</w:t>
      </w:r>
      <w:r>
        <w:rPr>
          <w:szCs w:val="28"/>
        </w:rPr>
        <w:t>».</w:t>
      </w:r>
    </w:p>
    <w:p w:rsidR="00732C4C" w:rsidRDefault="00A459EF">
      <w:pPr>
        <w:spacing w:after="0"/>
        <w:rPr>
          <w:szCs w:val="28"/>
        </w:rPr>
      </w:pPr>
      <w:r>
        <w:rPr>
          <w:b/>
          <w:bCs/>
          <w:szCs w:val="28"/>
        </w:rPr>
        <w:t xml:space="preserve">Заказчиком </w:t>
      </w:r>
      <w:r>
        <w:rPr>
          <w:szCs w:val="28"/>
        </w:rPr>
        <w:t>работ является кафедра защиты информации, которая относится к факультету радиотехники и кибернетики московского физико-технического института.</w:t>
      </w:r>
    </w:p>
    <w:p w:rsidR="00732C4C" w:rsidRDefault="00A459EF">
      <w:pPr>
        <w:spacing w:after="0"/>
        <w:rPr>
          <w:szCs w:val="28"/>
        </w:rPr>
      </w:pPr>
      <w:r>
        <w:rPr>
          <w:b/>
          <w:bCs/>
          <w:szCs w:val="28"/>
        </w:rPr>
        <w:t xml:space="preserve">Исполнителем </w:t>
      </w:r>
      <w:r>
        <w:rPr>
          <w:szCs w:val="28"/>
        </w:rPr>
        <w:t>работ является студент кафедры защиты информации 419 группы ФРТК МФТИ Шарапов Роман Андреевич.</w:t>
      </w:r>
    </w:p>
    <w:p w:rsidR="00732C4C" w:rsidRDefault="00A459EF">
      <w:pPr>
        <w:spacing w:after="0"/>
        <w:rPr>
          <w:szCs w:val="28"/>
        </w:rPr>
      </w:pPr>
      <w:r>
        <w:rPr>
          <w:b/>
          <w:bCs/>
          <w:szCs w:val="28"/>
        </w:rPr>
        <w:t>Объектом обследования</w:t>
      </w:r>
      <w:r>
        <w:rPr>
          <w:szCs w:val="28"/>
        </w:rPr>
        <w:t xml:space="preserve"> является реализация </w:t>
      </w:r>
      <w:r>
        <w:rPr>
          <w:bCs/>
          <w:szCs w:val="28"/>
        </w:rPr>
        <w:t>механизмов управления криптовалютными активами.</w:t>
      </w:r>
    </w:p>
    <w:p w:rsidR="00732C4C" w:rsidRDefault="00A459EF">
      <w:pPr>
        <w:spacing w:after="0"/>
        <w:rPr>
          <w:szCs w:val="28"/>
        </w:rPr>
      </w:pPr>
      <w:r>
        <w:rPr>
          <w:b/>
          <w:bCs/>
          <w:szCs w:val="28"/>
        </w:rPr>
        <w:t>Целью обследования</w:t>
      </w:r>
      <w:r>
        <w:rPr>
          <w:szCs w:val="28"/>
        </w:rPr>
        <w:t xml:space="preserve"> является </w:t>
      </w:r>
      <w:r>
        <w:rPr>
          <w:bCs/>
          <w:szCs w:val="28"/>
        </w:rPr>
        <w:t>формирование требований для реализации ПАК, обеспечивающего управление криптовалютными активами</w:t>
      </w:r>
      <w:r>
        <w:rPr>
          <w:szCs w:val="28"/>
        </w:rPr>
        <w:t>.</w:t>
      </w:r>
    </w:p>
    <w:p w:rsidR="00732C4C" w:rsidRDefault="00A459EF">
      <w:pPr>
        <w:spacing w:after="0"/>
        <w:rPr>
          <w:szCs w:val="28"/>
        </w:rPr>
      </w:pPr>
      <w:r>
        <w:rPr>
          <w:szCs w:val="28"/>
        </w:rPr>
        <w:t>В ходе обследования получены сведения о принципах работы сервисов управления криптовалютными активами с закрытыми ключами пользователей, о защитных мерах, необходимых для обеспечения безопасного управления криптовалютными активами на базе платформы МКТ. </w:t>
      </w:r>
    </w:p>
    <w:p w:rsidR="00732C4C" w:rsidRDefault="00A459EF">
      <w:pPr>
        <w:spacing w:after="0"/>
        <w:rPr>
          <w:szCs w:val="28"/>
        </w:rPr>
      </w:pPr>
      <w:r>
        <w:rPr>
          <w:szCs w:val="28"/>
        </w:rPr>
        <w:t>Полученные в ходе обследования данные являются основой для реализации ПО.</w:t>
      </w:r>
    </w:p>
    <w:p w:rsidR="00732C4C" w:rsidRDefault="00A459EF">
      <w:pPr>
        <w:spacing w:after="0"/>
        <w:rPr>
          <w:szCs w:val="28"/>
        </w:rPr>
      </w:pPr>
      <w:r>
        <w:rPr>
          <w:szCs w:val="28"/>
        </w:rPr>
        <w:t>Результаты проведенной работы отражены в настоящем отчете, который имеет следующую структуру:</w:t>
      </w:r>
    </w:p>
    <w:bookmarkEnd w:id="22"/>
    <w:p w:rsidR="00732C4C" w:rsidRDefault="00A459EF">
      <w:pPr>
        <w:spacing w:after="0"/>
        <w:rPr>
          <w:szCs w:val="28"/>
        </w:rPr>
      </w:pPr>
      <w:r>
        <w:rPr>
          <w:szCs w:val="28"/>
        </w:rPr>
        <w:t>- Описание объекта – Раздел 2;</w:t>
      </w:r>
    </w:p>
    <w:p w:rsidR="00732C4C" w:rsidRDefault="00A459EF">
      <w:pPr>
        <w:spacing w:after="0"/>
        <w:rPr>
          <w:szCs w:val="28"/>
        </w:rPr>
      </w:pPr>
      <w:r>
        <w:rPr>
          <w:szCs w:val="28"/>
        </w:rPr>
        <w:t>- Программно-аппаратная реализация объекта – Раздел 3;</w:t>
      </w:r>
    </w:p>
    <w:p w:rsidR="00732C4C" w:rsidRDefault="00A459EF">
      <w:pPr>
        <w:spacing w:after="0"/>
        <w:rPr>
          <w:szCs w:val="28"/>
        </w:rPr>
      </w:pPr>
      <w:r>
        <w:rPr>
          <w:szCs w:val="28"/>
        </w:rPr>
        <w:t>- И</w:t>
      </w:r>
      <w:r>
        <w:t>нструментарий для разработки</w:t>
      </w:r>
      <w:r>
        <w:rPr>
          <w:szCs w:val="28"/>
        </w:rPr>
        <w:t xml:space="preserve">  – Раздел 4;</w:t>
      </w:r>
    </w:p>
    <w:p w:rsidR="00732C4C" w:rsidRDefault="00A459EF">
      <w:pPr>
        <w:spacing w:after="0"/>
        <w:rPr>
          <w:szCs w:val="28"/>
        </w:rPr>
      </w:pPr>
      <w:r>
        <w:rPr>
          <w:szCs w:val="28"/>
        </w:rPr>
        <w:t>- Заключение – Раздел 5;</w:t>
      </w:r>
    </w:p>
    <w:p w:rsidR="00732C4C" w:rsidRDefault="00A459EF">
      <w:pPr>
        <w:spacing w:after="0"/>
        <w:rPr>
          <w:szCs w:val="28"/>
        </w:rPr>
      </w:pPr>
      <w:r>
        <w:rPr>
          <w:szCs w:val="28"/>
        </w:rPr>
        <w:t>- Проект технического задания – Приложение 1.</w:t>
      </w:r>
    </w:p>
    <w:p w:rsidR="00732C4C" w:rsidRDefault="00732C4C">
      <w:pPr>
        <w:spacing w:after="0"/>
        <w:rPr>
          <w:szCs w:val="28"/>
        </w:rPr>
        <w:sectPr w:rsidR="00732C4C">
          <w:pgSz w:w="11906" w:h="16838"/>
          <w:pgMar w:top="1134" w:right="850" w:bottom="1134" w:left="1701" w:header="708" w:footer="708" w:gutter="0"/>
          <w:cols w:space="708"/>
          <w:titlePg/>
          <w:docGrid w:linePitch="381"/>
        </w:sectPr>
      </w:pPr>
    </w:p>
    <w:p w:rsidR="00732C4C" w:rsidRDefault="00A459EF">
      <w:pPr>
        <w:pStyle w:val="1"/>
        <w:rPr>
          <w:rFonts w:cs="Times New Roman"/>
        </w:rPr>
      </w:pPr>
      <w:bookmarkStart w:id="23" w:name="_Toc22582"/>
      <w:bookmarkStart w:id="24" w:name="_Toc14055"/>
      <w:bookmarkStart w:id="25" w:name="_Toc16206"/>
      <w:bookmarkStart w:id="26" w:name="_Toc32524"/>
      <w:bookmarkStart w:id="27" w:name="_Toc20400"/>
      <w:bookmarkStart w:id="28" w:name="_Toc14326"/>
      <w:bookmarkStart w:id="29" w:name="_Toc23350"/>
      <w:bookmarkStart w:id="30" w:name="_Toc25758"/>
      <w:r>
        <w:rPr>
          <w:rFonts w:cs="Times New Roman"/>
        </w:rPr>
        <w:lastRenderedPageBreak/>
        <w:t>Описание объекта исследования</w:t>
      </w:r>
      <w:bookmarkEnd w:id="23"/>
      <w:bookmarkEnd w:id="24"/>
      <w:bookmarkEnd w:id="25"/>
      <w:bookmarkEnd w:id="26"/>
      <w:bookmarkEnd w:id="27"/>
    </w:p>
    <w:p w:rsidR="00732C4C" w:rsidRDefault="00A459EF">
      <w:pPr>
        <w:rPr>
          <w:szCs w:val="22"/>
        </w:rPr>
      </w:pPr>
      <w:r>
        <w:rPr>
          <w:szCs w:val="22"/>
        </w:rPr>
        <w:t>Прежде чем приступить к описанию механизмов управления криптовалютными активами, необходимо понять, что входит в перечень этих активов.</w:t>
      </w:r>
    </w:p>
    <w:p w:rsidR="00732C4C" w:rsidRDefault="00A459EF">
      <w:pPr>
        <w:pStyle w:val="2"/>
        <w:rPr>
          <w:rFonts w:cs="Times New Roman"/>
        </w:rPr>
      </w:pPr>
      <w:bookmarkStart w:id="31" w:name="_Toc20922"/>
      <w:bookmarkStart w:id="32" w:name="_Toc8697"/>
      <w:bookmarkStart w:id="33" w:name="_Toc24022"/>
      <w:bookmarkStart w:id="34" w:name="_Toc27551"/>
      <w:bookmarkStart w:id="35" w:name="_Toc13873"/>
      <w:r>
        <w:rPr>
          <w:rFonts w:cs="Times New Roman"/>
          <w:lang w:eastAsia="zh-CN"/>
        </w:rPr>
        <w:t xml:space="preserve">Классификация </w:t>
      </w:r>
      <w:r>
        <w:rPr>
          <w:rFonts w:cs="Times New Roman"/>
          <w:lang w:val="en-US"/>
        </w:rPr>
        <w:t>криптовалютных активов</w:t>
      </w:r>
      <w:bookmarkEnd w:id="28"/>
      <w:bookmarkEnd w:id="29"/>
      <w:bookmarkEnd w:id="30"/>
      <w:bookmarkEnd w:id="31"/>
      <w:bookmarkEnd w:id="32"/>
      <w:bookmarkEnd w:id="33"/>
      <w:bookmarkEnd w:id="34"/>
      <w:bookmarkEnd w:id="35"/>
    </w:p>
    <w:p w:rsidR="00732C4C" w:rsidRDefault="00A459EF">
      <w:pPr>
        <w:spacing w:after="0"/>
      </w:pPr>
      <w:r>
        <w:t>Перечислим и классифицируем все виды криптовалютных активов.</w:t>
      </w:r>
    </w:p>
    <w:p w:rsidR="00732C4C" w:rsidRDefault="00A459EF">
      <w:pPr>
        <w:pStyle w:val="3"/>
        <w:rPr>
          <w:rFonts w:cs="Times New Roman"/>
        </w:rPr>
      </w:pPr>
      <w:bookmarkStart w:id="36" w:name="_Toc1644"/>
      <w:bookmarkStart w:id="37" w:name="_Toc22067"/>
      <w:bookmarkStart w:id="38" w:name="_Toc11635"/>
      <w:bookmarkStart w:id="39" w:name="_Toc14298"/>
      <w:bookmarkStart w:id="40" w:name="_Toc16036"/>
      <w:bookmarkStart w:id="41" w:name="_Toc10611"/>
      <w:bookmarkStart w:id="42" w:name="_Toc8021"/>
      <w:bookmarkStart w:id="43" w:name="_Toc10614"/>
      <w:r>
        <w:rPr>
          <w:rFonts w:cs="Times New Roman"/>
        </w:rPr>
        <w:t>Криптовалюты</w:t>
      </w:r>
      <w:bookmarkEnd w:id="36"/>
      <w:bookmarkEnd w:id="37"/>
      <w:bookmarkEnd w:id="38"/>
      <w:bookmarkEnd w:id="39"/>
      <w:bookmarkEnd w:id="40"/>
      <w:bookmarkEnd w:id="41"/>
      <w:bookmarkEnd w:id="42"/>
      <w:bookmarkEnd w:id="43"/>
    </w:p>
    <w:p w:rsidR="00732C4C" w:rsidRPr="00A459EF" w:rsidRDefault="00A459EF">
      <w:pPr>
        <w:spacing w:after="0"/>
        <w:rPr>
          <w:szCs w:val="28"/>
          <w:lang w:val="en-US"/>
          <w:rPrChange w:id="44" w:author="User" w:date="2020-09-25T16:05:00Z">
            <w:rPr>
              <w:szCs w:val="28"/>
            </w:rPr>
          </w:rPrChange>
        </w:rPr>
      </w:pPr>
      <w:r>
        <w:rPr>
          <w:szCs w:val="28"/>
          <w:lang w:bidi="ru-RU"/>
        </w:rPr>
        <w:t xml:space="preserve">Первый вид активов, </w:t>
      </w:r>
      <w:r>
        <w:rPr>
          <w:b/>
          <w:bCs/>
          <w:szCs w:val="28"/>
          <w:lang w:bidi="ru-RU"/>
        </w:rPr>
        <w:t>к</w:t>
      </w:r>
      <w:r>
        <w:rPr>
          <w:b/>
          <w:bCs/>
          <w:szCs w:val="28"/>
          <w:cs/>
          <w:lang w:bidi="ru-RU"/>
        </w:rPr>
        <w:t>риптовалют</w:t>
      </w:r>
      <w:r>
        <w:rPr>
          <w:b/>
          <w:bCs/>
          <w:szCs w:val="28"/>
          <w:lang w:bidi="ru-RU"/>
        </w:rPr>
        <w:t>ы</w:t>
      </w:r>
      <w:r>
        <w:rPr>
          <w:b/>
          <w:bCs/>
          <w:szCs w:val="28"/>
        </w:rPr>
        <w:t xml:space="preserve"> </w:t>
      </w:r>
      <w:r>
        <w:rPr>
          <w:szCs w:val="28"/>
        </w:rPr>
        <w:t xml:space="preserve">— </w:t>
      </w:r>
      <w:r>
        <w:rPr>
          <w:szCs w:val="28"/>
          <w:cs/>
          <w:lang w:bidi="ru-RU"/>
        </w:rPr>
        <w:t>разновидность</w:t>
      </w:r>
      <w:r>
        <w:rPr>
          <w:szCs w:val="28"/>
        </w:rPr>
        <w:t xml:space="preserve"> </w:t>
      </w:r>
      <w:r>
        <w:rPr>
          <w:szCs w:val="28"/>
          <w:cs/>
          <w:lang w:bidi="ru-RU"/>
        </w:rPr>
        <w:t>цифровой</w:t>
      </w:r>
      <w:r>
        <w:rPr>
          <w:szCs w:val="28"/>
        </w:rPr>
        <w:t xml:space="preserve"> </w:t>
      </w:r>
      <w:r>
        <w:rPr>
          <w:szCs w:val="28"/>
          <w:cs/>
          <w:lang w:bidi="ru-RU"/>
        </w:rPr>
        <w:t>валюты</w:t>
      </w:r>
      <w:r>
        <w:rPr>
          <w:szCs w:val="28"/>
        </w:rPr>
        <w:t xml:space="preserve">, </w:t>
      </w:r>
      <w:r>
        <w:rPr>
          <w:szCs w:val="28"/>
          <w:cs/>
          <w:lang w:bidi="ru-RU"/>
        </w:rPr>
        <w:t>создание</w:t>
      </w:r>
      <w:r>
        <w:rPr>
          <w:szCs w:val="28"/>
        </w:rPr>
        <w:t xml:space="preserve"> </w:t>
      </w:r>
      <w:r>
        <w:rPr>
          <w:szCs w:val="28"/>
          <w:cs/>
          <w:lang w:bidi="ru-RU"/>
        </w:rPr>
        <w:t>и</w:t>
      </w:r>
      <w:r>
        <w:rPr>
          <w:szCs w:val="28"/>
        </w:rPr>
        <w:t xml:space="preserve"> </w:t>
      </w:r>
      <w:r>
        <w:rPr>
          <w:szCs w:val="28"/>
          <w:cs/>
          <w:lang w:bidi="ru-RU"/>
        </w:rPr>
        <w:t>контроль</w:t>
      </w:r>
      <w:r>
        <w:rPr>
          <w:szCs w:val="28"/>
        </w:rPr>
        <w:t xml:space="preserve"> </w:t>
      </w:r>
      <w:r>
        <w:rPr>
          <w:szCs w:val="28"/>
          <w:cs/>
          <w:lang w:bidi="ru-RU"/>
        </w:rPr>
        <w:t>за которой базируются на криптографических методах</w:t>
      </w:r>
      <w:r>
        <w:rPr>
          <w:szCs w:val="28"/>
        </w:rPr>
        <w:t xml:space="preserve"> и ведутся в блокчейн сетях.</w:t>
      </w:r>
    </w:p>
    <w:p w:rsidR="00732C4C" w:rsidRDefault="00A459EF">
      <w:pPr>
        <w:spacing w:after="0"/>
        <w:rPr>
          <w:szCs w:val="28"/>
        </w:rPr>
      </w:pPr>
      <w:r>
        <w:rPr>
          <w:szCs w:val="28"/>
        </w:rPr>
        <w:t xml:space="preserve">Блокчейн — </w:t>
      </w:r>
      <w:r>
        <w:rPr>
          <w:szCs w:val="28"/>
          <w:cs/>
          <w:lang w:bidi="ru-RU"/>
        </w:rPr>
        <w:t>это база данных</w:t>
      </w:r>
      <w:r>
        <w:rPr>
          <w:szCs w:val="28"/>
        </w:rPr>
        <w:t xml:space="preserve">, </w:t>
      </w:r>
      <w:r>
        <w:rPr>
          <w:szCs w:val="28"/>
          <w:lang w:bidi="ru-RU"/>
        </w:rPr>
        <w:t>в виде связного списка,</w:t>
      </w:r>
      <w:r>
        <w:rPr>
          <w:szCs w:val="28"/>
          <w:cs/>
          <w:lang w:bidi="ru-RU"/>
        </w:rPr>
        <w:t xml:space="preserve"> </w:t>
      </w:r>
      <w:r>
        <w:rPr>
          <w:szCs w:val="28"/>
          <w:lang w:bidi="ru-RU"/>
        </w:rPr>
        <w:t xml:space="preserve">которая </w:t>
      </w:r>
      <w:r>
        <w:rPr>
          <w:szCs w:val="28"/>
          <w:cs/>
          <w:lang w:bidi="ru-RU"/>
        </w:rPr>
        <w:t>хранится одновременно на множестве компьютеров</w:t>
      </w:r>
      <w:r>
        <w:rPr>
          <w:szCs w:val="28"/>
        </w:rPr>
        <w:t>. Совокупность этих компьютеров, объединенных через интернет, называется блокчейн сетью.</w:t>
      </w:r>
    </w:p>
    <w:p w:rsidR="00732C4C" w:rsidRDefault="00A459EF">
      <w:pPr>
        <w:spacing w:after="0"/>
        <w:rPr>
          <w:szCs w:val="28"/>
          <w:lang w:bidi="ru-RU"/>
        </w:rPr>
      </w:pPr>
      <w:r>
        <w:rPr>
          <w:szCs w:val="28"/>
          <w:cs/>
          <w:lang w:bidi="ru-RU"/>
        </w:rPr>
        <w:t>Майнинг</w:t>
      </w:r>
      <w:r>
        <w:rPr>
          <w:szCs w:val="28"/>
          <w:lang w:bidi="ru-RU"/>
        </w:rPr>
        <w:t xml:space="preserve">  — </w:t>
      </w:r>
      <w:r>
        <w:rPr>
          <w:szCs w:val="28"/>
          <w:cs/>
          <w:lang w:bidi="ru-RU"/>
        </w:rPr>
        <w:t>деятельность по поддержанию распределенной платформы и созданию новых блоков с возможностью получить вознаграждение в форме эмитированной валюты и комиссионных сборов</w:t>
      </w:r>
      <w:r>
        <w:rPr>
          <w:szCs w:val="28"/>
          <w:lang w:bidi="ru-RU"/>
        </w:rPr>
        <w:t xml:space="preserve">. Клиент, выполняющий майнинг называется майнером. </w:t>
      </w:r>
    </w:p>
    <w:p w:rsidR="00732C4C" w:rsidRDefault="00A459EF">
      <w:pPr>
        <w:spacing w:after="0"/>
        <w:rPr>
          <w:szCs w:val="28"/>
          <w:lang w:bidi="ru-RU"/>
        </w:rPr>
      </w:pPr>
      <w:r>
        <w:rPr>
          <w:szCs w:val="28"/>
          <w:lang w:bidi="ru-RU"/>
        </w:rPr>
        <w:t xml:space="preserve">Майнинг служит для </w:t>
      </w:r>
      <w:r>
        <w:rPr>
          <w:szCs w:val="28"/>
          <w:cs/>
          <w:lang w:bidi="ru-RU"/>
        </w:rPr>
        <w:t>производств</w:t>
      </w:r>
      <w:r>
        <w:rPr>
          <w:szCs w:val="28"/>
          <w:lang w:bidi="ru-RU"/>
        </w:rPr>
        <w:t>а</w:t>
      </w:r>
      <w:r>
        <w:rPr>
          <w:szCs w:val="28"/>
          <w:cs/>
          <w:lang w:bidi="ru-RU"/>
        </w:rPr>
        <w:t xml:space="preserve"> денежной массы</w:t>
      </w:r>
      <w:r>
        <w:rPr>
          <w:szCs w:val="28"/>
          <w:lang w:bidi="ru-RU"/>
        </w:rPr>
        <w:t xml:space="preserve"> [1]. </w:t>
      </w:r>
      <w:r>
        <w:rPr>
          <w:szCs w:val="28"/>
          <w:cs/>
          <w:lang w:bidi="ru-RU"/>
        </w:rPr>
        <w:t>Каждый раз</w:t>
      </w:r>
      <w:r>
        <w:rPr>
          <w:szCs w:val="28"/>
          <w:lang w:bidi="ru-RU"/>
        </w:rPr>
        <w:t xml:space="preserve">, </w:t>
      </w:r>
      <w:r>
        <w:rPr>
          <w:szCs w:val="28"/>
          <w:cs/>
          <w:lang w:bidi="ru-RU"/>
        </w:rPr>
        <w:t>когда майнер создает новый блок</w:t>
      </w:r>
      <w:r>
        <w:rPr>
          <w:szCs w:val="28"/>
          <w:lang w:bidi="ru-RU"/>
        </w:rPr>
        <w:t xml:space="preserve">, </w:t>
      </w:r>
      <w:r>
        <w:rPr>
          <w:szCs w:val="28"/>
          <w:cs/>
          <w:lang w:bidi="ru-RU"/>
        </w:rPr>
        <w:t>ему за это полагается награда</w:t>
      </w:r>
      <w:r>
        <w:rPr>
          <w:szCs w:val="28"/>
          <w:lang w:bidi="ru-RU"/>
        </w:rPr>
        <w:t xml:space="preserve"> - определенное</w:t>
      </w:r>
      <w:r>
        <w:rPr>
          <w:szCs w:val="28"/>
          <w:cs/>
          <w:lang w:bidi="ru-RU"/>
        </w:rPr>
        <w:t xml:space="preserve"> число монет</w:t>
      </w:r>
      <w:r>
        <w:rPr>
          <w:szCs w:val="28"/>
          <w:lang w:bidi="ru-RU"/>
        </w:rPr>
        <w:t xml:space="preserve">, </w:t>
      </w:r>
      <w:r>
        <w:rPr>
          <w:szCs w:val="28"/>
          <w:cs/>
          <w:lang w:bidi="ru-RU"/>
        </w:rPr>
        <w:t xml:space="preserve">которые он </w:t>
      </w:r>
      <w:r>
        <w:rPr>
          <w:szCs w:val="28"/>
          <w:lang w:bidi="ru-RU"/>
        </w:rPr>
        <w:t xml:space="preserve">может потом потратить, </w:t>
      </w:r>
      <w:r>
        <w:rPr>
          <w:szCs w:val="28"/>
          <w:cs/>
          <w:lang w:bidi="ru-RU"/>
        </w:rPr>
        <w:t>тем самым запуская в сеть новые средства</w:t>
      </w:r>
      <w:r>
        <w:rPr>
          <w:szCs w:val="28"/>
          <w:lang w:bidi="ru-RU"/>
        </w:rPr>
        <w:t>. Таким образом майнинг является основным источником всех криптовалютных активов.</w:t>
      </w:r>
    </w:p>
    <w:p w:rsidR="00732C4C" w:rsidRDefault="00A459EF">
      <w:pPr>
        <w:spacing w:after="0"/>
        <w:rPr>
          <w:szCs w:val="28"/>
        </w:rPr>
      </w:pPr>
      <w:r>
        <w:rPr>
          <w:szCs w:val="28"/>
        </w:rPr>
        <w:t xml:space="preserve">В большинстве криптовалют действует система UTXO (Unspent Transaction Output), аналогичная биткойну: каждая транзакция должна быть потрачена полностью. То есть если у Алисы на аккаунте есть 5 BTC, и она хочет перевести Бобу 1 BTC, то она должна сделать транзакцию с двумя выходами: один для боба (1 BTC) и второй для «сдачи» для Алисы на ее собственный адрес (4 BTC). </w:t>
      </w:r>
    </w:p>
    <w:p w:rsidR="00732C4C" w:rsidRDefault="00A459EF">
      <w:pPr>
        <w:spacing w:after="0"/>
        <w:rPr>
          <w:szCs w:val="28"/>
        </w:rPr>
      </w:pPr>
      <w:r>
        <w:rPr>
          <w:szCs w:val="28"/>
          <w:lang w:bidi="ru-RU"/>
        </w:rPr>
        <w:lastRenderedPageBreak/>
        <w:t xml:space="preserve">В структуре </w:t>
      </w:r>
      <w:r>
        <w:rPr>
          <w:szCs w:val="28"/>
          <w:cs/>
          <w:lang w:bidi="ru-RU"/>
        </w:rPr>
        <w:t>любого блока</w:t>
      </w:r>
      <w:r>
        <w:rPr>
          <w:szCs w:val="28"/>
          <w:lang w:bidi="ru-RU"/>
        </w:rPr>
        <w:t xml:space="preserve"> </w:t>
      </w:r>
      <w:r>
        <w:rPr>
          <w:szCs w:val="28"/>
          <w:cs/>
          <w:lang w:bidi="ru-RU"/>
        </w:rPr>
        <w:t>первой всегда идет так называемая</w:t>
      </w:r>
      <w:r>
        <w:rPr>
          <w:szCs w:val="28"/>
        </w:rPr>
        <w:t xml:space="preserve"> coinbase </w:t>
      </w:r>
      <w:r>
        <w:rPr>
          <w:szCs w:val="28"/>
          <w:cs/>
          <w:lang w:bidi="ru-RU"/>
        </w:rPr>
        <w:t xml:space="preserve">транзакция </w:t>
      </w:r>
      <w:r>
        <w:rPr>
          <w:szCs w:val="28"/>
        </w:rPr>
        <w:t xml:space="preserve">— </w:t>
      </w:r>
      <w:r>
        <w:rPr>
          <w:szCs w:val="28"/>
          <w:cs/>
          <w:lang w:bidi="ru-RU"/>
        </w:rPr>
        <w:t>именно она отправляет вознаграждение на адрес майнера</w:t>
      </w:r>
      <w:r>
        <w:rPr>
          <w:szCs w:val="28"/>
        </w:rPr>
        <w:t xml:space="preserve">. </w:t>
      </w:r>
      <w:r>
        <w:rPr>
          <w:szCs w:val="28"/>
          <w:cs/>
          <w:lang w:bidi="ru-RU"/>
        </w:rPr>
        <w:t>В отличии от обычных транзакций</w:t>
      </w:r>
      <w:r>
        <w:rPr>
          <w:szCs w:val="28"/>
        </w:rPr>
        <w:t>, coinbase transaction </w:t>
      </w:r>
      <w:r>
        <w:rPr>
          <w:szCs w:val="28"/>
          <w:cs/>
          <w:lang w:bidi="ru-RU"/>
        </w:rPr>
        <w:t>не тратит в качестве входов выходы из</w:t>
      </w:r>
      <w:r>
        <w:rPr>
          <w:szCs w:val="28"/>
        </w:rPr>
        <w:t xml:space="preserve"> UTXO pool. </w:t>
      </w:r>
      <w:r>
        <w:rPr>
          <w:szCs w:val="28"/>
          <w:cs/>
          <w:lang w:bidi="ru-RU"/>
        </w:rPr>
        <w:t>Вместо этого у нее указан только один вход</w:t>
      </w:r>
      <w:r>
        <w:rPr>
          <w:szCs w:val="28"/>
        </w:rPr>
        <w:t xml:space="preserve">, </w:t>
      </w:r>
      <w:r>
        <w:rPr>
          <w:szCs w:val="28"/>
          <w:cs/>
          <w:lang w:bidi="ru-RU"/>
        </w:rPr>
        <w:t>называемый</w:t>
      </w:r>
      <w:r>
        <w:rPr>
          <w:szCs w:val="28"/>
        </w:rPr>
        <w:t xml:space="preserve"> coinbase, </w:t>
      </w:r>
      <w:r>
        <w:rPr>
          <w:szCs w:val="28"/>
          <w:cs/>
          <w:lang w:bidi="ru-RU"/>
        </w:rPr>
        <w:t xml:space="preserve">который </w:t>
      </w:r>
      <w:r>
        <w:rPr>
          <w:szCs w:val="28"/>
        </w:rPr>
        <w:t>"</w:t>
      </w:r>
      <w:r>
        <w:rPr>
          <w:szCs w:val="28"/>
          <w:cs/>
          <w:lang w:bidi="ru-RU"/>
        </w:rPr>
        <w:t>создает</w:t>
      </w:r>
      <w:r>
        <w:rPr>
          <w:szCs w:val="28"/>
        </w:rPr>
        <w:t xml:space="preserve">" </w:t>
      </w:r>
      <w:r>
        <w:rPr>
          <w:szCs w:val="28"/>
          <w:cs/>
          <w:lang w:bidi="ru-RU"/>
        </w:rPr>
        <w:t>монеты из ничего</w:t>
      </w:r>
      <w:r>
        <w:rPr>
          <w:szCs w:val="28"/>
        </w:rPr>
        <w:t xml:space="preserve">. </w:t>
      </w:r>
      <w:r>
        <w:rPr>
          <w:szCs w:val="28"/>
          <w:cs/>
          <w:lang w:bidi="ru-RU"/>
        </w:rPr>
        <w:t>Выход у такой транзакции тоже только один</w:t>
      </w:r>
      <w:r>
        <w:rPr>
          <w:szCs w:val="28"/>
        </w:rPr>
        <w:t xml:space="preserve">. </w:t>
      </w:r>
      <w:r>
        <w:rPr>
          <w:szCs w:val="28"/>
          <w:cs/>
          <w:lang w:bidi="ru-RU"/>
        </w:rPr>
        <w:t>Он отправляет на адрес майнера награду за блок плюс сумму комиссий со всех транзакций в блоке</w:t>
      </w:r>
      <w:r>
        <w:rPr>
          <w:szCs w:val="28"/>
        </w:rPr>
        <w:t>.</w:t>
      </w:r>
    </w:p>
    <w:p w:rsidR="00732C4C" w:rsidRDefault="00A459EF">
      <w:pPr>
        <w:spacing w:after="0"/>
        <w:rPr>
          <w:szCs w:val="28"/>
          <w:lang w:val="en-US" w:bidi="ru-RU"/>
        </w:rPr>
      </w:pPr>
      <w:r>
        <w:rPr>
          <w:noProof/>
        </w:rPr>
        <w:drawing>
          <wp:inline distT="0" distB="0" distL="114300" distR="114300">
            <wp:extent cx="3050540" cy="2671445"/>
            <wp:effectExtent l="0" t="0" r="12700" b="10795"/>
            <wp:docPr id="26" name="Изображение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Изображение 26"/>
                    <pic:cNvPicPr>
                      <a:picLocks noChangeAspect="1"/>
                    </pic:cNvPicPr>
                  </pic:nvPicPr>
                  <pic:blipFill>
                    <a:blip r:embed="rId10"/>
                    <a:stretch>
                      <a:fillRect/>
                    </a:stretch>
                  </pic:blipFill>
                  <pic:spPr>
                    <a:xfrm>
                      <a:off x="0" y="0"/>
                      <a:ext cx="3050540" cy="2671445"/>
                    </a:xfrm>
                    <a:prstGeom prst="rect">
                      <a:avLst/>
                    </a:prstGeom>
                    <a:noFill/>
                    <a:ln>
                      <a:noFill/>
                    </a:ln>
                  </pic:spPr>
                </pic:pic>
              </a:graphicData>
            </a:graphic>
          </wp:inline>
        </w:drawing>
      </w:r>
    </w:p>
    <w:p w:rsidR="00732C4C" w:rsidRDefault="00A459EF">
      <w:pPr>
        <w:spacing w:after="0"/>
        <w:rPr>
          <w:szCs w:val="28"/>
        </w:rPr>
      </w:pPr>
      <w:r>
        <w:rPr>
          <w:rFonts w:eastAsia="sans-serif"/>
          <w:color w:val="333333"/>
          <w:sz w:val="21"/>
          <w:szCs w:val="21"/>
          <w:shd w:val="clear" w:color="auto" w:fill="FCFCFC"/>
          <w:lang w:bidi="ru-RU"/>
        </w:rPr>
        <w:t xml:space="preserve"> </w:t>
      </w:r>
      <w:r>
        <w:rPr>
          <w:szCs w:val="28"/>
        </w:rPr>
        <w:t xml:space="preserve">(Рис. 1) Логическая структура </w:t>
      </w:r>
      <w:r>
        <w:rPr>
          <w:szCs w:val="28"/>
          <w:lang w:val="en-US"/>
        </w:rPr>
        <w:t>Bitcoin</w:t>
      </w:r>
      <w:r>
        <w:rPr>
          <w:szCs w:val="28"/>
        </w:rPr>
        <w:t xml:space="preserve"> блока </w:t>
      </w:r>
    </w:p>
    <w:p w:rsidR="00732C4C" w:rsidRDefault="00A459EF">
      <w:pPr>
        <w:spacing w:after="0"/>
        <w:rPr>
          <w:szCs w:val="28"/>
        </w:rPr>
      </w:pPr>
      <w:r>
        <w:rPr>
          <w:szCs w:val="28"/>
        </w:rPr>
        <w:t>В блокчейн имплементирована программа с внутренним хранилищем в которой хранится реестр монет - массив ассоциаций аккаунтов (открытый ключ из ключевой пары) с суммами. Полный доступ к данному реестру имеет только эта программа, она же предоставляет всем желающим возможности просматривать суммы на аккаунтах и переводить суммы между ними, предварительно выполнив проверку на наличие у обратившегося доступа к тому аккаунту, с которого он пытается передать деньги, а также на не превышение суммы на балансе этого аккаунта. Проверка доступа основывается на проверке подписи транзакции, осуществленной с помощью закрытого ключа из классической пары шифрования с открытым ключом. Если проверка прошла, то запрос на транзакцию будет отослан в сеть, после чего запрос будет принят или отвергнут на основании алгоритма консенсуса, принятого в данном блокчейне.</w:t>
      </w:r>
    </w:p>
    <w:p w:rsidR="00732C4C" w:rsidRDefault="00A459EF">
      <w:pPr>
        <w:spacing w:after="0"/>
        <w:rPr>
          <w:szCs w:val="28"/>
        </w:rPr>
      </w:pPr>
      <w:r>
        <w:rPr>
          <w:szCs w:val="28"/>
        </w:rPr>
        <w:lastRenderedPageBreak/>
        <w:t>Подытожим. Для того чтобы клиент мог воспользоваться криптовалютой, как денежным средством, необходимо, чтобы:</w:t>
      </w:r>
    </w:p>
    <w:p w:rsidR="00732C4C" w:rsidRDefault="00A459EF">
      <w:pPr>
        <w:pStyle w:val="af0"/>
        <w:numPr>
          <w:ilvl w:val="0"/>
          <w:numId w:val="3"/>
        </w:numPr>
        <w:spacing w:before="0" w:beforeAutospacing="0" w:after="0" w:afterAutospacing="0" w:line="360" w:lineRule="auto"/>
        <w:ind w:firstLine="680"/>
        <w:jc w:val="both"/>
        <w:rPr>
          <w:sz w:val="28"/>
          <w:szCs w:val="28"/>
          <w:lang w:eastAsia="zh-CN"/>
        </w:rPr>
      </w:pPr>
      <w:r>
        <w:rPr>
          <w:sz w:val="28"/>
          <w:szCs w:val="28"/>
          <w:lang w:eastAsia="zh-CN"/>
        </w:rPr>
        <w:t>только у клиента был доступ к его закрытому ключу;</w:t>
      </w:r>
    </w:p>
    <w:p w:rsidR="00732C4C" w:rsidRDefault="00A459EF">
      <w:pPr>
        <w:pStyle w:val="af0"/>
        <w:numPr>
          <w:ilvl w:val="0"/>
          <w:numId w:val="3"/>
        </w:numPr>
        <w:spacing w:before="0" w:beforeAutospacing="0" w:after="0" w:afterAutospacing="0" w:line="360" w:lineRule="auto"/>
        <w:ind w:firstLine="680"/>
        <w:jc w:val="both"/>
        <w:rPr>
          <w:sz w:val="28"/>
          <w:szCs w:val="28"/>
          <w:lang w:eastAsia="zh-CN"/>
        </w:rPr>
      </w:pPr>
      <w:r>
        <w:rPr>
          <w:sz w:val="28"/>
          <w:szCs w:val="28"/>
          <w:lang w:eastAsia="zh-CN"/>
        </w:rPr>
        <w:t>в реестре содержалась запись о том, что необходимое количество валюты проассоциировано с аккаунтом клиента;</w:t>
      </w:r>
    </w:p>
    <w:p w:rsidR="00732C4C" w:rsidRDefault="00732C4C">
      <w:pPr>
        <w:spacing w:after="0"/>
        <w:rPr>
          <w:szCs w:val="28"/>
          <w:lang w:eastAsia="zh-CN"/>
        </w:rPr>
      </w:pPr>
    </w:p>
    <w:p w:rsidR="00732C4C" w:rsidRDefault="00A459EF">
      <w:pPr>
        <w:pStyle w:val="3"/>
        <w:rPr>
          <w:cs/>
          <w:lang w:eastAsia="zh-CN"/>
        </w:rPr>
      </w:pPr>
      <w:bookmarkStart w:id="45" w:name="habracut"/>
      <w:bookmarkStart w:id="46" w:name="_Toc13725"/>
      <w:bookmarkStart w:id="47" w:name="_Toc2111"/>
      <w:bookmarkStart w:id="48" w:name="_Toc6258"/>
      <w:bookmarkStart w:id="49" w:name="_Toc8196"/>
      <w:bookmarkStart w:id="50" w:name="_Toc8057"/>
      <w:bookmarkStart w:id="51" w:name="_Toc23887"/>
      <w:bookmarkStart w:id="52" w:name="_Toc11044"/>
      <w:bookmarkStart w:id="53" w:name="_Toc14875"/>
      <w:bookmarkEnd w:id="45"/>
      <w:r>
        <w:rPr>
          <w:rFonts w:cs="Times New Roman"/>
        </w:rPr>
        <w:t>Токены</w:t>
      </w:r>
      <w:bookmarkEnd w:id="46"/>
      <w:bookmarkEnd w:id="47"/>
      <w:bookmarkEnd w:id="48"/>
      <w:bookmarkEnd w:id="49"/>
      <w:bookmarkEnd w:id="50"/>
      <w:bookmarkEnd w:id="51"/>
      <w:bookmarkEnd w:id="52"/>
      <w:bookmarkEnd w:id="53"/>
    </w:p>
    <w:p w:rsidR="00732C4C" w:rsidRDefault="00A459EF">
      <w:pPr>
        <w:spacing w:after="0"/>
        <w:rPr>
          <w:szCs w:val="28"/>
          <w:lang w:bidi="ru-RU"/>
        </w:rPr>
      </w:pPr>
      <w:r>
        <w:rPr>
          <w:szCs w:val="28"/>
          <w:lang w:bidi="ru-RU"/>
        </w:rPr>
        <w:t xml:space="preserve">Смарт-контракт </w:t>
      </w:r>
      <w:r>
        <w:rPr>
          <w:szCs w:val="28"/>
        </w:rPr>
        <w:t>—</w:t>
      </w:r>
      <w:r>
        <w:rPr>
          <w:szCs w:val="28"/>
          <w:lang w:bidi="ru-RU"/>
        </w:rPr>
        <w:t xml:space="preserve"> это </w:t>
      </w:r>
      <w:r>
        <w:rPr>
          <w:szCs w:val="28"/>
          <w:cs/>
          <w:lang w:val="en-US" w:bidi="ru-RU"/>
        </w:rPr>
        <w:t>компьютерный</w:t>
      </w:r>
      <w:r>
        <w:rPr>
          <w:szCs w:val="28"/>
          <w:lang w:bidi="ru-RU"/>
        </w:rPr>
        <w:t xml:space="preserve"> </w:t>
      </w:r>
      <w:r>
        <w:rPr>
          <w:szCs w:val="28"/>
          <w:cs/>
          <w:lang w:val="en-US" w:bidi="ru-RU"/>
        </w:rPr>
        <w:t>алгоритм</w:t>
      </w:r>
      <w:r>
        <w:rPr>
          <w:szCs w:val="28"/>
          <w:lang w:bidi="ru-RU"/>
        </w:rPr>
        <w:t xml:space="preserve">, хранимый и исполняемый в блокчейн сети. Он </w:t>
      </w:r>
      <w:r>
        <w:rPr>
          <w:szCs w:val="28"/>
          <w:cs/>
          <w:lang w:val="en-US" w:bidi="ru-RU"/>
        </w:rPr>
        <w:t>предназначен</w:t>
      </w:r>
      <w:r>
        <w:rPr>
          <w:szCs w:val="28"/>
          <w:lang w:bidi="ru-RU"/>
        </w:rPr>
        <w:t xml:space="preserve"> </w:t>
      </w:r>
      <w:r>
        <w:rPr>
          <w:szCs w:val="28"/>
          <w:cs/>
          <w:lang w:val="en-US" w:bidi="ru-RU"/>
        </w:rPr>
        <w:t>для</w:t>
      </w:r>
      <w:r>
        <w:rPr>
          <w:szCs w:val="28"/>
          <w:lang w:bidi="ru-RU"/>
        </w:rPr>
        <w:t xml:space="preserve"> </w:t>
      </w:r>
      <w:r>
        <w:rPr>
          <w:szCs w:val="28"/>
          <w:cs/>
          <w:lang w:val="en-US" w:bidi="ru-RU"/>
        </w:rPr>
        <w:t>формирования</w:t>
      </w:r>
      <w:r>
        <w:rPr>
          <w:szCs w:val="28"/>
          <w:lang w:bidi="ru-RU"/>
        </w:rPr>
        <w:t xml:space="preserve">, </w:t>
      </w:r>
      <w:r>
        <w:rPr>
          <w:szCs w:val="28"/>
          <w:cs/>
          <w:lang w:val="en-US" w:bidi="ru-RU"/>
        </w:rPr>
        <w:t>контроля</w:t>
      </w:r>
      <w:r>
        <w:rPr>
          <w:szCs w:val="28"/>
          <w:lang w:bidi="ru-RU"/>
        </w:rPr>
        <w:t xml:space="preserve"> </w:t>
      </w:r>
      <w:r>
        <w:rPr>
          <w:szCs w:val="28"/>
          <w:cs/>
          <w:lang w:val="en-US" w:bidi="ru-RU"/>
        </w:rPr>
        <w:t>и</w:t>
      </w:r>
      <w:r>
        <w:rPr>
          <w:szCs w:val="28"/>
          <w:lang w:bidi="ru-RU"/>
        </w:rPr>
        <w:t xml:space="preserve"> </w:t>
      </w:r>
      <w:r>
        <w:rPr>
          <w:szCs w:val="28"/>
          <w:cs/>
          <w:lang w:val="en-US" w:bidi="ru-RU"/>
        </w:rPr>
        <w:t>предоставления</w:t>
      </w:r>
      <w:r>
        <w:rPr>
          <w:szCs w:val="28"/>
          <w:lang w:bidi="ru-RU"/>
        </w:rPr>
        <w:t xml:space="preserve"> </w:t>
      </w:r>
      <w:r>
        <w:rPr>
          <w:szCs w:val="28"/>
          <w:cs/>
          <w:lang w:val="en-US" w:bidi="ru-RU"/>
        </w:rPr>
        <w:t>информации</w:t>
      </w:r>
      <w:r>
        <w:rPr>
          <w:szCs w:val="28"/>
          <w:lang w:bidi="ru-RU"/>
        </w:rPr>
        <w:t xml:space="preserve"> </w:t>
      </w:r>
      <w:r>
        <w:rPr>
          <w:szCs w:val="28"/>
          <w:cs/>
          <w:lang w:val="en-US" w:bidi="ru-RU"/>
        </w:rPr>
        <w:t>о</w:t>
      </w:r>
      <w:r>
        <w:rPr>
          <w:szCs w:val="28"/>
          <w:lang w:bidi="ru-RU"/>
        </w:rPr>
        <w:t xml:space="preserve"> </w:t>
      </w:r>
      <w:r>
        <w:rPr>
          <w:szCs w:val="28"/>
          <w:cs/>
          <w:lang w:val="en-US" w:bidi="ru-RU"/>
        </w:rPr>
        <w:t>владении</w:t>
      </w:r>
      <w:r>
        <w:rPr>
          <w:szCs w:val="28"/>
          <w:lang w:bidi="ru-RU"/>
        </w:rPr>
        <w:t xml:space="preserve"> </w:t>
      </w:r>
      <w:r>
        <w:rPr>
          <w:szCs w:val="28"/>
          <w:cs/>
          <w:lang w:val="en-US" w:bidi="ru-RU"/>
        </w:rPr>
        <w:t>чем</w:t>
      </w:r>
      <w:r>
        <w:rPr>
          <w:szCs w:val="28"/>
          <w:lang w:bidi="ru-RU"/>
        </w:rPr>
        <w:t>-</w:t>
      </w:r>
      <w:r>
        <w:rPr>
          <w:szCs w:val="28"/>
          <w:cs/>
          <w:lang w:val="en-US" w:bidi="ru-RU"/>
        </w:rPr>
        <w:t>либо</w:t>
      </w:r>
      <w:r>
        <w:rPr>
          <w:szCs w:val="28"/>
          <w:lang w:bidi="ru-RU"/>
        </w:rPr>
        <w:t xml:space="preserve">, а также для автоматизации процесса исполнения договоров без привлечения третьей доверенной стороны. </w:t>
      </w:r>
      <w:r>
        <w:rPr>
          <w:szCs w:val="28"/>
          <w:lang w:val="en-US" w:bidi="ru-RU"/>
        </w:rPr>
        <w:t> </w:t>
      </w:r>
      <w:r>
        <w:rPr>
          <w:szCs w:val="28"/>
          <w:lang w:bidi="ru-RU"/>
        </w:rPr>
        <w:t>В теле смарт-контракта описаны</w:t>
      </w:r>
      <w:r>
        <w:rPr>
          <w:szCs w:val="28"/>
          <w:cs/>
          <w:lang w:val="en-US" w:bidi="ru-RU"/>
        </w:rPr>
        <w:t xml:space="preserve"> </w:t>
      </w:r>
      <w:r>
        <w:rPr>
          <w:szCs w:val="28"/>
          <w:lang w:bidi="ru-RU"/>
        </w:rPr>
        <w:t xml:space="preserve">его </w:t>
      </w:r>
      <w:r>
        <w:rPr>
          <w:szCs w:val="28"/>
          <w:cs/>
          <w:lang w:val="en-US" w:bidi="ru-RU"/>
        </w:rPr>
        <w:t>услови</w:t>
      </w:r>
      <w:r>
        <w:rPr>
          <w:szCs w:val="28"/>
          <w:lang w:bidi="ru-RU"/>
        </w:rPr>
        <w:t>я</w:t>
      </w:r>
      <w:r>
        <w:rPr>
          <w:szCs w:val="28"/>
          <w:cs/>
          <w:lang w:val="en-US" w:bidi="ru-RU"/>
        </w:rPr>
        <w:t xml:space="preserve"> и исход</w:t>
      </w:r>
      <w:r>
        <w:rPr>
          <w:szCs w:val="28"/>
          <w:lang w:bidi="ru-RU"/>
        </w:rPr>
        <w:t>ы исполнения [2].</w:t>
      </w:r>
    </w:p>
    <w:p w:rsidR="00732C4C" w:rsidRDefault="00A459EF">
      <w:pPr>
        <w:spacing w:after="0"/>
        <w:rPr>
          <w:szCs w:val="28"/>
          <w:lang w:bidi="ru-RU"/>
        </w:rPr>
      </w:pPr>
      <w:r>
        <w:rPr>
          <w:szCs w:val="28"/>
          <w:lang w:bidi="ru-RU"/>
        </w:rPr>
        <w:t>Рассмотрим пример работы с</w:t>
      </w:r>
      <w:r>
        <w:rPr>
          <w:szCs w:val="28"/>
          <w:cs/>
          <w:lang w:val="en-US" w:bidi="ru-RU"/>
        </w:rPr>
        <w:t>март</w:t>
      </w:r>
      <w:r>
        <w:rPr>
          <w:szCs w:val="28"/>
          <w:lang w:bidi="ru-RU"/>
        </w:rPr>
        <w:t>-</w:t>
      </w:r>
      <w:r>
        <w:rPr>
          <w:szCs w:val="28"/>
          <w:cs/>
          <w:lang w:val="en-US" w:bidi="ru-RU"/>
        </w:rPr>
        <w:t xml:space="preserve">контракты в </w:t>
      </w:r>
      <w:r>
        <w:rPr>
          <w:szCs w:val="28"/>
          <w:lang w:val="en-US" w:bidi="ru-RU"/>
        </w:rPr>
        <w:t>Ethereum</w:t>
      </w:r>
      <w:r>
        <w:rPr>
          <w:szCs w:val="28"/>
          <w:lang w:bidi="ru-RU"/>
        </w:rPr>
        <w:t xml:space="preserve">: смарт-контракты </w:t>
      </w:r>
      <w:r>
        <w:rPr>
          <w:szCs w:val="28"/>
          <w:cs/>
          <w:lang w:val="en-US" w:bidi="ru-RU"/>
        </w:rPr>
        <w:t>представляют собой объекты</w:t>
      </w:r>
      <w:r>
        <w:rPr>
          <w:szCs w:val="28"/>
          <w:lang w:bidi="ru-RU"/>
        </w:rPr>
        <w:t xml:space="preserve">, </w:t>
      </w:r>
      <w:r>
        <w:rPr>
          <w:szCs w:val="28"/>
          <w:cs/>
          <w:lang w:val="en-US" w:bidi="ru-RU"/>
        </w:rPr>
        <w:t>хранящие состояние и методы</w:t>
      </w:r>
      <w:r>
        <w:rPr>
          <w:szCs w:val="28"/>
          <w:lang w:bidi="ru-RU"/>
        </w:rPr>
        <w:t xml:space="preserve">, </w:t>
      </w:r>
      <w:r>
        <w:rPr>
          <w:szCs w:val="28"/>
          <w:cs/>
          <w:lang w:val="en-US" w:bidi="ru-RU"/>
        </w:rPr>
        <w:t>при помощи которых это состояние обновляется</w:t>
      </w:r>
      <w:r>
        <w:rPr>
          <w:szCs w:val="28"/>
          <w:lang w:bidi="ru-RU"/>
        </w:rPr>
        <w:t xml:space="preserve">. </w:t>
      </w:r>
      <w:r>
        <w:rPr>
          <w:szCs w:val="28"/>
          <w:cs/>
          <w:lang w:val="en-US" w:bidi="ru-RU"/>
        </w:rPr>
        <w:t>Транзакции</w:t>
      </w:r>
      <w:r>
        <w:rPr>
          <w:szCs w:val="28"/>
          <w:lang w:bidi="ru-RU"/>
        </w:rPr>
        <w:t xml:space="preserve">, </w:t>
      </w:r>
      <w:r>
        <w:rPr>
          <w:szCs w:val="28"/>
          <w:cs/>
          <w:lang w:val="en-US" w:bidi="ru-RU"/>
        </w:rPr>
        <w:t>соответственно</w:t>
      </w:r>
      <w:r>
        <w:rPr>
          <w:szCs w:val="28"/>
          <w:lang w:bidi="ru-RU"/>
        </w:rPr>
        <w:t xml:space="preserve">, </w:t>
      </w:r>
      <w:r>
        <w:rPr>
          <w:szCs w:val="28"/>
          <w:cs/>
          <w:lang w:val="en-US" w:bidi="ru-RU"/>
        </w:rPr>
        <w:t>представляют собой вызовы методов контрактов</w:t>
      </w:r>
      <w:r>
        <w:rPr>
          <w:szCs w:val="28"/>
          <w:lang w:bidi="ru-RU"/>
        </w:rPr>
        <w:t xml:space="preserve">. </w:t>
      </w:r>
      <w:r>
        <w:rPr>
          <w:szCs w:val="28"/>
          <w:cs/>
          <w:lang w:val="en-US" w:bidi="ru-RU"/>
        </w:rPr>
        <w:t>Контракты могут взаимодействовать между собой</w:t>
      </w:r>
      <w:r>
        <w:rPr>
          <w:szCs w:val="28"/>
          <w:lang w:bidi="ru-RU"/>
        </w:rPr>
        <w:t xml:space="preserve">, </w:t>
      </w:r>
      <w:r>
        <w:rPr>
          <w:szCs w:val="28"/>
          <w:cs/>
          <w:lang w:val="en-US" w:bidi="ru-RU"/>
        </w:rPr>
        <w:t>вызывая методы других контрактов</w:t>
      </w:r>
      <w:r>
        <w:rPr>
          <w:szCs w:val="28"/>
          <w:lang w:bidi="ru-RU"/>
        </w:rPr>
        <w:t xml:space="preserve">, </w:t>
      </w:r>
      <w:r>
        <w:rPr>
          <w:szCs w:val="28"/>
          <w:cs/>
          <w:lang w:val="en-US" w:bidi="ru-RU"/>
        </w:rPr>
        <w:t xml:space="preserve">но любое действие в конечном счете инициируется транзакцией </w:t>
      </w:r>
      <w:r>
        <w:rPr>
          <w:szCs w:val="28"/>
          <w:lang w:bidi="ru-RU"/>
        </w:rPr>
        <w:t>в</w:t>
      </w:r>
      <w:r>
        <w:rPr>
          <w:szCs w:val="28"/>
          <w:cs/>
          <w:lang w:val="en-US" w:bidi="ru-RU"/>
        </w:rPr>
        <w:t xml:space="preserve"> предел</w:t>
      </w:r>
      <w:r>
        <w:rPr>
          <w:szCs w:val="28"/>
          <w:lang w:bidi="ru-RU"/>
        </w:rPr>
        <w:t>ах</w:t>
      </w:r>
      <w:r>
        <w:rPr>
          <w:szCs w:val="28"/>
          <w:cs/>
          <w:lang w:val="en-US" w:bidi="ru-RU"/>
        </w:rPr>
        <w:t xml:space="preserve"> блокчейна</w:t>
      </w:r>
      <w:r>
        <w:rPr>
          <w:szCs w:val="28"/>
          <w:lang w:bidi="ru-RU"/>
        </w:rPr>
        <w:t>.</w:t>
      </w:r>
    </w:p>
    <w:p w:rsidR="00732C4C" w:rsidRDefault="00A459EF">
      <w:pPr>
        <w:spacing w:after="0"/>
        <w:rPr>
          <w:szCs w:val="28"/>
          <w:lang w:val="en-US" w:bidi="ru-RU"/>
        </w:rPr>
      </w:pPr>
      <w:r>
        <w:rPr>
          <w:szCs w:val="28"/>
        </w:rPr>
        <w:t xml:space="preserve">Второй вид криптовалютных активов, </w:t>
      </w:r>
      <w:r>
        <w:rPr>
          <w:b/>
          <w:bCs/>
          <w:szCs w:val="28"/>
        </w:rPr>
        <w:t xml:space="preserve">токен </w:t>
      </w:r>
      <w:r>
        <w:rPr>
          <w:szCs w:val="28"/>
        </w:rPr>
        <w:t xml:space="preserve">— это смарт-контракт определенного формата, оперирование которым осуществляется вторым, родительским смарт-контрактом. </w:t>
      </w:r>
      <w:r>
        <w:rPr>
          <w:szCs w:val="28"/>
          <w:cs/>
          <w:lang w:bidi="ru-RU"/>
        </w:rPr>
        <w:t xml:space="preserve">Основная часть </w:t>
      </w:r>
      <w:r>
        <w:rPr>
          <w:szCs w:val="28"/>
          <w:lang w:bidi="ru-RU"/>
        </w:rPr>
        <w:t xml:space="preserve">наиболее популярных </w:t>
      </w:r>
      <w:r>
        <w:rPr>
          <w:szCs w:val="28"/>
          <w:cs/>
          <w:lang w:bidi="ru-RU"/>
        </w:rPr>
        <w:t xml:space="preserve">на сегодняшний день токенов формируется </w:t>
      </w:r>
      <w:r>
        <w:rPr>
          <w:szCs w:val="28"/>
          <w:lang w:bidi="ru-RU"/>
        </w:rPr>
        <w:t>в сети</w:t>
      </w:r>
      <w:r>
        <w:rPr>
          <w:szCs w:val="28"/>
          <w:cs/>
          <w:lang w:bidi="ru-RU"/>
        </w:rPr>
        <w:t xml:space="preserve"> </w:t>
      </w:r>
      <w:r>
        <w:rPr>
          <w:szCs w:val="28"/>
          <w:lang w:bidi="ru-RU"/>
        </w:rPr>
        <w:t xml:space="preserve">Ethereum </w:t>
      </w:r>
      <w:r>
        <w:rPr>
          <w:szCs w:val="28"/>
          <w:cs/>
          <w:lang w:bidi="ru-RU"/>
        </w:rPr>
        <w:t xml:space="preserve">в соответствии со стандартом </w:t>
      </w:r>
      <w:r>
        <w:rPr>
          <w:szCs w:val="28"/>
          <w:lang w:bidi="ru-RU"/>
        </w:rPr>
        <w:t xml:space="preserve">ERC-20. В этом  стандарте описаны условия (необходимые методы, функции и поля), при которых смарт-контракт считается токеном [3]. </w:t>
      </w:r>
      <w:r>
        <w:rPr>
          <w:szCs w:val="28"/>
          <w:lang w:val="en-US" w:bidi="ru-RU"/>
        </w:rPr>
        <w:t>Перечислим их:</w:t>
      </w:r>
    </w:p>
    <w:p w:rsidR="00732C4C" w:rsidRDefault="00A459EF">
      <w:pPr>
        <w:pStyle w:val="af0"/>
        <w:numPr>
          <w:ilvl w:val="0"/>
          <w:numId w:val="4"/>
        </w:numPr>
        <w:spacing w:before="0" w:beforeAutospacing="0" w:after="0" w:afterAutospacing="0" w:line="360" w:lineRule="auto"/>
        <w:ind w:left="680" w:firstLine="720"/>
        <w:jc w:val="both"/>
        <w:rPr>
          <w:sz w:val="28"/>
          <w:szCs w:val="28"/>
          <w:lang w:val="en-US"/>
        </w:rPr>
      </w:pPr>
      <w:r>
        <w:rPr>
          <w:sz w:val="28"/>
          <w:szCs w:val="28"/>
        </w:rPr>
        <w:t>Функции</w:t>
      </w:r>
      <w:r>
        <w:rPr>
          <w:sz w:val="28"/>
          <w:szCs w:val="28"/>
          <w:lang w:val="en-US"/>
        </w:rPr>
        <w:t xml:space="preserve"> </w:t>
      </w:r>
      <w:r>
        <w:rPr>
          <w:sz w:val="28"/>
          <w:szCs w:val="28"/>
        </w:rPr>
        <w:t>и методы</w:t>
      </w:r>
    </w:p>
    <w:p w:rsidR="00732C4C" w:rsidRDefault="00A459EF">
      <w:pPr>
        <w:pStyle w:val="af0"/>
        <w:numPr>
          <w:ilvl w:val="1"/>
          <w:numId w:val="4"/>
        </w:numPr>
        <w:spacing w:before="0" w:beforeAutospacing="0" w:after="0" w:afterAutospacing="0" w:line="360" w:lineRule="auto"/>
        <w:ind w:left="1100" w:firstLine="720"/>
        <w:jc w:val="both"/>
        <w:rPr>
          <w:sz w:val="28"/>
          <w:szCs w:val="28"/>
          <w:lang w:val="en-US"/>
        </w:rPr>
      </w:pPr>
      <w:r>
        <w:rPr>
          <w:sz w:val="28"/>
          <w:szCs w:val="28"/>
          <w:lang w:val="en-US"/>
        </w:rPr>
        <w:t>function</w:t>
      </w:r>
      <w:r>
        <w:rPr>
          <w:sz w:val="28"/>
          <w:szCs w:val="28"/>
        </w:rPr>
        <w:t xml:space="preserve"> </w:t>
      </w:r>
      <w:r>
        <w:rPr>
          <w:sz w:val="28"/>
          <w:szCs w:val="28"/>
          <w:lang w:val="en-US"/>
        </w:rPr>
        <w:t>totalSupply</w:t>
      </w:r>
      <w:r>
        <w:rPr>
          <w:sz w:val="28"/>
          <w:szCs w:val="28"/>
        </w:rPr>
        <w:t xml:space="preserve"> (): </w:t>
      </w:r>
      <w:r>
        <w:rPr>
          <w:sz w:val="28"/>
          <w:szCs w:val="28"/>
          <w:cs/>
          <w:lang w:val="en-US"/>
        </w:rPr>
        <w:t>Возвращает суммарное количество выпущенных монет</w:t>
      </w:r>
      <w:r>
        <w:rPr>
          <w:sz w:val="28"/>
          <w:szCs w:val="28"/>
        </w:rPr>
        <w:t xml:space="preserve">. </w:t>
      </w:r>
      <w:r>
        <w:rPr>
          <w:sz w:val="28"/>
          <w:szCs w:val="28"/>
          <w:cs/>
          <w:lang w:val="en-US"/>
        </w:rPr>
        <w:t>Эту функцию может вызвать любой</w:t>
      </w:r>
      <w:r>
        <w:rPr>
          <w:sz w:val="28"/>
          <w:szCs w:val="28"/>
          <w:lang w:val="en-US"/>
        </w:rPr>
        <w:t>.</w:t>
      </w:r>
    </w:p>
    <w:p w:rsidR="00732C4C" w:rsidRDefault="00A459EF">
      <w:pPr>
        <w:pStyle w:val="af0"/>
        <w:numPr>
          <w:ilvl w:val="1"/>
          <w:numId w:val="4"/>
        </w:numPr>
        <w:spacing w:before="0" w:beforeAutospacing="0" w:after="0" w:afterAutospacing="0" w:line="360" w:lineRule="auto"/>
        <w:ind w:left="1100" w:firstLine="720"/>
        <w:jc w:val="both"/>
        <w:rPr>
          <w:sz w:val="28"/>
          <w:szCs w:val="28"/>
        </w:rPr>
      </w:pPr>
      <w:r>
        <w:rPr>
          <w:sz w:val="28"/>
          <w:szCs w:val="28"/>
          <w:lang w:val="en-US"/>
        </w:rPr>
        <w:lastRenderedPageBreak/>
        <w:t>function</w:t>
      </w:r>
      <w:r>
        <w:rPr>
          <w:sz w:val="28"/>
          <w:szCs w:val="28"/>
        </w:rPr>
        <w:t xml:space="preserve"> </w:t>
      </w:r>
      <w:r>
        <w:rPr>
          <w:sz w:val="28"/>
          <w:szCs w:val="28"/>
          <w:lang w:val="en-US"/>
        </w:rPr>
        <w:t>balanceOf</w:t>
      </w:r>
      <w:r>
        <w:rPr>
          <w:sz w:val="28"/>
          <w:szCs w:val="28"/>
        </w:rPr>
        <w:t xml:space="preserve"> (</w:t>
      </w:r>
      <w:r>
        <w:rPr>
          <w:sz w:val="28"/>
          <w:szCs w:val="28"/>
          <w:lang w:val="en-US"/>
        </w:rPr>
        <w:t>owner</w:t>
      </w:r>
      <w:r>
        <w:rPr>
          <w:sz w:val="28"/>
          <w:szCs w:val="28"/>
        </w:rPr>
        <w:t xml:space="preserve">): </w:t>
      </w:r>
      <w:r>
        <w:rPr>
          <w:sz w:val="28"/>
          <w:szCs w:val="28"/>
          <w:cs/>
          <w:lang w:val="en-US"/>
        </w:rPr>
        <w:t>Возвращает количество монет принадлежащих</w:t>
      </w:r>
      <w:r>
        <w:rPr>
          <w:sz w:val="28"/>
          <w:szCs w:val="28"/>
        </w:rPr>
        <w:t xml:space="preserve"> владельцу. </w:t>
      </w:r>
      <w:r>
        <w:rPr>
          <w:sz w:val="28"/>
          <w:szCs w:val="28"/>
          <w:cs/>
          <w:lang w:val="en-US"/>
        </w:rPr>
        <w:t>Может вызвать любой</w:t>
      </w:r>
      <w:r>
        <w:rPr>
          <w:sz w:val="28"/>
          <w:szCs w:val="28"/>
        </w:rPr>
        <w:t xml:space="preserve">. </w:t>
      </w:r>
      <w:r>
        <w:rPr>
          <w:sz w:val="28"/>
          <w:szCs w:val="28"/>
          <w:cs/>
          <w:lang w:val="en-US"/>
        </w:rPr>
        <w:t xml:space="preserve">Кошельки для отображения </w:t>
      </w:r>
      <w:r>
        <w:rPr>
          <w:sz w:val="28"/>
          <w:szCs w:val="28"/>
        </w:rPr>
        <w:t>количества токенов у клиента</w:t>
      </w:r>
      <w:r>
        <w:rPr>
          <w:sz w:val="28"/>
          <w:szCs w:val="28"/>
          <w:cs/>
          <w:lang w:val="en-US"/>
        </w:rPr>
        <w:t xml:space="preserve"> вызывают именно эту функцию</w:t>
      </w:r>
      <w:r>
        <w:rPr>
          <w:sz w:val="28"/>
          <w:szCs w:val="28"/>
        </w:rPr>
        <w:t>.</w:t>
      </w:r>
    </w:p>
    <w:p w:rsidR="00732C4C" w:rsidRDefault="00A459EF">
      <w:pPr>
        <w:pStyle w:val="af0"/>
        <w:numPr>
          <w:ilvl w:val="1"/>
          <w:numId w:val="4"/>
        </w:numPr>
        <w:spacing w:before="0" w:beforeAutospacing="0" w:after="0" w:afterAutospacing="0" w:line="360" w:lineRule="auto"/>
        <w:ind w:left="1100" w:firstLine="720"/>
        <w:jc w:val="both"/>
        <w:rPr>
          <w:sz w:val="28"/>
          <w:szCs w:val="28"/>
        </w:rPr>
      </w:pPr>
      <w:r>
        <w:rPr>
          <w:sz w:val="28"/>
          <w:szCs w:val="28"/>
          <w:lang w:val="en-US"/>
        </w:rPr>
        <w:t>function</w:t>
      </w:r>
      <w:r>
        <w:rPr>
          <w:sz w:val="28"/>
          <w:szCs w:val="28"/>
        </w:rPr>
        <w:t xml:space="preserve"> </w:t>
      </w:r>
      <w:r>
        <w:rPr>
          <w:sz w:val="28"/>
          <w:szCs w:val="28"/>
          <w:lang w:val="en-US"/>
        </w:rPr>
        <w:t>transfer</w:t>
      </w:r>
      <w:r>
        <w:rPr>
          <w:sz w:val="28"/>
          <w:szCs w:val="28"/>
        </w:rPr>
        <w:t xml:space="preserve"> (</w:t>
      </w:r>
      <w:r>
        <w:rPr>
          <w:sz w:val="28"/>
          <w:szCs w:val="28"/>
          <w:lang w:val="en-US"/>
        </w:rPr>
        <w:t>address</w:t>
      </w:r>
      <w:r>
        <w:rPr>
          <w:sz w:val="28"/>
          <w:szCs w:val="28"/>
        </w:rPr>
        <w:t>_</w:t>
      </w:r>
      <w:r>
        <w:rPr>
          <w:sz w:val="28"/>
          <w:szCs w:val="28"/>
          <w:lang w:val="en-US"/>
        </w:rPr>
        <w:t>to</w:t>
      </w:r>
      <w:r>
        <w:rPr>
          <w:sz w:val="28"/>
          <w:szCs w:val="28"/>
        </w:rPr>
        <w:t xml:space="preserve">, </w:t>
      </w:r>
      <w:r>
        <w:rPr>
          <w:sz w:val="28"/>
          <w:szCs w:val="28"/>
          <w:lang w:val="en-US"/>
        </w:rPr>
        <w:t>value</w:t>
      </w:r>
      <w:r>
        <w:rPr>
          <w:sz w:val="28"/>
          <w:szCs w:val="28"/>
        </w:rPr>
        <w:t xml:space="preserve">): </w:t>
      </w:r>
      <w:r>
        <w:rPr>
          <w:sz w:val="28"/>
          <w:szCs w:val="28"/>
          <w:cs/>
          <w:lang w:val="en-US"/>
        </w:rPr>
        <w:t>Передает</w:t>
      </w:r>
      <w:r>
        <w:rPr>
          <w:sz w:val="28"/>
          <w:szCs w:val="28"/>
        </w:rPr>
        <w:t xml:space="preserve"> определенное количество токенов </w:t>
      </w:r>
      <w:r>
        <w:rPr>
          <w:sz w:val="28"/>
          <w:szCs w:val="28"/>
          <w:cs/>
          <w:lang w:val="en-US"/>
        </w:rPr>
        <w:t xml:space="preserve">на </w:t>
      </w:r>
      <w:r>
        <w:rPr>
          <w:sz w:val="28"/>
          <w:szCs w:val="28"/>
        </w:rPr>
        <w:t xml:space="preserve">указанный </w:t>
      </w:r>
      <w:r>
        <w:rPr>
          <w:sz w:val="28"/>
          <w:szCs w:val="28"/>
          <w:cs/>
          <w:lang w:val="en-US"/>
        </w:rPr>
        <w:t>адрес</w:t>
      </w:r>
      <w:r>
        <w:rPr>
          <w:sz w:val="28"/>
          <w:szCs w:val="28"/>
        </w:rPr>
        <w:t xml:space="preserve">. Токены снимаются </w:t>
      </w:r>
      <w:r>
        <w:rPr>
          <w:sz w:val="28"/>
          <w:szCs w:val="28"/>
          <w:cs/>
          <w:lang w:val="en-US"/>
        </w:rPr>
        <w:t>с баланса пользователя</w:t>
      </w:r>
      <w:r>
        <w:rPr>
          <w:sz w:val="28"/>
          <w:szCs w:val="28"/>
        </w:rPr>
        <w:t xml:space="preserve">, </w:t>
      </w:r>
      <w:r>
        <w:rPr>
          <w:sz w:val="28"/>
          <w:szCs w:val="28"/>
          <w:cs/>
          <w:lang w:val="en-US"/>
        </w:rPr>
        <w:t>который вызвал эту функцию</w:t>
      </w:r>
      <w:r>
        <w:rPr>
          <w:sz w:val="28"/>
          <w:szCs w:val="28"/>
        </w:rPr>
        <w:t xml:space="preserve">. </w:t>
      </w:r>
      <w:r>
        <w:rPr>
          <w:sz w:val="28"/>
          <w:szCs w:val="28"/>
          <w:cs/>
          <w:lang w:val="en-US"/>
        </w:rPr>
        <w:t>Метод должен создавать событие</w:t>
      </w:r>
      <w:r>
        <w:rPr>
          <w:sz w:val="28"/>
          <w:szCs w:val="28"/>
          <w:lang w:val="en-US"/>
        </w:rPr>
        <w:t> Transfer </w:t>
      </w:r>
      <w:r>
        <w:rPr>
          <w:sz w:val="28"/>
          <w:szCs w:val="28"/>
        </w:rPr>
        <w:t>(</w:t>
      </w:r>
      <w:r>
        <w:rPr>
          <w:sz w:val="28"/>
          <w:szCs w:val="28"/>
          <w:cs/>
          <w:lang w:val="en-US"/>
        </w:rPr>
        <w:t>описан будет далее</w:t>
      </w:r>
      <w:r>
        <w:rPr>
          <w:sz w:val="28"/>
          <w:szCs w:val="28"/>
        </w:rPr>
        <w:t>)</w:t>
      </w:r>
      <w:r>
        <w:rPr>
          <w:sz w:val="28"/>
          <w:szCs w:val="28"/>
          <w:lang w:val="en-US"/>
        </w:rPr>
        <w:t> </w:t>
      </w:r>
      <w:r>
        <w:rPr>
          <w:sz w:val="28"/>
          <w:szCs w:val="28"/>
          <w:cs/>
          <w:lang w:val="en-US"/>
        </w:rPr>
        <w:t>в случае успешного перемещения монет</w:t>
      </w:r>
      <w:r>
        <w:rPr>
          <w:sz w:val="28"/>
          <w:szCs w:val="28"/>
        </w:rPr>
        <w:t>.</w:t>
      </w:r>
    </w:p>
    <w:p w:rsidR="00732C4C" w:rsidRDefault="00A459EF">
      <w:pPr>
        <w:pStyle w:val="af0"/>
        <w:numPr>
          <w:ilvl w:val="1"/>
          <w:numId w:val="4"/>
        </w:numPr>
        <w:spacing w:before="0" w:beforeAutospacing="0" w:after="0" w:afterAutospacing="0" w:line="360" w:lineRule="auto"/>
        <w:ind w:left="1100" w:firstLine="720"/>
        <w:jc w:val="both"/>
        <w:rPr>
          <w:sz w:val="28"/>
          <w:szCs w:val="28"/>
        </w:rPr>
      </w:pPr>
      <w:r>
        <w:rPr>
          <w:sz w:val="28"/>
          <w:szCs w:val="28"/>
          <w:lang w:val="en-US"/>
        </w:rPr>
        <w:t>function</w:t>
      </w:r>
      <w:r>
        <w:rPr>
          <w:sz w:val="28"/>
          <w:szCs w:val="28"/>
        </w:rPr>
        <w:t xml:space="preserve"> </w:t>
      </w:r>
      <w:r>
        <w:rPr>
          <w:sz w:val="28"/>
          <w:szCs w:val="28"/>
          <w:lang w:val="en-US"/>
        </w:rPr>
        <w:t>transferFrom</w:t>
      </w:r>
      <w:r>
        <w:rPr>
          <w:sz w:val="28"/>
          <w:szCs w:val="28"/>
        </w:rPr>
        <w:t xml:space="preserve"> (</w:t>
      </w:r>
      <w:r>
        <w:rPr>
          <w:sz w:val="28"/>
          <w:szCs w:val="28"/>
          <w:lang w:val="en-US"/>
        </w:rPr>
        <w:t>address</w:t>
      </w:r>
      <w:r>
        <w:rPr>
          <w:sz w:val="28"/>
          <w:szCs w:val="28"/>
        </w:rPr>
        <w:t>_</w:t>
      </w:r>
      <w:r>
        <w:rPr>
          <w:sz w:val="28"/>
          <w:szCs w:val="28"/>
          <w:lang w:val="en-US"/>
        </w:rPr>
        <w:t>from</w:t>
      </w:r>
      <w:r>
        <w:rPr>
          <w:sz w:val="28"/>
          <w:szCs w:val="28"/>
        </w:rPr>
        <w:t xml:space="preserve">, </w:t>
      </w:r>
      <w:r>
        <w:rPr>
          <w:sz w:val="28"/>
          <w:szCs w:val="28"/>
          <w:lang w:val="en-US"/>
        </w:rPr>
        <w:t>address</w:t>
      </w:r>
      <w:r>
        <w:rPr>
          <w:sz w:val="28"/>
          <w:szCs w:val="28"/>
        </w:rPr>
        <w:t>_</w:t>
      </w:r>
      <w:r>
        <w:rPr>
          <w:sz w:val="28"/>
          <w:szCs w:val="28"/>
          <w:lang w:val="en-US"/>
        </w:rPr>
        <w:t>to</w:t>
      </w:r>
      <w:r>
        <w:rPr>
          <w:sz w:val="28"/>
          <w:szCs w:val="28"/>
        </w:rPr>
        <w:t xml:space="preserve">, </w:t>
      </w:r>
      <w:r>
        <w:rPr>
          <w:sz w:val="28"/>
          <w:szCs w:val="28"/>
          <w:lang w:val="en-US"/>
        </w:rPr>
        <w:t>value</w:t>
      </w:r>
      <w:r>
        <w:rPr>
          <w:sz w:val="28"/>
          <w:szCs w:val="28"/>
        </w:rPr>
        <w:t xml:space="preserve">): определенное количество токенов </w:t>
      </w:r>
      <w:r>
        <w:rPr>
          <w:sz w:val="28"/>
          <w:szCs w:val="28"/>
          <w:lang w:val="en-US"/>
        </w:rPr>
        <w:t>c</w:t>
      </w:r>
      <w:r>
        <w:rPr>
          <w:sz w:val="28"/>
          <w:szCs w:val="28"/>
        </w:rPr>
        <w:t xml:space="preserve"> одного адреса на другой. </w:t>
      </w:r>
      <w:r>
        <w:rPr>
          <w:sz w:val="28"/>
          <w:szCs w:val="28"/>
          <w:cs/>
          <w:lang w:val="en-US"/>
        </w:rPr>
        <w:t xml:space="preserve">Пользователь должен иметь разрешение на перемещение </w:t>
      </w:r>
      <w:r>
        <w:rPr>
          <w:sz w:val="28"/>
          <w:szCs w:val="28"/>
        </w:rPr>
        <w:t xml:space="preserve">токенов </w:t>
      </w:r>
      <w:r>
        <w:rPr>
          <w:sz w:val="28"/>
          <w:szCs w:val="28"/>
          <w:cs/>
          <w:lang w:val="en-US"/>
        </w:rPr>
        <w:t>между адресами</w:t>
      </w:r>
      <w:r>
        <w:rPr>
          <w:sz w:val="28"/>
          <w:szCs w:val="28"/>
        </w:rPr>
        <w:t xml:space="preserve">. </w:t>
      </w:r>
      <w:r>
        <w:rPr>
          <w:sz w:val="28"/>
          <w:szCs w:val="28"/>
          <w:cs/>
          <w:lang w:val="en-US"/>
        </w:rPr>
        <w:t xml:space="preserve">Фактически эта функция позволяет доверенному лицу распоряжаться определенным объемом </w:t>
      </w:r>
      <w:r>
        <w:rPr>
          <w:sz w:val="28"/>
          <w:szCs w:val="28"/>
        </w:rPr>
        <w:t xml:space="preserve">токенов </w:t>
      </w:r>
      <w:r>
        <w:rPr>
          <w:sz w:val="28"/>
          <w:szCs w:val="28"/>
          <w:cs/>
          <w:lang w:val="en-US"/>
        </w:rPr>
        <w:t>на счету</w:t>
      </w:r>
      <w:r>
        <w:rPr>
          <w:sz w:val="28"/>
          <w:szCs w:val="28"/>
        </w:rPr>
        <w:t>.</w:t>
      </w:r>
      <w:r>
        <w:rPr>
          <w:sz w:val="28"/>
          <w:szCs w:val="28"/>
          <w:lang w:val="en-US"/>
        </w:rPr>
        <w:t> </w:t>
      </w:r>
      <w:r>
        <w:rPr>
          <w:sz w:val="28"/>
          <w:szCs w:val="28"/>
          <w:cs/>
          <w:lang w:val="en-US"/>
        </w:rPr>
        <w:t>Метод должен создавать событие</w:t>
      </w:r>
      <w:r>
        <w:rPr>
          <w:sz w:val="28"/>
          <w:szCs w:val="28"/>
          <w:lang w:val="en-US"/>
        </w:rPr>
        <w:t> Transfer </w:t>
      </w:r>
      <w:r>
        <w:rPr>
          <w:sz w:val="28"/>
          <w:szCs w:val="28"/>
        </w:rPr>
        <w:t>(</w:t>
      </w:r>
      <w:r>
        <w:rPr>
          <w:sz w:val="28"/>
          <w:szCs w:val="28"/>
          <w:cs/>
          <w:lang w:val="en-US"/>
        </w:rPr>
        <w:t>описан будет далее</w:t>
      </w:r>
      <w:r>
        <w:rPr>
          <w:sz w:val="28"/>
          <w:szCs w:val="28"/>
        </w:rPr>
        <w:t>)</w:t>
      </w:r>
      <w:r>
        <w:rPr>
          <w:sz w:val="28"/>
          <w:szCs w:val="28"/>
          <w:lang w:val="en-US"/>
        </w:rPr>
        <w:t> </w:t>
      </w:r>
      <w:r>
        <w:rPr>
          <w:sz w:val="28"/>
          <w:szCs w:val="28"/>
          <w:cs/>
          <w:lang w:val="en-US"/>
        </w:rPr>
        <w:t>в случае успешного перемещения монет</w:t>
      </w:r>
      <w:r>
        <w:rPr>
          <w:sz w:val="28"/>
          <w:szCs w:val="28"/>
        </w:rPr>
        <w:t>.</w:t>
      </w:r>
    </w:p>
    <w:p w:rsidR="00732C4C" w:rsidRDefault="00A459EF">
      <w:pPr>
        <w:pStyle w:val="af0"/>
        <w:numPr>
          <w:ilvl w:val="1"/>
          <w:numId w:val="4"/>
        </w:numPr>
        <w:spacing w:before="0" w:beforeAutospacing="0" w:after="0" w:afterAutospacing="0" w:line="360" w:lineRule="auto"/>
        <w:ind w:left="1100" w:firstLine="720"/>
        <w:jc w:val="both"/>
        <w:rPr>
          <w:sz w:val="28"/>
          <w:szCs w:val="28"/>
        </w:rPr>
      </w:pPr>
      <w:r>
        <w:rPr>
          <w:sz w:val="28"/>
          <w:szCs w:val="28"/>
          <w:lang w:val="en-US"/>
        </w:rPr>
        <w:t>function</w:t>
      </w:r>
      <w:r>
        <w:rPr>
          <w:sz w:val="28"/>
          <w:szCs w:val="28"/>
        </w:rPr>
        <w:t xml:space="preserve"> </w:t>
      </w:r>
      <w:r>
        <w:rPr>
          <w:sz w:val="28"/>
          <w:szCs w:val="28"/>
          <w:lang w:val="en-US"/>
        </w:rPr>
        <w:t>approve</w:t>
      </w:r>
      <w:r>
        <w:rPr>
          <w:sz w:val="28"/>
          <w:szCs w:val="28"/>
        </w:rPr>
        <w:t xml:space="preserve"> (</w:t>
      </w:r>
      <w:r>
        <w:rPr>
          <w:sz w:val="28"/>
          <w:szCs w:val="28"/>
          <w:lang w:val="en-US"/>
        </w:rPr>
        <w:t>spender</w:t>
      </w:r>
      <w:r>
        <w:rPr>
          <w:sz w:val="28"/>
          <w:szCs w:val="28"/>
        </w:rPr>
        <w:t xml:space="preserve">, </w:t>
      </w:r>
      <w:r>
        <w:rPr>
          <w:sz w:val="28"/>
          <w:szCs w:val="28"/>
          <w:lang w:val="en-US"/>
        </w:rPr>
        <w:t>value</w:t>
      </w:r>
      <w:r>
        <w:rPr>
          <w:sz w:val="28"/>
          <w:szCs w:val="28"/>
        </w:rPr>
        <w:t xml:space="preserve">): </w:t>
      </w:r>
      <w:r>
        <w:rPr>
          <w:sz w:val="28"/>
          <w:szCs w:val="28"/>
          <w:cs/>
          <w:lang w:val="en-US"/>
        </w:rPr>
        <w:t>Разрешает пользователю снимать с</w:t>
      </w:r>
      <w:r>
        <w:rPr>
          <w:sz w:val="28"/>
          <w:szCs w:val="28"/>
        </w:rPr>
        <w:t>о</w:t>
      </w:r>
      <w:r>
        <w:rPr>
          <w:sz w:val="28"/>
          <w:szCs w:val="28"/>
          <w:cs/>
          <w:lang w:val="en-US"/>
        </w:rPr>
        <w:t xml:space="preserve"> счета</w:t>
      </w:r>
      <w:r>
        <w:rPr>
          <w:sz w:val="28"/>
          <w:szCs w:val="28"/>
        </w:rPr>
        <w:t xml:space="preserve"> </w:t>
      </w:r>
      <w:r>
        <w:rPr>
          <w:sz w:val="28"/>
          <w:szCs w:val="28"/>
          <w:cs/>
          <w:lang w:val="en-US"/>
        </w:rPr>
        <w:t>пользователя</w:t>
      </w:r>
      <w:r>
        <w:rPr>
          <w:sz w:val="28"/>
          <w:szCs w:val="28"/>
        </w:rPr>
        <w:t>,</w:t>
      </w:r>
      <w:r>
        <w:rPr>
          <w:sz w:val="28"/>
          <w:szCs w:val="28"/>
          <w:cs/>
          <w:lang w:val="en-US"/>
        </w:rPr>
        <w:t xml:space="preserve"> вызвавшего функцию</w:t>
      </w:r>
      <w:r>
        <w:rPr>
          <w:sz w:val="28"/>
          <w:szCs w:val="28"/>
        </w:rPr>
        <w:t>,</w:t>
      </w:r>
      <w:r>
        <w:rPr>
          <w:sz w:val="28"/>
          <w:szCs w:val="28"/>
          <w:cs/>
          <w:lang w:val="en-US"/>
        </w:rPr>
        <w:t xml:space="preserve"> средства не более чем </w:t>
      </w:r>
      <w:r>
        <w:rPr>
          <w:sz w:val="28"/>
          <w:szCs w:val="28"/>
        </w:rPr>
        <w:t xml:space="preserve">указанное значение. </w:t>
      </w:r>
      <w:r>
        <w:rPr>
          <w:sz w:val="28"/>
          <w:szCs w:val="28"/>
          <w:cs/>
          <w:lang w:val="en-US"/>
        </w:rPr>
        <w:t>На основе этого разрешения должна работать функция</w:t>
      </w:r>
      <w:r>
        <w:rPr>
          <w:sz w:val="28"/>
          <w:szCs w:val="28"/>
          <w:lang w:val="en-US"/>
        </w:rPr>
        <w:t> transferFrom</w:t>
      </w:r>
      <w:r>
        <w:rPr>
          <w:sz w:val="28"/>
          <w:szCs w:val="28"/>
        </w:rPr>
        <w:t xml:space="preserve">. </w:t>
      </w:r>
      <w:r>
        <w:rPr>
          <w:sz w:val="28"/>
          <w:szCs w:val="28"/>
          <w:cs/>
          <w:lang w:val="en-US"/>
        </w:rPr>
        <w:t>Метод должен создавать событие</w:t>
      </w:r>
      <w:r>
        <w:rPr>
          <w:sz w:val="28"/>
          <w:szCs w:val="28"/>
          <w:lang w:val="en-US"/>
        </w:rPr>
        <w:t> Approval </w:t>
      </w:r>
      <w:r>
        <w:rPr>
          <w:sz w:val="28"/>
          <w:szCs w:val="28"/>
        </w:rPr>
        <w:t>(</w:t>
      </w:r>
      <w:r>
        <w:rPr>
          <w:sz w:val="28"/>
          <w:szCs w:val="28"/>
          <w:cs/>
          <w:lang w:val="en-US"/>
        </w:rPr>
        <w:t>описан будет далее</w:t>
      </w:r>
      <w:r>
        <w:rPr>
          <w:sz w:val="28"/>
          <w:szCs w:val="28"/>
        </w:rPr>
        <w:t>).</w:t>
      </w:r>
    </w:p>
    <w:p w:rsidR="00732C4C" w:rsidRDefault="00A459EF">
      <w:pPr>
        <w:pStyle w:val="af0"/>
        <w:numPr>
          <w:ilvl w:val="1"/>
          <w:numId w:val="4"/>
        </w:numPr>
        <w:spacing w:before="0" w:beforeAutospacing="0" w:after="0" w:afterAutospacing="0" w:line="360" w:lineRule="auto"/>
        <w:ind w:left="1100" w:firstLine="720"/>
        <w:jc w:val="both"/>
        <w:rPr>
          <w:sz w:val="28"/>
          <w:szCs w:val="28"/>
        </w:rPr>
      </w:pPr>
      <w:r>
        <w:rPr>
          <w:sz w:val="28"/>
          <w:szCs w:val="28"/>
          <w:lang w:val="en-US"/>
        </w:rPr>
        <w:t>function</w:t>
      </w:r>
      <w:r>
        <w:rPr>
          <w:sz w:val="28"/>
          <w:szCs w:val="28"/>
        </w:rPr>
        <w:t xml:space="preserve"> </w:t>
      </w:r>
      <w:r>
        <w:rPr>
          <w:sz w:val="28"/>
          <w:szCs w:val="28"/>
          <w:lang w:val="en-US"/>
        </w:rPr>
        <w:t>allowance</w:t>
      </w:r>
      <w:r>
        <w:rPr>
          <w:sz w:val="28"/>
          <w:szCs w:val="28"/>
        </w:rPr>
        <w:t xml:space="preserve"> (</w:t>
      </w:r>
      <w:r>
        <w:rPr>
          <w:sz w:val="28"/>
          <w:szCs w:val="28"/>
          <w:lang w:val="en-US"/>
        </w:rPr>
        <w:t>owner</w:t>
      </w:r>
      <w:r>
        <w:rPr>
          <w:sz w:val="28"/>
          <w:szCs w:val="28"/>
        </w:rPr>
        <w:t xml:space="preserve">, </w:t>
      </w:r>
      <w:r>
        <w:rPr>
          <w:sz w:val="28"/>
          <w:szCs w:val="28"/>
          <w:lang w:val="en-US"/>
        </w:rPr>
        <w:t>spender</w:t>
      </w:r>
      <w:r>
        <w:rPr>
          <w:sz w:val="28"/>
          <w:szCs w:val="28"/>
        </w:rPr>
        <w:t xml:space="preserve">): </w:t>
      </w:r>
      <w:r>
        <w:rPr>
          <w:sz w:val="28"/>
          <w:szCs w:val="28"/>
          <w:cs/>
          <w:lang w:val="en-US"/>
        </w:rPr>
        <w:t>Возвращает</w:t>
      </w:r>
      <w:r>
        <w:rPr>
          <w:sz w:val="28"/>
          <w:szCs w:val="28"/>
        </w:rPr>
        <w:t xml:space="preserve"> </w:t>
      </w:r>
      <w:r>
        <w:rPr>
          <w:sz w:val="28"/>
          <w:szCs w:val="28"/>
          <w:cs/>
          <w:lang w:val="en-US"/>
        </w:rPr>
        <w:t xml:space="preserve">сколько монет со своего счета разрешил снимать </w:t>
      </w:r>
      <w:r>
        <w:rPr>
          <w:sz w:val="28"/>
          <w:szCs w:val="28"/>
        </w:rPr>
        <w:t xml:space="preserve">владелец другому </w:t>
      </w:r>
      <w:r>
        <w:rPr>
          <w:sz w:val="28"/>
          <w:szCs w:val="28"/>
          <w:cs/>
          <w:lang w:val="en-US"/>
        </w:rPr>
        <w:t>пользователю</w:t>
      </w:r>
      <w:r>
        <w:rPr>
          <w:sz w:val="28"/>
          <w:szCs w:val="28"/>
        </w:rPr>
        <w:t>.</w:t>
      </w:r>
    </w:p>
    <w:p w:rsidR="00732C4C" w:rsidRDefault="00A459EF">
      <w:pPr>
        <w:pStyle w:val="af0"/>
        <w:numPr>
          <w:ilvl w:val="0"/>
          <w:numId w:val="4"/>
        </w:numPr>
        <w:spacing w:before="0" w:beforeAutospacing="0" w:after="0" w:afterAutospacing="0" w:line="360" w:lineRule="auto"/>
        <w:ind w:left="680" w:firstLine="720"/>
        <w:jc w:val="both"/>
        <w:rPr>
          <w:sz w:val="28"/>
          <w:szCs w:val="28"/>
          <w:lang w:val="en-US"/>
        </w:rPr>
      </w:pPr>
      <w:r>
        <w:rPr>
          <w:sz w:val="28"/>
          <w:szCs w:val="28"/>
        </w:rPr>
        <w:t>События</w:t>
      </w:r>
    </w:p>
    <w:p w:rsidR="00732C4C" w:rsidRDefault="00A459EF">
      <w:pPr>
        <w:pStyle w:val="af0"/>
        <w:numPr>
          <w:ilvl w:val="1"/>
          <w:numId w:val="4"/>
        </w:numPr>
        <w:spacing w:before="0" w:beforeAutospacing="0" w:after="0" w:afterAutospacing="0" w:line="360" w:lineRule="auto"/>
        <w:ind w:left="1100" w:firstLine="720"/>
        <w:jc w:val="both"/>
        <w:rPr>
          <w:sz w:val="28"/>
          <w:szCs w:val="28"/>
        </w:rPr>
      </w:pPr>
      <w:r>
        <w:rPr>
          <w:sz w:val="28"/>
          <w:szCs w:val="28"/>
          <w:lang w:val="en-US"/>
        </w:rPr>
        <w:t>event</w:t>
      </w:r>
      <w:r>
        <w:rPr>
          <w:sz w:val="28"/>
          <w:szCs w:val="28"/>
        </w:rPr>
        <w:t xml:space="preserve"> </w:t>
      </w:r>
      <w:r>
        <w:rPr>
          <w:sz w:val="28"/>
          <w:szCs w:val="28"/>
          <w:lang w:val="en-US"/>
        </w:rPr>
        <w:t>Transfer</w:t>
      </w:r>
      <w:r>
        <w:rPr>
          <w:sz w:val="28"/>
          <w:szCs w:val="28"/>
        </w:rPr>
        <w:t xml:space="preserve"> (</w:t>
      </w:r>
      <w:r>
        <w:rPr>
          <w:sz w:val="28"/>
          <w:szCs w:val="28"/>
          <w:lang w:val="en-US"/>
        </w:rPr>
        <w:t>from</w:t>
      </w:r>
      <w:r>
        <w:rPr>
          <w:sz w:val="28"/>
          <w:szCs w:val="28"/>
        </w:rPr>
        <w:t xml:space="preserve">, </w:t>
      </w:r>
      <w:r>
        <w:rPr>
          <w:sz w:val="28"/>
          <w:szCs w:val="28"/>
          <w:lang w:val="en-US"/>
        </w:rPr>
        <w:t>to</w:t>
      </w:r>
      <w:r>
        <w:rPr>
          <w:sz w:val="28"/>
          <w:szCs w:val="28"/>
        </w:rPr>
        <w:t xml:space="preserve">, </w:t>
      </w:r>
      <w:r>
        <w:rPr>
          <w:sz w:val="28"/>
          <w:szCs w:val="28"/>
          <w:lang w:val="en-US"/>
        </w:rPr>
        <w:t>value</w:t>
      </w:r>
      <w:r>
        <w:rPr>
          <w:sz w:val="28"/>
          <w:szCs w:val="28"/>
        </w:rPr>
        <w:t xml:space="preserve">): </w:t>
      </w:r>
      <w:r>
        <w:rPr>
          <w:sz w:val="28"/>
          <w:szCs w:val="28"/>
          <w:cs/>
          <w:lang w:val="en-US"/>
        </w:rPr>
        <w:t>Событие</w:t>
      </w:r>
      <w:r>
        <w:rPr>
          <w:sz w:val="28"/>
          <w:szCs w:val="28"/>
        </w:rPr>
        <w:t xml:space="preserve">, </w:t>
      </w:r>
      <w:r>
        <w:rPr>
          <w:sz w:val="28"/>
          <w:szCs w:val="28"/>
          <w:cs/>
          <w:lang w:val="en-US"/>
        </w:rPr>
        <w:t>которое должно возникать при любом перемещении монет</w:t>
      </w:r>
      <w:r>
        <w:rPr>
          <w:sz w:val="28"/>
          <w:szCs w:val="28"/>
        </w:rPr>
        <w:t xml:space="preserve">. То есть </w:t>
      </w:r>
      <w:r>
        <w:rPr>
          <w:sz w:val="28"/>
          <w:szCs w:val="28"/>
          <w:cs/>
          <w:lang w:val="en-US"/>
        </w:rPr>
        <w:t>его нужно создавать внутри функций</w:t>
      </w:r>
      <w:r>
        <w:rPr>
          <w:sz w:val="28"/>
          <w:szCs w:val="28"/>
          <w:lang w:val="en-US"/>
        </w:rPr>
        <w:t> transfer </w:t>
      </w:r>
      <w:r>
        <w:rPr>
          <w:sz w:val="28"/>
          <w:szCs w:val="28"/>
          <w:cs/>
          <w:lang w:val="en-US"/>
        </w:rPr>
        <w:t xml:space="preserve">и </w:t>
      </w:r>
      <w:r>
        <w:rPr>
          <w:sz w:val="28"/>
          <w:szCs w:val="28"/>
          <w:lang w:val="en-US"/>
        </w:rPr>
        <w:t> transferFrom </w:t>
      </w:r>
      <w:r>
        <w:rPr>
          <w:sz w:val="28"/>
          <w:szCs w:val="28"/>
          <w:cs/>
          <w:lang w:val="en-US"/>
        </w:rPr>
        <w:t>в случае успешного перемещения монет</w:t>
      </w:r>
      <w:r>
        <w:rPr>
          <w:sz w:val="28"/>
          <w:szCs w:val="28"/>
        </w:rPr>
        <w:t>.</w:t>
      </w:r>
    </w:p>
    <w:p w:rsidR="00732C4C" w:rsidRDefault="00A459EF">
      <w:pPr>
        <w:pStyle w:val="af0"/>
        <w:numPr>
          <w:ilvl w:val="1"/>
          <w:numId w:val="4"/>
        </w:numPr>
        <w:spacing w:before="0" w:beforeAutospacing="0" w:after="0" w:afterAutospacing="0" w:line="360" w:lineRule="auto"/>
        <w:ind w:left="1100" w:firstLine="720"/>
        <w:jc w:val="both"/>
        <w:rPr>
          <w:sz w:val="28"/>
          <w:szCs w:val="28"/>
          <w:lang w:val="en-US"/>
        </w:rPr>
      </w:pPr>
      <w:r>
        <w:rPr>
          <w:sz w:val="28"/>
          <w:szCs w:val="28"/>
          <w:lang w:val="en-US"/>
        </w:rPr>
        <w:lastRenderedPageBreak/>
        <w:t>event</w:t>
      </w:r>
      <w:r>
        <w:rPr>
          <w:sz w:val="28"/>
          <w:szCs w:val="28"/>
        </w:rPr>
        <w:t xml:space="preserve"> </w:t>
      </w:r>
      <w:r>
        <w:rPr>
          <w:sz w:val="28"/>
          <w:szCs w:val="28"/>
          <w:lang w:val="en-US"/>
        </w:rPr>
        <w:t>Approval</w:t>
      </w:r>
      <w:r>
        <w:rPr>
          <w:sz w:val="28"/>
          <w:szCs w:val="28"/>
        </w:rPr>
        <w:t xml:space="preserve"> (</w:t>
      </w:r>
      <w:r>
        <w:rPr>
          <w:sz w:val="28"/>
          <w:szCs w:val="28"/>
          <w:lang w:val="en-US"/>
        </w:rPr>
        <w:t>owner</w:t>
      </w:r>
      <w:r>
        <w:rPr>
          <w:sz w:val="28"/>
          <w:szCs w:val="28"/>
        </w:rPr>
        <w:t xml:space="preserve">, </w:t>
      </w:r>
      <w:r>
        <w:rPr>
          <w:sz w:val="28"/>
          <w:szCs w:val="28"/>
          <w:lang w:val="en-US"/>
        </w:rPr>
        <w:t>spender</w:t>
      </w:r>
      <w:r>
        <w:rPr>
          <w:sz w:val="28"/>
          <w:szCs w:val="28"/>
        </w:rPr>
        <w:t xml:space="preserve">, </w:t>
      </w:r>
      <w:r>
        <w:rPr>
          <w:sz w:val="28"/>
          <w:szCs w:val="28"/>
          <w:lang w:val="en-US"/>
        </w:rPr>
        <w:t>value</w:t>
      </w:r>
      <w:r>
        <w:rPr>
          <w:sz w:val="28"/>
          <w:szCs w:val="28"/>
        </w:rPr>
        <w:t xml:space="preserve">): </w:t>
      </w:r>
      <w:r>
        <w:rPr>
          <w:sz w:val="28"/>
          <w:szCs w:val="28"/>
          <w:cs/>
          <w:lang w:val="en-US"/>
        </w:rPr>
        <w:t>Событие должно возникать при получении разрешения на снятие монет</w:t>
      </w:r>
      <w:r>
        <w:rPr>
          <w:sz w:val="28"/>
          <w:szCs w:val="28"/>
        </w:rPr>
        <w:t xml:space="preserve">. </w:t>
      </w:r>
      <w:r>
        <w:rPr>
          <w:sz w:val="28"/>
          <w:szCs w:val="28"/>
          <w:cs/>
          <w:lang w:val="en-US"/>
        </w:rPr>
        <w:t xml:space="preserve">Фактически должно создаваться внутри функции </w:t>
      </w:r>
      <w:r>
        <w:rPr>
          <w:sz w:val="28"/>
          <w:szCs w:val="28"/>
          <w:lang w:val="en-US"/>
        </w:rPr>
        <w:t> approve.</w:t>
      </w:r>
    </w:p>
    <w:p w:rsidR="00732C4C" w:rsidRDefault="00A459EF">
      <w:pPr>
        <w:pStyle w:val="af0"/>
        <w:numPr>
          <w:ilvl w:val="0"/>
          <w:numId w:val="4"/>
        </w:numPr>
        <w:spacing w:before="0" w:beforeAutospacing="0" w:after="0" w:afterAutospacing="0" w:line="360" w:lineRule="auto"/>
        <w:ind w:left="680" w:firstLine="720"/>
        <w:jc w:val="both"/>
        <w:rPr>
          <w:sz w:val="28"/>
          <w:szCs w:val="28"/>
          <w:lang w:val="en-US" w:bidi="ru-RU"/>
        </w:rPr>
      </w:pPr>
      <w:r>
        <w:rPr>
          <w:sz w:val="28"/>
          <w:szCs w:val="28"/>
          <w:lang w:val="en-US" w:bidi="ru-RU"/>
        </w:rPr>
        <w:t>Поля</w:t>
      </w:r>
    </w:p>
    <w:p w:rsidR="00732C4C" w:rsidRDefault="00A459EF">
      <w:pPr>
        <w:pStyle w:val="af0"/>
        <w:numPr>
          <w:ilvl w:val="1"/>
          <w:numId w:val="4"/>
        </w:numPr>
        <w:spacing w:before="0" w:beforeAutospacing="0" w:after="0" w:afterAutospacing="0" w:line="360" w:lineRule="auto"/>
        <w:ind w:left="1100" w:firstLine="720"/>
        <w:jc w:val="both"/>
        <w:rPr>
          <w:sz w:val="28"/>
          <w:szCs w:val="28"/>
          <w:lang w:val="en-US"/>
        </w:rPr>
      </w:pPr>
      <w:r>
        <w:rPr>
          <w:sz w:val="28"/>
          <w:szCs w:val="28"/>
          <w:lang w:val="en-US"/>
        </w:rPr>
        <w:t>constant</w:t>
      </w:r>
      <w:r>
        <w:rPr>
          <w:sz w:val="28"/>
          <w:szCs w:val="28"/>
        </w:rPr>
        <w:t xml:space="preserve"> </w:t>
      </w:r>
      <w:r>
        <w:rPr>
          <w:sz w:val="28"/>
          <w:szCs w:val="28"/>
          <w:lang w:val="en-US"/>
        </w:rPr>
        <w:t>name</w:t>
      </w:r>
      <w:r>
        <w:rPr>
          <w:sz w:val="28"/>
          <w:szCs w:val="28"/>
        </w:rPr>
        <w:t xml:space="preserve">: </w:t>
      </w:r>
      <w:r>
        <w:rPr>
          <w:sz w:val="28"/>
          <w:szCs w:val="28"/>
          <w:cs/>
          <w:lang w:val="en-US"/>
        </w:rPr>
        <w:t>Хранит</w:t>
      </w:r>
      <w:r>
        <w:rPr>
          <w:sz w:val="28"/>
          <w:szCs w:val="28"/>
          <w:lang w:val="en-US"/>
        </w:rPr>
        <w:t> </w:t>
      </w:r>
      <w:r>
        <w:rPr>
          <w:sz w:val="28"/>
          <w:szCs w:val="28"/>
          <w:cs/>
          <w:lang w:val="en-US"/>
        </w:rPr>
        <w:t>полное название</w:t>
      </w:r>
      <w:r>
        <w:rPr>
          <w:sz w:val="28"/>
          <w:szCs w:val="28"/>
        </w:rPr>
        <w:t xml:space="preserve"> токена. К примеру</w:t>
      </w:r>
      <w:r>
        <w:rPr>
          <w:sz w:val="28"/>
          <w:szCs w:val="28"/>
          <w:lang w:val="en-US"/>
        </w:rPr>
        <w:t xml:space="preserve"> </w:t>
      </w:r>
      <w:r>
        <w:rPr>
          <w:sz w:val="28"/>
          <w:szCs w:val="28"/>
        </w:rPr>
        <w:t>«</w:t>
      </w:r>
      <w:r>
        <w:rPr>
          <w:sz w:val="28"/>
          <w:szCs w:val="28"/>
          <w:lang w:val="en-US"/>
        </w:rPr>
        <w:t>Testing</w:t>
      </w:r>
      <w:r>
        <w:rPr>
          <w:sz w:val="28"/>
          <w:szCs w:val="28"/>
        </w:rPr>
        <w:t>».</w:t>
      </w:r>
      <w:r>
        <w:rPr>
          <w:sz w:val="28"/>
          <w:szCs w:val="28"/>
          <w:lang w:val="en-US"/>
        </w:rPr>
        <w:t xml:space="preserve"> </w:t>
      </w:r>
    </w:p>
    <w:p w:rsidR="00732C4C" w:rsidRDefault="00A459EF">
      <w:pPr>
        <w:pStyle w:val="af0"/>
        <w:numPr>
          <w:ilvl w:val="1"/>
          <w:numId w:val="4"/>
        </w:numPr>
        <w:spacing w:before="0" w:beforeAutospacing="0" w:after="0" w:afterAutospacing="0" w:line="360" w:lineRule="auto"/>
        <w:ind w:left="1100" w:firstLine="720"/>
        <w:jc w:val="both"/>
        <w:rPr>
          <w:sz w:val="28"/>
          <w:szCs w:val="28"/>
        </w:rPr>
      </w:pPr>
      <w:r>
        <w:rPr>
          <w:sz w:val="28"/>
          <w:szCs w:val="28"/>
          <w:lang w:val="en-US"/>
        </w:rPr>
        <w:t>constant</w:t>
      </w:r>
      <w:r>
        <w:rPr>
          <w:sz w:val="28"/>
          <w:szCs w:val="28"/>
        </w:rPr>
        <w:t xml:space="preserve"> </w:t>
      </w:r>
      <w:r>
        <w:rPr>
          <w:sz w:val="28"/>
          <w:szCs w:val="28"/>
          <w:lang w:val="en-US"/>
        </w:rPr>
        <w:t>symbol</w:t>
      </w:r>
      <w:r>
        <w:rPr>
          <w:sz w:val="28"/>
          <w:szCs w:val="28"/>
        </w:rPr>
        <w:t xml:space="preserve">: </w:t>
      </w:r>
      <w:r>
        <w:rPr>
          <w:sz w:val="28"/>
          <w:szCs w:val="28"/>
          <w:cs/>
          <w:lang w:val="en-US"/>
        </w:rPr>
        <w:t xml:space="preserve">Хранит </w:t>
      </w:r>
      <w:r>
        <w:rPr>
          <w:sz w:val="28"/>
          <w:szCs w:val="28"/>
        </w:rPr>
        <w:t xml:space="preserve">«символ», то есть </w:t>
      </w:r>
      <w:r>
        <w:rPr>
          <w:sz w:val="28"/>
          <w:szCs w:val="28"/>
          <w:cs/>
          <w:lang w:val="en-US"/>
        </w:rPr>
        <w:t>короткое</w:t>
      </w:r>
      <w:r>
        <w:rPr>
          <w:sz w:val="28"/>
          <w:szCs w:val="28"/>
        </w:rPr>
        <w:t xml:space="preserve"> </w:t>
      </w:r>
      <w:r>
        <w:rPr>
          <w:sz w:val="28"/>
          <w:szCs w:val="28"/>
          <w:cs/>
          <w:lang w:val="en-US"/>
        </w:rPr>
        <w:t xml:space="preserve"> название </w:t>
      </w:r>
      <w:r>
        <w:rPr>
          <w:sz w:val="28"/>
          <w:szCs w:val="28"/>
        </w:rPr>
        <w:t xml:space="preserve">токена. К примеру «TST». </w:t>
      </w:r>
      <w:r>
        <w:rPr>
          <w:sz w:val="28"/>
          <w:szCs w:val="28"/>
          <w:cs/>
          <w:lang w:val="en-US"/>
        </w:rPr>
        <w:t xml:space="preserve">С этим символом </w:t>
      </w:r>
      <w:r>
        <w:rPr>
          <w:sz w:val="28"/>
          <w:szCs w:val="28"/>
        </w:rPr>
        <w:t>токен</w:t>
      </w:r>
      <w:r>
        <w:rPr>
          <w:sz w:val="28"/>
          <w:szCs w:val="28"/>
          <w:cs/>
          <w:lang w:val="en-US"/>
        </w:rPr>
        <w:t xml:space="preserve"> будет отображаться на биржах и в кошельках</w:t>
      </w:r>
      <w:r>
        <w:rPr>
          <w:sz w:val="28"/>
          <w:szCs w:val="28"/>
        </w:rPr>
        <w:t xml:space="preserve"> пользователей.</w:t>
      </w:r>
    </w:p>
    <w:p w:rsidR="00732C4C" w:rsidRDefault="00A459EF">
      <w:pPr>
        <w:pStyle w:val="af0"/>
        <w:numPr>
          <w:ilvl w:val="1"/>
          <w:numId w:val="4"/>
        </w:numPr>
        <w:spacing w:before="0" w:beforeAutospacing="0" w:after="0" w:afterAutospacing="0" w:line="360" w:lineRule="auto"/>
        <w:ind w:left="1100" w:firstLine="720"/>
        <w:jc w:val="both"/>
        <w:rPr>
          <w:sz w:val="28"/>
          <w:szCs w:val="28"/>
          <w:lang w:val="en-US"/>
        </w:rPr>
      </w:pPr>
      <w:r>
        <w:rPr>
          <w:sz w:val="28"/>
          <w:szCs w:val="28"/>
          <w:lang w:val="en-US"/>
        </w:rPr>
        <w:t>constant</w:t>
      </w:r>
      <w:r>
        <w:rPr>
          <w:sz w:val="28"/>
          <w:szCs w:val="28"/>
        </w:rPr>
        <w:t xml:space="preserve"> </w:t>
      </w:r>
      <w:r>
        <w:rPr>
          <w:sz w:val="28"/>
          <w:szCs w:val="28"/>
          <w:lang w:val="en-US"/>
        </w:rPr>
        <w:t>decimals</w:t>
      </w:r>
      <w:r>
        <w:rPr>
          <w:sz w:val="28"/>
          <w:szCs w:val="28"/>
        </w:rPr>
        <w:t xml:space="preserve">: </w:t>
      </w:r>
      <w:r>
        <w:rPr>
          <w:sz w:val="28"/>
          <w:szCs w:val="28"/>
          <w:cs/>
          <w:lang w:val="en-US"/>
        </w:rPr>
        <w:t>Количество знаков после запятой</w:t>
      </w:r>
      <w:r>
        <w:rPr>
          <w:sz w:val="28"/>
          <w:szCs w:val="28"/>
        </w:rPr>
        <w:t xml:space="preserve">. </w:t>
      </w:r>
      <w:r>
        <w:rPr>
          <w:sz w:val="28"/>
          <w:szCs w:val="28"/>
          <w:lang w:val="en-US"/>
        </w:rPr>
        <w:t xml:space="preserve">18 — </w:t>
      </w:r>
      <w:r>
        <w:rPr>
          <w:sz w:val="28"/>
          <w:szCs w:val="28"/>
          <w:cs/>
          <w:lang w:val="en-US"/>
        </w:rPr>
        <w:t>это наиболее распространенное значение</w:t>
      </w:r>
      <w:r>
        <w:rPr>
          <w:sz w:val="28"/>
          <w:szCs w:val="28"/>
          <w:lang w:val="en-US"/>
        </w:rPr>
        <w:t>.</w:t>
      </w:r>
    </w:p>
    <w:p w:rsidR="00732C4C" w:rsidRDefault="00A459EF">
      <w:pPr>
        <w:spacing w:after="0"/>
        <w:rPr>
          <w:szCs w:val="28"/>
        </w:rPr>
      </w:pPr>
      <w:r>
        <w:rPr>
          <w:szCs w:val="28"/>
        </w:rPr>
        <w:t xml:space="preserve">Процесс привлечения финансирования через продажу токенов получил название ICO (Initial Coin Offering). Полный процесс </w:t>
      </w:r>
      <w:r>
        <w:rPr>
          <w:szCs w:val="28"/>
          <w:lang w:val="en-US"/>
        </w:rPr>
        <w:t xml:space="preserve">ICO  </w:t>
      </w:r>
      <w:r>
        <w:rPr>
          <w:szCs w:val="28"/>
        </w:rPr>
        <w:t>выглядит следующим образом:</w:t>
      </w:r>
    </w:p>
    <w:p w:rsidR="00732C4C" w:rsidRDefault="00A459EF">
      <w:pPr>
        <w:pStyle w:val="af0"/>
        <w:numPr>
          <w:ilvl w:val="0"/>
          <w:numId w:val="3"/>
        </w:numPr>
        <w:spacing w:before="0" w:beforeAutospacing="0" w:after="0" w:afterAutospacing="0" w:line="360" w:lineRule="auto"/>
        <w:ind w:firstLine="680"/>
        <w:jc w:val="both"/>
        <w:rPr>
          <w:sz w:val="28"/>
          <w:szCs w:val="28"/>
          <w:lang w:eastAsia="zh-CN"/>
        </w:rPr>
      </w:pPr>
      <w:r>
        <w:rPr>
          <w:sz w:val="28"/>
          <w:szCs w:val="28"/>
          <w:cs/>
          <w:lang w:eastAsia="zh-CN" w:bidi="ru-RU"/>
        </w:rPr>
        <w:t>Команда разработчиков имеет какую</w:t>
      </w:r>
      <w:r>
        <w:rPr>
          <w:sz w:val="28"/>
          <w:szCs w:val="28"/>
          <w:lang w:eastAsia="zh-CN"/>
        </w:rPr>
        <w:t>-</w:t>
      </w:r>
      <w:r>
        <w:rPr>
          <w:sz w:val="28"/>
          <w:szCs w:val="28"/>
          <w:cs/>
          <w:lang w:eastAsia="zh-CN" w:bidi="ru-RU"/>
        </w:rPr>
        <w:t xml:space="preserve">то </w:t>
      </w:r>
      <w:r>
        <w:rPr>
          <w:sz w:val="28"/>
          <w:szCs w:val="28"/>
          <w:lang w:eastAsia="zh-CN" w:bidi="ru-RU"/>
        </w:rPr>
        <w:t xml:space="preserve">бизнес </w:t>
      </w:r>
      <w:r>
        <w:rPr>
          <w:sz w:val="28"/>
          <w:szCs w:val="28"/>
          <w:cs/>
          <w:lang w:eastAsia="zh-CN" w:bidi="ru-RU"/>
        </w:rPr>
        <w:t>идею</w:t>
      </w:r>
      <w:r>
        <w:rPr>
          <w:sz w:val="28"/>
          <w:szCs w:val="28"/>
          <w:lang w:eastAsia="zh-CN" w:bidi="ru-RU"/>
        </w:rPr>
        <w:t>, к примеру,</w:t>
      </w:r>
      <w:r>
        <w:rPr>
          <w:sz w:val="28"/>
          <w:szCs w:val="28"/>
          <w:lang w:eastAsia="zh-CN"/>
        </w:rPr>
        <w:t xml:space="preserve"> </w:t>
      </w:r>
      <w:r>
        <w:rPr>
          <w:sz w:val="28"/>
          <w:szCs w:val="28"/>
          <w:cs/>
          <w:lang w:eastAsia="zh-CN" w:bidi="ru-RU"/>
        </w:rPr>
        <w:t xml:space="preserve">создание </w:t>
      </w:r>
      <w:r>
        <w:rPr>
          <w:sz w:val="28"/>
          <w:szCs w:val="28"/>
          <w:lang w:eastAsia="zh-CN" w:bidi="ru-RU"/>
        </w:rPr>
        <w:t xml:space="preserve">какого-либо </w:t>
      </w:r>
      <w:r>
        <w:rPr>
          <w:sz w:val="28"/>
          <w:szCs w:val="28"/>
          <w:cs/>
          <w:lang w:eastAsia="zh-CN" w:bidi="ru-RU"/>
        </w:rPr>
        <w:t>приложения</w:t>
      </w:r>
      <w:r>
        <w:rPr>
          <w:sz w:val="28"/>
          <w:szCs w:val="28"/>
          <w:lang w:eastAsia="zh-CN" w:bidi="ru-RU"/>
        </w:rPr>
        <w:t>. При этом у них нет стартового капитала для начала разработки.</w:t>
      </w:r>
    </w:p>
    <w:p w:rsidR="00732C4C" w:rsidRDefault="00A459EF">
      <w:pPr>
        <w:pStyle w:val="af0"/>
        <w:numPr>
          <w:ilvl w:val="0"/>
          <w:numId w:val="3"/>
        </w:numPr>
        <w:spacing w:before="0" w:beforeAutospacing="0" w:after="0" w:afterAutospacing="0" w:line="360" w:lineRule="auto"/>
        <w:ind w:firstLine="680"/>
        <w:jc w:val="both"/>
        <w:rPr>
          <w:sz w:val="28"/>
          <w:szCs w:val="28"/>
          <w:lang w:bidi="ru-RU"/>
        </w:rPr>
      </w:pPr>
      <w:r>
        <w:rPr>
          <w:sz w:val="28"/>
          <w:szCs w:val="28"/>
          <w:cs/>
          <w:lang w:eastAsia="zh-CN" w:bidi="ru-RU"/>
        </w:rPr>
        <w:t xml:space="preserve">Они объявляют </w:t>
      </w:r>
      <w:r>
        <w:rPr>
          <w:sz w:val="28"/>
          <w:szCs w:val="28"/>
          <w:lang w:eastAsia="zh-CN"/>
        </w:rPr>
        <w:t xml:space="preserve">ICO. </w:t>
      </w:r>
      <w:r>
        <w:rPr>
          <w:sz w:val="28"/>
          <w:szCs w:val="28"/>
          <w:cs/>
          <w:lang w:eastAsia="zh-CN" w:bidi="ru-RU"/>
        </w:rPr>
        <w:t>Теперь каждый желающий может вложить некоторую сумму</w:t>
      </w:r>
      <w:r>
        <w:rPr>
          <w:sz w:val="28"/>
          <w:szCs w:val="28"/>
          <w:lang w:eastAsia="zh-CN" w:bidi="ru-RU"/>
        </w:rPr>
        <w:t xml:space="preserve"> криптовалюты (к примеру </w:t>
      </w:r>
      <w:r>
        <w:rPr>
          <w:sz w:val="28"/>
          <w:szCs w:val="28"/>
          <w:lang w:eastAsia="zh-CN"/>
        </w:rPr>
        <w:t>Ethereum</w:t>
      </w:r>
      <w:r>
        <w:rPr>
          <w:sz w:val="28"/>
          <w:szCs w:val="28"/>
          <w:lang w:eastAsia="zh-CN" w:bidi="ru-RU"/>
        </w:rPr>
        <w:t>)</w:t>
      </w:r>
      <w:r>
        <w:rPr>
          <w:sz w:val="28"/>
          <w:szCs w:val="28"/>
          <w:cs/>
          <w:lang w:eastAsia="zh-CN" w:bidi="ru-RU"/>
        </w:rPr>
        <w:t xml:space="preserve"> в проект</w:t>
      </w:r>
      <w:r>
        <w:rPr>
          <w:sz w:val="28"/>
          <w:szCs w:val="28"/>
          <w:lang w:eastAsia="zh-CN"/>
        </w:rPr>
        <w:t xml:space="preserve">, </w:t>
      </w:r>
      <w:r>
        <w:rPr>
          <w:sz w:val="28"/>
          <w:szCs w:val="28"/>
          <w:cs/>
          <w:lang w:eastAsia="zh-CN" w:bidi="ru-RU"/>
        </w:rPr>
        <w:t>а взамен получить  токен</w:t>
      </w:r>
      <w:r>
        <w:rPr>
          <w:sz w:val="28"/>
          <w:szCs w:val="28"/>
          <w:lang w:eastAsia="zh-CN" w:bidi="ru-RU"/>
        </w:rPr>
        <w:t>ы, пропорционально вложенным средствам.</w:t>
      </w:r>
    </w:p>
    <w:p w:rsidR="00732C4C" w:rsidRDefault="00A459EF">
      <w:pPr>
        <w:pStyle w:val="af0"/>
        <w:numPr>
          <w:ilvl w:val="0"/>
          <w:numId w:val="3"/>
        </w:numPr>
        <w:spacing w:before="0" w:beforeAutospacing="0" w:after="0" w:afterAutospacing="0" w:line="360" w:lineRule="auto"/>
        <w:ind w:firstLine="680"/>
        <w:jc w:val="both"/>
        <w:rPr>
          <w:sz w:val="28"/>
          <w:szCs w:val="28"/>
          <w:lang w:bidi="ru-RU"/>
        </w:rPr>
      </w:pPr>
      <w:r>
        <w:rPr>
          <w:sz w:val="28"/>
          <w:szCs w:val="28"/>
          <w:cs/>
          <w:lang w:eastAsia="zh-CN" w:bidi="ru-RU"/>
        </w:rPr>
        <w:t xml:space="preserve">Когда </w:t>
      </w:r>
      <w:r>
        <w:rPr>
          <w:sz w:val="28"/>
          <w:szCs w:val="28"/>
          <w:lang w:eastAsia="zh-CN"/>
        </w:rPr>
        <w:t xml:space="preserve">ICO </w:t>
      </w:r>
      <w:r>
        <w:rPr>
          <w:sz w:val="28"/>
          <w:szCs w:val="28"/>
          <w:cs/>
          <w:lang w:eastAsia="zh-CN" w:bidi="ru-RU"/>
        </w:rPr>
        <w:t>завершится</w:t>
      </w:r>
      <w:r>
        <w:rPr>
          <w:sz w:val="28"/>
          <w:szCs w:val="28"/>
          <w:lang w:eastAsia="zh-CN"/>
        </w:rPr>
        <w:t xml:space="preserve">, </w:t>
      </w:r>
      <w:r>
        <w:rPr>
          <w:sz w:val="28"/>
          <w:szCs w:val="28"/>
          <w:cs/>
          <w:lang w:eastAsia="zh-CN" w:bidi="ru-RU"/>
        </w:rPr>
        <w:t>и компания приступит к разработке проекта</w:t>
      </w:r>
      <w:r>
        <w:rPr>
          <w:sz w:val="28"/>
          <w:szCs w:val="28"/>
          <w:lang w:eastAsia="zh-CN"/>
        </w:rPr>
        <w:t xml:space="preserve">, покупатель </w:t>
      </w:r>
      <w:r>
        <w:rPr>
          <w:sz w:val="28"/>
          <w:szCs w:val="28"/>
          <w:cs/>
          <w:lang w:eastAsia="zh-CN" w:bidi="ru-RU"/>
        </w:rPr>
        <w:t xml:space="preserve">может продать </w:t>
      </w:r>
      <w:r>
        <w:rPr>
          <w:sz w:val="28"/>
          <w:szCs w:val="28"/>
          <w:lang w:eastAsia="zh-CN" w:bidi="ru-RU"/>
        </w:rPr>
        <w:t xml:space="preserve">токены </w:t>
      </w:r>
      <w:r>
        <w:rPr>
          <w:sz w:val="28"/>
          <w:szCs w:val="28"/>
          <w:cs/>
          <w:lang w:eastAsia="zh-CN" w:bidi="ru-RU"/>
        </w:rPr>
        <w:t>или продолжать удерживать их</w:t>
      </w:r>
      <w:r>
        <w:rPr>
          <w:sz w:val="28"/>
          <w:szCs w:val="28"/>
          <w:lang w:eastAsia="zh-CN"/>
        </w:rPr>
        <w:t xml:space="preserve">, </w:t>
      </w:r>
      <w:r>
        <w:rPr>
          <w:sz w:val="28"/>
          <w:szCs w:val="28"/>
          <w:lang w:eastAsia="zh-CN" w:bidi="ru-RU"/>
        </w:rPr>
        <w:t xml:space="preserve"> ожидая </w:t>
      </w:r>
      <w:r>
        <w:rPr>
          <w:sz w:val="28"/>
          <w:szCs w:val="28"/>
          <w:cs/>
          <w:lang w:eastAsia="zh-CN" w:bidi="ru-RU"/>
        </w:rPr>
        <w:t>рост</w:t>
      </w:r>
      <w:r>
        <w:rPr>
          <w:sz w:val="28"/>
          <w:szCs w:val="28"/>
          <w:lang w:eastAsia="zh-CN" w:bidi="ru-RU"/>
        </w:rPr>
        <w:t xml:space="preserve"> цены токена на бирже</w:t>
      </w:r>
    </w:p>
    <w:p w:rsidR="00732C4C" w:rsidRDefault="00A459EF">
      <w:pPr>
        <w:spacing w:after="0"/>
        <w:rPr>
          <w:szCs w:val="28"/>
          <w:cs/>
          <w:lang w:val="en-US" w:bidi="ru-RU"/>
        </w:rPr>
      </w:pPr>
      <w:r>
        <w:rPr>
          <w:szCs w:val="28"/>
          <w:cs/>
          <w:lang w:bidi="ru-RU"/>
        </w:rPr>
        <w:t>Количество токенов</w:t>
      </w:r>
      <w:r>
        <w:rPr>
          <w:szCs w:val="28"/>
          <w:lang w:bidi="ru-RU"/>
        </w:rPr>
        <w:t xml:space="preserve">, </w:t>
      </w:r>
      <w:r>
        <w:rPr>
          <w:szCs w:val="28"/>
          <w:cs/>
          <w:lang w:bidi="ru-RU"/>
        </w:rPr>
        <w:t xml:space="preserve">которое </w:t>
      </w:r>
      <w:r>
        <w:rPr>
          <w:szCs w:val="28"/>
          <w:lang w:bidi="ru-RU"/>
        </w:rPr>
        <w:t xml:space="preserve">эмитируется </w:t>
      </w:r>
      <w:r>
        <w:rPr>
          <w:szCs w:val="28"/>
          <w:cs/>
          <w:lang w:bidi="ru-RU"/>
        </w:rPr>
        <w:t xml:space="preserve">на </w:t>
      </w:r>
      <w:r>
        <w:rPr>
          <w:szCs w:val="28"/>
          <w:lang w:bidi="ru-RU"/>
        </w:rPr>
        <w:t>ICO — это число, которое устанавливают сами разработчики внутри родительского смарт-контракта. Б</w:t>
      </w:r>
      <w:r>
        <w:rPr>
          <w:szCs w:val="28"/>
          <w:cs/>
          <w:lang w:bidi="ru-RU"/>
        </w:rPr>
        <w:t xml:space="preserve">алансы токенов </w:t>
      </w:r>
      <w:r>
        <w:rPr>
          <w:szCs w:val="28"/>
          <w:lang w:bidi="ru-RU"/>
        </w:rPr>
        <w:t xml:space="preserve">— </w:t>
      </w:r>
      <w:r>
        <w:rPr>
          <w:szCs w:val="28"/>
          <w:cs/>
          <w:lang w:bidi="ru-RU"/>
        </w:rPr>
        <w:t>это значения в ассоциативном массиве</w:t>
      </w:r>
      <w:r>
        <w:rPr>
          <w:szCs w:val="28"/>
          <w:lang w:bidi="ru-RU"/>
        </w:rPr>
        <w:t xml:space="preserve">, </w:t>
      </w:r>
      <w:r>
        <w:rPr>
          <w:szCs w:val="28"/>
          <w:cs/>
          <w:lang w:bidi="ru-RU"/>
        </w:rPr>
        <w:t xml:space="preserve">где ключами являются адреса </w:t>
      </w:r>
      <w:r>
        <w:rPr>
          <w:szCs w:val="28"/>
          <w:lang w:bidi="ru-RU"/>
        </w:rPr>
        <w:t>Ethereum и адрес смарт-контракта.</w:t>
      </w:r>
    </w:p>
    <w:p w:rsidR="00732C4C" w:rsidRDefault="00A459EF">
      <w:pPr>
        <w:spacing w:after="0"/>
        <w:rPr>
          <w:szCs w:val="28"/>
          <w:lang w:bidi="ru-RU"/>
        </w:rPr>
      </w:pPr>
      <w:r>
        <w:rPr>
          <w:szCs w:val="28"/>
          <w:lang w:bidi="ru-RU"/>
        </w:rPr>
        <w:t>Рассмотрим процесс работы с токенами и смарт контрактами.</w:t>
      </w:r>
    </w:p>
    <w:p w:rsidR="00732C4C" w:rsidRDefault="00A459EF">
      <w:pPr>
        <w:pStyle w:val="af0"/>
        <w:numPr>
          <w:ilvl w:val="0"/>
          <w:numId w:val="3"/>
        </w:numPr>
        <w:spacing w:before="0" w:beforeAutospacing="0" w:after="0" w:afterAutospacing="0" w:line="360" w:lineRule="auto"/>
        <w:ind w:firstLine="680"/>
        <w:jc w:val="both"/>
        <w:rPr>
          <w:sz w:val="28"/>
          <w:szCs w:val="28"/>
          <w:lang w:bidi="ru-RU"/>
        </w:rPr>
      </w:pPr>
      <w:r>
        <w:rPr>
          <w:sz w:val="28"/>
          <w:szCs w:val="28"/>
          <w:lang w:bidi="ru-RU"/>
        </w:rPr>
        <w:t xml:space="preserve">Разработчик </w:t>
      </w:r>
      <w:r>
        <w:rPr>
          <w:sz w:val="28"/>
          <w:szCs w:val="28"/>
          <w:cs/>
          <w:lang w:bidi="ru-RU"/>
        </w:rPr>
        <w:t xml:space="preserve">из своего клиента </w:t>
      </w:r>
      <w:r>
        <w:rPr>
          <w:sz w:val="28"/>
          <w:szCs w:val="28"/>
          <w:lang w:bidi="ru-RU"/>
        </w:rPr>
        <w:t xml:space="preserve">Ethereum </w:t>
      </w:r>
      <w:r>
        <w:rPr>
          <w:sz w:val="28"/>
          <w:szCs w:val="28"/>
          <w:cs/>
          <w:lang w:bidi="ru-RU"/>
        </w:rPr>
        <w:t>отправляет транзакцию</w:t>
      </w:r>
      <w:r>
        <w:rPr>
          <w:sz w:val="28"/>
          <w:szCs w:val="28"/>
          <w:lang w:bidi="ru-RU"/>
        </w:rPr>
        <w:t xml:space="preserve">, </w:t>
      </w:r>
      <w:r>
        <w:rPr>
          <w:sz w:val="28"/>
          <w:szCs w:val="28"/>
          <w:cs/>
          <w:lang w:bidi="ru-RU"/>
        </w:rPr>
        <w:t>в которой находится код смарт</w:t>
      </w:r>
      <w:r>
        <w:rPr>
          <w:sz w:val="28"/>
          <w:szCs w:val="28"/>
          <w:lang w:bidi="ru-RU"/>
        </w:rPr>
        <w:t>-</w:t>
      </w:r>
      <w:r>
        <w:rPr>
          <w:sz w:val="28"/>
          <w:szCs w:val="28"/>
          <w:cs/>
          <w:lang w:bidi="ru-RU"/>
        </w:rPr>
        <w:t>контракта</w:t>
      </w:r>
      <w:r>
        <w:rPr>
          <w:sz w:val="28"/>
          <w:szCs w:val="28"/>
          <w:lang w:bidi="ru-RU"/>
        </w:rPr>
        <w:t xml:space="preserve">. Контракт, </w:t>
      </w:r>
      <w:r>
        <w:rPr>
          <w:sz w:val="28"/>
          <w:szCs w:val="28"/>
          <w:cs/>
          <w:lang w:bidi="ru-RU"/>
        </w:rPr>
        <w:t xml:space="preserve">как </w:t>
      </w:r>
      <w:r>
        <w:rPr>
          <w:sz w:val="28"/>
          <w:szCs w:val="28"/>
          <w:cs/>
          <w:lang w:bidi="ru-RU"/>
        </w:rPr>
        <w:lastRenderedPageBreak/>
        <w:t>обычный участник</w:t>
      </w:r>
      <w:r>
        <w:rPr>
          <w:sz w:val="28"/>
          <w:szCs w:val="28"/>
          <w:lang w:bidi="ru-RU"/>
        </w:rPr>
        <w:t xml:space="preserve"> сети, размещается по определенному адресу, по которому в дальнейшем и будут обращаться пользователи. Кроме того, он </w:t>
      </w:r>
      <w:r>
        <w:rPr>
          <w:sz w:val="28"/>
          <w:szCs w:val="28"/>
          <w:cs/>
          <w:lang w:bidi="ru-RU"/>
        </w:rPr>
        <w:t>имеет свой собственный баланс</w:t>
      </w:r>
      <w:r>
        <w:rPr>
          <w:sz w:val="28"/>
          <w:szCs w:val="28"/>
          <w:lang w:bidi="ru-RU"/>
        </w:rPr>
        <w:t xml:space="preserve"> криптовалюты </w:t>
      </w:r>
      <w:r>
        <w:rPr>
          <w:sz w:val="28"/>
          <w:szCs w:val="28"/>
          <w:cs/>
          <w:lang w:bidi="ru-RU"/>
        </w:rPr>
        <w:t xml:space="preserve">и умеет принимать и отправлять </w:t>
      </w:r>
      <w:r>
        <w:rPr>
          <w:sz w:val="28"/>
          <w:szCs w:val="28"/>
          <w:lang w:bidi="ru-RU"/>
        </w:rPr>
        <w:t>ее.</w:t>
      </w:r>
    </w:p>
    <w:p w:rsidR="00732C4C" w:rsidRDefault="00A459EF">
      <w:pPr>
        <w:pStyle w:val="af0"/>
        <w:numPr>
          <w:ilvl w:val="0"/>
          <w:numId w:val="3"/>
        </w:numPr>
        <w:spacing w:before="0" w:beforeAutospacing="0" w:after="0" w:afterAutospacing="0" w:line="360" w:lineRule="auto"/>
        <w:ind w:firstLine="680"/>
        <w:jc w:val="both"/>
        <w:rPr>
          <w:sz w:val="28"/>
          <w:szCs w:val="28"/>
          <w:lang w:bidi="ru-RU"/>
        </w:rPr>
      </w:pPr>
      <w:r>
        <w:rPr>
          <w:sz w:val="28"/>
          <w:szCs w:val="28"/>
          <w:lang w:bidi="ru-RU"/>
        </w:rPr>
        <w:t>Покупка токенов выглядит следующим образом:</w:t>
      </w:r>
    </w:p>
    <w:p w:rsidR="00732C4C" w:rsidRDefault="00A459EF">
      <w:pPr>
        <w:pStyle w:val="af0"/>
        <w:numPr>
          <w:ilvl w:val="2"/>
          <w:numId w:val="3"/>
        </w:numPr>
        <w:spacing w:before="0" w:beforeAutospacing="0" w:after="0" w:afterAutospacing="0" w:line="360" w:lineRule="auto"/>
        <w:jc w:val="both"/>
        <w:rPr>
          <w:sz w:val="28"/>
          <w:szCs w:val="28"/>
          <w:cs/>
          <w:lang w:val="en-US" w:bidi="ru-RU"/>
        </w:rPr>
      </w:pPr>
      <w:r>
        <w:rPr>
          <w:sz w:val="28"/>
          <w:szCs w:val="28"/>
          <w:lang w:bidi="ru-RU"/>
        </w:rPr>
        <w:t>п</w:t>
      </w:r>
      <w:r>
        <w:rPr>
          <w:sz w:val="28"/>
          <w:szCs w:val="28"/>
          <w:cs/>
          <w:lang w:val="en-US" w:bidi="ru-RU"/>
        </w:rPr>
        <w:t>окупатель</w:t>
      </w:r>
      <w:r>
        <w:rPr>
          <w:sz w:val="28"/>
          <w:szCs w:val="28"/>
          <w:lang w:bidi="ru-RU"/>
        </w:rPr>
        <w:t xml:space="preserve"> переводит криптовалюту на адрес </w:t>
      </w:r>
      <w:r>
        <w:rPr>
          <w:sz w:val="28"/>
          <w:szCs w:val="28"/>
          <w:cs/>
          <w:lang w:val="en-US" w:bidi="ru-RU"/>
        </w:rPr>
        <w:t>смарт</w:t>
      </w:r>
      <w:r>
        <w:rPr>
          <w:sz w:val="28"/>
          <w:szCs w:val="28"/>
          <w:lang w:bidi="ru-RU"/>
        </w:rPr>
        <w:t>-</w:t>
      </w:r>
      <w:r>
        <w:rPr>
          <w:sz w:val="28"/>
          <w:szCs w:val="28"/>
          <w:cs/>
          <w:lang w:val="en-US" w:bidi="ru-RU"/>
        </w:rPr>
        <w:t>контракт</w:t>
      </w:r>
      <w:r>
        <w:rPr>
          <w:sz w:val="28"/>
          <w:szCs w:val="28"/>
          <w:lang w:bidi="ru-RU"/>
        </w:rPr>
        <w:t>а;</w:t>
      </w:r>
    </w:p>
    <w:p w:rsidR="00732C4C" w:rsidRDefault="00A459EF">
      <w:pPr>
        <w:pStyle w:val="af0"/>
        <w:numPr>
          <w:ilvl w:val="2"/>
          <w:numId w:val="3"/>
        </w:numPr>
        <w:spacing w:before="0" w:beforeAutospacing="0" w:after="0" w:afterAutospacing="0" w:line="360" w:lineRule="auto"/>
        <w:jc w:val="both"/>
        <w:rPr>
          <w:sz w:val="28"/>
          <w:szCs w:val="28"/>
          <w:lang w:eastAsia="zh-CN" w:bidi="ru-RU"/>
        </w:rPr>
      </w:pPr>
      <w:r>
        <w:rPr>
          <w:sz w:val="28"/>
          <w:szCs w:val="28"/>
          <w:cs/>
          <w:lang w:val="en-US" w:bidi="ru-RU"/>
        </w:rPr>
        <w:t>смарт</w:t>
      </w:r>
      <w:r>
        <w:rPr>
          <w:sz w:val="28"/>
          <w:szCs w:val="28"/>
          <w:lang w:bidi="ru-RU"/>
        </w:rPr>
        <w:t>-</w:t>
      </w:r>
      <w:r>
        <w:rPr>
          <w:sz w:val="28"/>
          <w:szCs w:val="28"/>
          <w:cs/>
          <w:lang w:val="en-US" w:bidi="ru-RU"/>
        </w:rPr>
        <w:t>контракт</w:t>
      </w:r>
      <w:r>
        <w:rPr>
          <w:sz w:val="28"/>
          <w:szCs w:val="28"/>
          <w:lang w:bidi="ru-RU"/>
        </w:rPr>
        <w:t xml:space="preserve"> </w:t>
      </w:r>
      <w:r>
        <w:rPr>
          <w:sz w:val="28"/>
          <w:szCs w:val="28"/>
          <w:cs/>
          <w:lang w:eastAsia="zh-CN" w:bidi="ru-RU"/>
        </w:rPr>
        <w:t>перенаправляет</w:t>
      </w:r>
      <w:r>
        <w:rPr>
          <w:sz w:val="28"/>
          <w:szCs w:val="28"/>
          <w:lang w:eastAsia="zh-CN" w:bidi="ru-RU"/>
        </w:rPr>
        <w:t xml:space="preserve"> </w:t>
      </w:r>
      <w:r>
        <w:rPr>
          <w:sz w:val="28"/>
          <w:szCs w:val="28"/>
          <w:cs/>
          <w:lang w:eastAsia="zh-CN" w:bidi="ru-RU"/>
        </w:rPr>
        <w:t>их</w:t>
      </w:r>
      <w:r>
        <w:rPr>
          <w:sz w:val="28"/>
          <w:szCs w:val="28"/>
          <w:lang w:eastAsia="zh-CN" w:bidi="ru-RU"/>
        </w:rPr>
        <w:t xml:space="preserve"> </w:t>
      </w:r>
      <w:r>
        <w:rPr>
          <w:sz w:val="28"/>
          <w:szCs w:val="28"/>
          <w:cs/>
          <w:lang w:eastAsia="zh-CN" w:bidi="ru-RU"/>
        </w:rPr>
        <w:t>владельцу</w:t>
      </w:r>
      <w:r>
        <w:rPr>
          <w:sz w:val="28"/>
          <w:szCs w:val="28"/>
          <w:lang w:eastAsia="zh-CN" w:bidi="ru-RU"/>
        </w:rPr>
        <w:t xml:space="preserve"> </w:t>
      </w:r>
      <w:r>
        <w:rPr>
          <w:sz w:val="28"/>
          <w:szCs w:val="28"/>
          <w:cs/>
          <w:lang w:eastAsia="zh-CN" w:bidi="ru-RU"/>
        </w:rPr>
        <w:t>контракта</w:t>
      </w:r>
      <w:r>
        <w:rPr>
          <w:sz w:val="28"/>
          <w:szCs w:val="28"/>
          <w:lang w:eastAsia="zh-CN" w:bidi="ru-RU"/>
        </w:rPr>
        <w:t>;</w:t>
      </w:r>
    </w:p>
    <w:p w:rsidR="00732C4C" w:rsidRDefault="00A459EF">
      <w:pPr>
        <w:pStyle w:val="af0"/>
        <w:numPr>
          <w:ilvl w:val="2"/>
          <w:numId w:val="3"/>
        </w:numPr>
        <w:spacing w:before="0" w:beforeAutospacing="0" w:after="0" w:afterAutospacing="0" w:line="360" w:lineRule="auto"/>
        <w:jc w:val="both"/>
        <w:rPr>
          <w:sz w:val="28"/>
          <w:szCs w:val="28"/>
          <w:lang w:bidi="ru-RU"/>
        </w:rPr>
      </w:pPr>
      <w:r>
        <w:rPr>
          <w:sz w:val="28"/>
          <w:szCs w:val="28"/>
          <w:cs/>
          <w:lang w:bidi="ru-RU"/>
        </w:rPr>
        <w:t>функция</w:t>
      </w:r>
      <w:r>
        <w:rPr>
          <w:sz w:val="28"/>
          <w:szCs w:val="28"/>
          <w:lang w:bidi="ru-RU"/>
        </w:rPr>
        <w:t xml:space="preserve"> </w:t>
      </w:r>
      <w:r>
        <w:rPr>
          <w:sz w:val="28"/>
          <w:szCs w:val="28"/>
          <w:cs/>
          <w:lang w:bidi="ru-RU"/>
        </w:rPr>
        <w:t>внутри смарт</w:t>
      </w:r>
      <w:r>
        <w:rPr>
          <w:sz w:val="28"/>
          <w:szCs w:val="28"/>
          <w:lang w:bidi="ru-RU"/>
        </w:rPr>
        <w:t>-</w:t>
      </w:r>
      <w:r>
        <w:rPr>
          <w:sz w:val="28"/>
          <w:szCs w:val="28"/>
          <w:cs/>
          <w:lang w:bidi="ru-RU"/>
        </w:rPr>
        <w:t>контракта</w:t>
      </w:r>
      <w:r>
        <w:rPr>
          <w:sz w:val="28"/>
          <w:szCs w:val="28"/>
          <w:lang w:bidi="ru-RU"/>
        </w:rPr>
        <w:t xml:space="preserve">, </w:t>
      </w:r>
      <w:r>
        <w:rPr>
          <w:sz w:val="28"/>
          <w:szCs w:val="28"/>
          <w:cs/>
          <w:lang w:bidi="ru-RU"/>
        </w:rPr>
        <w:t xml:space="preserve">принимающая </w:t>
      </w:r>
      <w:r>
        <w:rPr>
          <w:sz w:val="28"/>
          <w:szCs w:val="28"/>
          <w:lang w:bidi="ru-RU"/>
        </w:rPr>
        <w:t xml:space="preserve">криптовалюту, </w:t>
      </w:r>
      <w:r>
        <w:rPr>
          <w:sz w:val="28"/>
          <w:szCs w:val="28"/>
          <w:cs/>
          <w:lang w:bidi="ru-RU"/>
        </w:rPr>
        <w:t xml:space="preserve">умножает полученную сумму на </w:t>
      </w:r>
      <w:r>
        <w:rPr>
          <w:sz w:val="28"/>
          <w:szCs w:val="28"/>
          <w:lang w:bidi="ru-RU"/>
        </w:rPr>
        <w:t xml:space="preserve">установленный </w:t>
      </w:r>
      <w:r>
        <w:rPr>
          <w:sz w:val="28"/>
          <w:szCs w:val="28"/>
          <w:cs/>
          <w:lang w:bidi="ru-RU"/>
        </w:rPr>
        <w:t>курс</w:t>
      </w:r>
      <w:r>
        <w:rPr>
          <w:sz w:val="28"/>
          <w:szCs w:val="28"/>
          <w:lang w:bidi="ru-RU"/>
        </w:rPr>
        <w:t xml:space="preserve"> обмена</w:t>
      </w:r>
      <w:r>
        <w:rPr>
          <w:sz w:val="28"/>
          <w:szCs w:val="28"/>
          <w:cs/>
          <w:lang w:bidi="ru-RU"/>
        </w:rPr>
        <w:t xml:space="preserve"> токена и присваивает приславшему адресу соответствующее количество токенов</w:t>
      </w:r>
      <w:r>
        <w:rPr>
          <w:sz w:val="28"/>
          <w:szCs w:val="28"/>
          <w:lang w:bidi="ru-RU"/>
        </w:rPr>
        <w:t xml:space="preserve">, записывая </w:t>
      </w:r>
      <w:r>
        <w:rPr>
          <w:sz w:val="28"/>
          <w:szCs w:val="28"/>
          <w:cs/>
          <w:lang w:bidi="ru-RU"/>
        </w:rPr>
        <w:t xml:space="preserve">в блокчейн </w:t>
      </w:r>
      <w:r>
        <w:rPr>
          <w:sz w:val="28"/>
          <w:szCs w:val="28"/>
          <w:lang w:bidi="ru-RU"/>
        </w:rPr>
        <w:t xml:space="preserve">соответствующую </w:t>
      </w:r>
      <w:r>
        <w:rPr>
          <w:sz w:val="28"/>
          <w:szCs w:val="28"/>
          <w:cs/>
          <w:lang w:bidi="ru-RU"/>
        </w:rPr>
        <w:t>информацию</w:t>
      </w:r>
      <w:r>
        <w:rPr>
          <w:sz w:val="28"/>
          <w:szCs w:val="28"/>
          <w:lang w:bidi="ru-RU"/>
        </w:rPr>
        <w:t>;</w:t>
      </w:r>
    </w:p>
    <w:p w:rsidR="00732C4C" w:rsidRDefault="00A459EF">
      <w:pPr>
        <w:pStyle w:val="af0"/>
        <w:numPr>
          <w:ilvl w:val="2"/>
          <w:numId w:val="3"/>
        </w:numPr>
        <w:spacing w:before="0" w:beforeAutospacing="0" w:after="0" w:afterAutospacing="0" w:line="360" w:lineRule="auto"/>
        <w:jc w:val="both"/>
        <w:rPr>
          <w:sz w:val="28"/>
          <w:szCs w:val="28"/>
          <w:lang w:bidi="ru-RU"/>
        </w:rPr>
      </w:pPr>
      <w:r>
        <w:rPr>
          <w:sz w:val="28"/>
          <w:szCs w:val="28"/>
          <w:lang w:bidi="ru-RU"/>
        </w:rPr>
        <w:t>э</w:t>
      </w:r>
      <w:r>
        <w:rPr>
          <w:sz w:val="28"/>
          <w:szCs w:val="28"/>
          <w:cs/>
          <w:lang w:bidi="ru-RU"/>
        </w:rPr>
        <w:t>ти изменения в памяти программы запишет в следующий блок майнер</w:t>
      </w:r>
      <w:r>
        <w:rPr>
          <w:sz w:val="28"/>
          <w:szCs w:val="28"/>
          <w:lang w:bidi="ru-RU"/>
        </w:rPr>
        <w:t xml:space="preserve">, </w:t>
      </w:r>
      <w:r>
        <w:rPr>
          <w:sz w:val="28"/>
          <w:szCs w:val="28"/>
          <w:cs/>
          <w:lang w:bidi="ru-RU"/>
        </w:rPr>
        <w:t>который исполнит контракт и пришедшую в него транзакцию от пользователя</w:t>
      </w:r>
      <w:r>
        <w:rPr>
          <w:sz w:val="28"/>
          <w:szCs w:val="28"/>
          <w:lang w:bidi="ru-RU"/>
        </w:rPr>
        <w:t>.</w:t>
      </w:r>
    </w:p>
    <w:p w:rsidR="00732C4C" w:rsidRDefault="00A459EF">
      <w:pPr>
        <w:pStyle w:val="af0"/>
        <w:numPr>
          <w:ilvl w:val="0"/>
          <w:numId w:val="3"/>
        </w:numPr>
        <w:spacing w:before="0" w:beforeAutospacing="0" w:after="0" w:afterAutospacing="0" w:line="360" w:lineRule="auto"/>
        <w:ind w:firstLine="680"/>
        <w:jc w:val="both"/>
        <w:rPr>
          <w:sz w:val="28"/>
          <w:szCs w:val="28"/>
          <w:lang w:bidi="ru-RU"/>
        </w:rPr>
      </w:pPr>
      <w:r>
        <w:rPr>
          <w:sz w:val="28"/>
          <w:szCs w:val="28"/>
          <w:lang w:bidi="ru-RU"/>
        </w:rPr>
        <w:t>Перевод токенов от одного владельца другому выглядит следующим образом:</w:t>
      </w:r>
    </w:p>
    <w:p w:rsidR="00732C4C" w:rsidRDefault="00A459EF">
      <w:pPr>
        <w:pStyle w:val="af0"/>
        <w:numPr>
          <w:ilvl w:val="2"/>
          <w:numId w:val="3"/>
        </w:numPr>
        <w:spacing w:before="0" w:beforeAutospacing="0" w:after="0" w:afterAutospacing="0" w:line="360" w:lineRule="auto"/>
        <w:jc w:val="both"/>
        <w:rPr>
          <w:sz w:val="28"/>
          <w:szCs w:val="28"/>
          <w:lang w:bidi="ru-RU"/>
        </w:rPr>
      </w:pPr>
      <w:r>
        <w:rPr>
          <w:sz w:val="28"/>
          <w:szCs w:val="28"/>
          <w:lang w:bidi="ru-RU"/>
        </w:rPr>
        <w:t>пользователь вызывает</w:t>
      </w:r>
      <w:r>
        <w:rPr>
          <w:sz w:val="28"/>
          <w:szCs w:val="28"/>
          <w:cs/>
          <w:lang w:bidi="ru-RU"/>
        </w:rPr>
        <w:t xml:space="preserve"> метод</w:t>
      </w:r>
      <w:r>
        <w:rPr>
          <w:sz w:val="28"/>
          <w:szCs w:val="28"/>
          <w:lang w:bidi="ru-RU"/>
        </w:rPr>
        <w:t> transfer </w:t>
      </w:r>
      <w:r>
        <w:rPr>
          <w:sz w:val="28"/>
          <w:szCs w:val="28"/>
          <w:cs/>
          <w:lang w:bidi="ru-RU"/>
        </w:rPr>
        <w:t>у смарт</w:t>
      </w:r>
      <w:r>
        <w:rPr>
          <w:sz w:val="28"/>
          <w:szCs w:val="28"/>
          <w:lang w:bidi="ru-RU"/>
        </w:rPr>
        <w:t>-</w:t>
      </w:r>
      <w:r>
        <w:rPr>
          <w:sz w:val="28"/>
          <w:szCs w:val="28"/>
          <w:cs/>
          <w:lang w:bidi="ru-RU"/>
        </w:rPr>
        <w:t>контракта</w:t>
      </w:r>
      <w:r>
        <w:rPr>
          <w:sz w:val="28"/>
          <w:szCs w:val="28"/>
          <w:lang w:bidi="ru-RU"/>
        </w:rPr>
        <w:t xml:space="preserve">, </w:t>
      </w:r>
      <w:r>
        <w:rPr>
          <w:sz w:val="28"/>
          <w:szCs w:val="28"/>
          <w:cs/>
          <w:lang w:bidi="ru-RU"/>
        </w:rPr>
        <w:t>помещённого по заданному адресу</w:t>
      </w:r>
      <w:r>
        <w:rPr>
          <w:sz w:val="28"/>
          <w:szCs w:val="28"/>
          <w:lang w:bidi="ru-RU"/>
        </w:rPr>
        <w:t>;</w:t>
      </w:r>
    </w:p>
    <w:p w:rsidR="00732C4C" w:rsidRDefault="00A459EF">
      <w:pPr>
        <w:pStyle w:val="af0"/>
        <w:numPr>
          <w:ilvl w:val="2"/>
          <w:numId w:val="3"/>
        </w:numPr>
        <w:spacing w:before="0" w:beforeAutospacing="0" w:after="0" w:afterAutospacing="0" w:line="360" w:lineRule="auto"/>
        <w:jc w:val="both"/>
        <w:rPr>
          <w:sz w:val="28"/>
          <w:szCs w:val="28"/>
          <w:lang w:bidi="ru-RU"/>
        </w:rPr>
      </w:pPr>
      <w:r>
        <w:rPr>
          <w:sz w:val="28"/>
          <w:szCs w:val="28"/>
          <w:lang w:bidi="ru-RU"/>
        </w:rPr>
        <w:t xml:space="preserve">контракт </w:t>
      </w:r>
      <w:r>
        <w:rPr>
          <w:sz w:val="28"/>
          <w:szCs w:val="28"/>
          <w:cs/>
          <w:lang w:bidi="ru-RU"/>
        </w:rPr>
        <w:t>отним</w:t>
      </w:r>
      <w:r>
        <w:rPr>
          <w:sz w:val="28"/>
          <w:szCs w:val="28"/>
          <w:lang w:bidi="ru-RU"/>
        </w:rPr>
        <w:t>а</w:t>
      </w:r>
      <w:r>
        <w:rPr>
          <w:sz w:val="28"/>
          <w:szCs w:val="28"/>
          <w:cs/>
          <w:lang w:bidi="ru-RU"/>
        </w:rPr>
        <w:t xml:space="preserve">ет часть токенов у адреса </w:t>
      </w:r>
      <w:r>
        <w:rPr>
          <w:sz w:val="28"/>
          <w:szCs w:val="28"/>
          <w:lang w:bidi="ru-RU"/>
        </w:rPr>
        <w:t xml:space="preserve">отправителя </w:t>
      </w:r>
      <w:r>
        <w:rPr>
          <w:sz w:val="28"/>
          <w:szCs w:val="28"/>
          <w:cs/>
          <w:lang w:bidi="ru-RU"/>
        </w:rPr>
        <w:t>и добав</w:t>
      </w:r>
      <w:r>
        <w:rPr>
          <w:sz w:val="28"/>
          <w:szCs w:val="28"/>
          <w:lang w:bidi="ru-RU"/>
        </w:rPr>
        <w:t>ляет на адрес получателя;</w:t>
      </w:r>
    </w:p>
    <w:p w:rsidR="00732C4C" w:rsidRDefault="00A459EF">
      <w:pPr>
        <w:pStyle w:val="af0"/>
        <w:numPr>
          <w:ilvl w:val="2"/>
          <w:numId w:val="3"/>
        </w:numPr>
        <w:spacing w:before="0" w:beforeAutospacing="0" w:after="0" w:afterAutospacing="0" w:line="360" w:lineRule="auto"/>
        <w:jc w:val="both"/>
        <w:rPr>
          <w:sz w:val="28"/>
          <w:szCs w:val="28"/>
          <w:lang w:bidi="ru-RU"/>
        </w:rPr>
      </w:pPr>
      <w:r>
        <w:rPr>
          <w:sz w:val="28"/>
          <w:szCs w:val="28"/>
          <w:lang w:bidi="ru-RU"/>
        </w:rPr>
        <w:t>э</w:t>
      </w:r>
      <w:r>
        <w:rPr>
          <w:sz w:val="28"/>
          <w:szCs w:val="28"/>
          <w:cs/>
          <w:lang w:bidi="ru-RU"/>
        </w:rPr>
        <w:t>ти изменения в памяти программы запишет в следующий блок майнер</w:t>
      </w:r>
      <w:r>
        <w:rPr>
          <w:sz w:val="28"/>
          <w:szCs w:val="28"/>
          <w:lang w:bidi="ru-RU"/>
        </w:rPr>
        <w:t xml:space="preserve">, </w:t>
      </w:r>
      <w:r>
        <w:rPr>
          <w:sz w:val="28"/>
          <w:szCs w:val="28"/>
          <w:cs/>
          <w:lang w:bidi="ru-RU"/>
        </w:rPr>
        <w:t>который исполнит контракт и пришедшую в него транзакцию от пользователя</w:t>
      </w:r>
      <w:r>
        <w:rPr>
          <w:sz w:val="28"/>
          <w:szCs w:val="28"/>
          <w:lang w:bidi="ru-RU"/>
        </w:rPr>
        <w:t>.</w:t>
      </w:r>
    </w:p>
    <w:p w:rsidR="00732C4C" w:rsidRDefault="00A459EF">
      <w:pPr>
        <w:spacing w:after="0"/>
        <w:rPr>
          <w:szCs w:val="28"/>
          <w:lang w:bidi="ru-RU"/>
        </w:rPr>
      </w:pPr>
      <w:r>
        <w:rPr>
          <w:szCs w:val="28"/>
          <w:lang w:bidi="ru-RU"/>
        </w:rPr>
        <w:t>Токены бывают трех видов [4].</w:t>
      </w:r>
    </w:p>
    <w:p w:rsidR="00732C4C" w:rsidRDefault="00A459EF">
      <w:pPr>
        <w:spacing w:after="0"/>
        <w:rPr>
          <w:szCs w:val="28"/>
          <w:lang w:eastAsia="zh-CN" w:bidi="ru-RU"/>
        </w:rPr>
      </w:pPr>
      <w:r>
        <w:rPr>
          <w:szCs w:val="28"/>
          <w:lang w:bidi="ru-RU"/>
        </w:rPr>
        <w:t xml:space="preserve">Первый вид </w:t>
      </w:r>
      <w:r>
        <w:rPr>
          <w:szCs w:val="28"/>
        </w:rPr>
        <w:t>—</w:t>
      </w:r>
      <w:r>
        <w:rPr>
          <w:szCs w:val="28"/>
          <w:lang w:bidi="ru-RU"/>
        </w:rPr>
        <w:t xml:space="preserve"> это </w:t>
      </w:r>
      <w:r>
        <w:rPr>
          <w:b/>
          <w:bCs/>
          <w:szCs w:val="28"/>
          <w:lang w:bidi="ru-RU"/>
        </w:rPr>
        <w:t>токены-акции</w:t>
      </w:r>
      <w:r>
        <w:rPr>
          <w:szCs w:val="28"/>
          <w:lang w:bidi="ru-RU"/>
        </w:rPr>
        <w:t xml:space="preserve">, </w:t>
      </w:r>
      <w:r>
        <w:rPr>
          <w:szCs w:val="28"/>
          <w:cs/>
          <w:lang w:bidi="ru-RU"/>
        </w:rPr>
        <w:t>свидетельствую</w:t>
      </w:r>
      <w:r>
        <w:rPr>
          <w:szCs w:val="28"/>
          <w:cs/>
          <w:lang w:val="en-US" w:bidi="ru-RU"/>
        </w:rPr>
        <w:t>щи</w:t>
      </w:r>
      <w:r>
        <w:rPr>
          <w:szCs w:val="28"/>
          <w:lang w:bidi="ru-RU"/>
        </w:rPr>
        <w:t>е</w:t>
      </w:r>
      <w:r>
        <w:rPr>
          <w:szCs w:val="28"/>
          <w:cs/>
          <w:lang w:bidi="ru-RU"/>
        </w:rPr>
        <w:t xml:space="preserve"> о внесении </w:t>
      </w:r>
      <w:r>
        <w:rPr>
          <w:szCs w:val="28"/>
          <w:lang w:bidi="ru-RU"/>
        </w:rPr>
        <w:t xml:space="preserve">криптовалютных </w:t>
      </w:r>
      <w:r>
        <w:rPr>
          <w:szCs w:val="28"/>
          <w:cs/>
          <w:lang w:bidi="ru-RU"/>
        </w:rPr>
        <w:t xml:space="preserve">средств в капитал </w:t>
      </w:r>
      <w:r>
        <w:rPr>
          <w:szCs w:val="28"/>
          <w:lang w:bidi="ru-RU"/>
        </w:rPr>
        <w:t>эмитента токенов</w:t>
      </w:r>
      <w:r>
        <w:rPr>
          <w:szCs w:val="28"/>
          <w:cs/>
          <w:lang w:bidi="ru-RU"/>
        </w:rPr>
        <w:t xml:space="preserve"> и дающ</w:t>
      </w:r>
      <w:r>
        <w:rPr>
          <w:szCs w:val="28"/>
          <w:lang w:bidi="ru-RU"/>
        </w:rPr>
        <w:t>ие обладателю токена</w:t>
      </w:r>
      <w:r>
        <w:rPr>
          <w:szCs w:val="28"/>
          <w:cs/>
          <w:lang w:bidi="ru-RU"/>
        </w:rPr>
        <w:t xml:space="preserve"> право на получение части прибыли в виде дивидендов</w:t>
      </w:r>
      <w:r>
        <w:rPr>
          <w:szCs w:val="28"/>
        </w:rPr>
        <w:t xml:space="preserve">. То есть для </w:t>
      </w:r>
      <w:r>
        <w:rPr>
          <w:szCs w:val="28"/>
        </w:rPr>
        <w:lastRenderedPageBreak/>
        <w:t xml:space="preserve">эмитента они нужны для </w:t>
      </w:r>
      <w:r>
        <w:rPr>
          <w:szCs w:val="28"/>
          <w:cs/>
          <w:lang w:eastAsia="zh-CN" w:bidi="ru-RU"/>
        </w:rPr>
        <w:t>привлечения финансирования</w:t>
      </w:r>
      <w:r>
        <w:rPr>
          <w:szCs w:val="28"/>
          <w:lang w:eastAsia="zh-CN" w:bidi="ru-RU"/>
        </w:rPr>
        <w:t>, а для покупателя - для получения прибыли в будущем.</w:t>
      </w:r>
    </w:p>
    <w:p w:rsidR="00732C4C" w:rsidRDefault="00A459EF">
      <w:pPr>
        <w:spacing w:after="0"/>
        <w:rPr>
          <w:szCs w:val="28"/>
        </w:rPr>
      </w:pPr>
      <w:r>
        <w:rPr>
          <w:szCs w:val="28"/>
        </w:rPr>
        <w:t xml:space="preserve">Второй вид токенов — </w:t>
      </w:r>
      <w:r>
        <w:rPr>
          <w:b/>
          <w:bCs/>
          <w:szCs w:val="28"/>
        </w:rPr>
        <w:t>аппкойны</w:t>
      </w:r>
      <w:r>
        <w:rPr>
          <w:szCs w:val="28"/>
        </w:rPr>
        <w:t xml:space="preserve">, или токены приложений (токены жетоны). Эти токены предназначены в первую очередь для использования внутри приложения или сервиса, который выставили на </w:t>
      </w:r>
      <w:r>
        <w:rPr>
          <w:szCs w:val="28"/>
          <w:lang w:val="en-US"/>
        </w:rPr>
        <w:t>ICO</w:t>
      </w:r>
      <w:r>
        <w:rPr>
          <w:szCs w:val="28"/>
        </w:rPr>
        <w:t xml:space="preserve">. </w:t>
      </w:r>
    </w:p>
    <w:p w:rsidR="00732C4C" w:rsidRDefault="00A459EF">
      <w:pPr>
        <w:spacing w:after="0"/>
        <w:rPr>
          <w:szCs w:val="28"/>
        </w:rPr>
      </w:pPr>
      <w:r>
        <w:rPr>
          <w:szCs w:val="28"/>
        </w:rPr>
        <w:t xml:space="preserve">Третий вид токенов — </w:t>
      </w:r>
      <w:r>
        <w:rPr>
          <w:b/>
          <w:bCs/>
          <w:szCs w:val="28"/>
        </w:rPr>
        <w:t>кредитные токены</w:t>
      </w:r>
      <w:r>
        <w:rPr>
          <w:szCs w:val="28"/>
        </w:rPr>
        <w:t xml:space="preserve">, </w:t>
      </w:r>
      <w:r>
        <w:rPr>
          <w:szCs w:val="28"/>
          <w:cs/>
          <w:lang w:bidi="ru-RU"/>
        </w:rPr>
        <w:t>которые</w:t>
      </w:r>
      <w:r>
        <w:rPr>
          <w:szCs w:val="28"/>
        </w:rPr>
        <w:t xml:space="preserve"> </w:t>
      </w:r>
      <w:r>
        <w:rPr>
          <w:szCs w:val="28"/>
          <w:cs/>
          <w:lang w:bidi="ru-RU"/>
        </w:rPr>
        <w:t>используются</w:t>
      </w:r>
      <w:r>
        <w:rPr>
          <w:szCs w:val="28"/>
        </w:rPr>
        <w:t xml:space="preserve"> </w:t>
      </w:r>
      <w:r>
        <w:rPr>
          <w:szCs w:val="28"/>
          <w:cs/>
          <w:lang w:bidi="ru-RU"/>
        </w:rPr>
        <w:t>с</w:t>
      </w:r>
      <w:r>
        <w:rPr>
          <w:szCs w:val="28"/>
        </w:rPr>
        <w:t xml:space="preserve"> </w:t>
      </w:r>
      <w:r>
        <w:rPr>
          <w:szCs w:val="28"/>
          <w:cs/>
          <w:lang w:bidi="ru-RU"/>
        </w:rPr>
        <w:t>целью</w:t>
      </w:r>
      <w:r>
        <w:rPr>
          <w:szCs w:val="28"/>
        </w:rPr>
        <w:t xml:space="preserve"> </w:t>
      </w:r>
      <w:r>
        <w:rPr>
          <w:szCs w:val="28"/>
          <w:cs/>
          <w:lang w:bidi="ru-RU"/>
        </w:rPr>
        <w:t>краткосрочного</w:t>
      </w:r>
      <w:r>
        <w:rPr>
          <w:szCs w:val="28"/>
        </w:rPr>
        <w:t xml:space="preserve"> </w:t>
      </w:r>
      <w:r>
        <w:rPr>
          <w:szCs w:val="28"/>
          <w:cs/>
          <w:lang w:bidi="ru-RU"/>
        </w:rPr>
        <w:t>заимствования</w:t>
      </w:r>
      <w:r>
        <w:rPr>
          <w:szCs w:val="28"/>
        </w:rPr>
        <w:t xml:space="preserve"> </w:t>
      </w:r>
      <w:r>
        <w:rPr>
          <w:szCs w:val="28"/>
          <w:cs/>
          <w:lang w:bidi="ru-RU"/>
        </w:rPr>
        <w:t>денежных</w:t>
      </w:r>
      <w:r>
        <w:rPr>
          <w:szCs w:val="28"/>
        </w:rPr>
        <w:t xml:space="preserve"> </w:t>
      </w:r>
      <w:r>
        <w:rPr>
          <w:szCs w:val="28"/>
          <w:cs/>
          <w:lang w:bidi="ru-RU"/>
        </w:rPr>
        <w:t>средств</w:t>
      </w:r>
      <w:r>
        <w:rPr>
          <w:szCs w:val="28"/>
          <w:lang w:bidi="ru-RU"/>
        </w:rPr>
        <w:t xml:space="preserve"> эмитентом</w:t>
      </w:r>
      <w:r>
        <w:rPr>
          <w:szCs w:val="28"/>
        </w:rPr>
        <w:t xml:space="preserve"> </w:t>
      </w:r>
      <w:r>
        <w:rPr>
          <w:szCs w:val="28"/>
          <w:cs/>
          <w:lang w:bidi="ru-RU"/>
        </w:rPr>
        <w:t>с</w:t>
      </w:r>
      <w:r>
        <w:rPr>
          <w:szCs w:val="28"/>
        </w:rPr>
        <w:t xml:space="preserve"> </w:t>
      </w:r>
      <w:r>
        <w:rPr>
          <w:szCs w:val="28"/>
          <w:cs/>
          <w:lang w:bidi="ru-RU"/>
        </w:rPr>
        <w:t>дальнейшей</w:t>
      </w:r>
      <w:r>
        <w:rPr>
          <w:szCs w:val="28"/>
        </w:rPr>
        <w:t xml:space="preserve"> </w:t>
      </w:r>
      <w:r>
        <w:rPr>
          <w:szCs w:val="28"/>
          <w:cs/>
          <w:lang w:bidi="ru-RU"/>
        </w:rPr>
        <w:t>выплатой</w:t>
      </w:r>
      <w:r>
        <w:rPr>
          <w:szCs w:val="28"/>
        </w:rPr>
        <w:t xml:space="preserve"> </w:t>
      </w:r>
      <w:r>
        <w:rPr>
          <w:szCs w:val="28"/>
          <w:cs/>
          <w:lang w:bidi="ru-RU"/>
        </w:rPr>
        <w:t>процентной</w:t>
      </w:r>
      <w:r>
        <w:rPr>
          <w:szCs w:val="28"/>
        </w:rPr>
        <w:t xml:space="preserve"> </w:t>
      </w:r>
      <w:r>
        <w:rPr>
          <w:szCs w:val="28"/>
          <w:cs/>
          <w:lang w:bidi="ru-RU"/>
        </w:rPr>
        <w:t>ставки</w:t>
      </w:r>
      <w:r>
        <w:rPr>
          <w:szCs w:val="28"/>
        </w:rPr>
        <w:t xml:space="preserve"> </w:t>
      </w:r>
      <w:r>
        <w:rPr>
          <w:szCs w:val="28"/>
          <w:cs/>
          <w:lang w:bidi="ru-RU"/>
        </w:rPr>
        <w:t>от</w:t>
      </w:r>
      <w:r>
        <w:rPr>
          <w:szCs w:val="28"/>
        </w:rPr>
        <w:t xml:space="preserve"> </w:t>
      </w:r>
      <w:r>
        <w:rPr>
          <w:szCs w:val="28"/>
          <w:cs/>
          <w:lang w:bidi="ru-RU"/>
        </w:rPr>
        <w:t>суммы</w:t>
      </w:r>
      <w:r>
        <w:rPr>
          <w:szCs w:val="28"/>
        </w:rPr>
        <w:t xml:space="preserve"> </w:t>
      </w:r>
      <w:r>
        <w:rPr>
          <w:szCs w:val="28"/>
          <w:cs/>
          <w:lang w:bidi="ru-RU"/>
        </w:rPr>
        <w:t>займа</w:t>
      </w:r>
      <w:r>
        <w:rPr>
          <w:szCs w:val="28"/>
        </w:rPr>
        <w:t>. Эти токены являются аналогом облигаций.</w:t>
      </w:r>
    </w:p>
    <w:p w:rsidR="00732C4C" w:rsidRDefault="00A459EF">
      <w:pPr>
        <w:spacing w:after="0"/>
        <w:rPr>
          <w:szCs w:val="28"/>
          <w:lang w:eastAsia="zh-CN"/>
        </w:rPr>
      </w:pPr>
      <w:r>
        <w:rPr>
          <w:szCs w:val="28"/>
        </w:rPr>
        <w:t xml:space="preserve">Подытожим информацию по двум подразделам. </w:t>
      </w:r>
      <w:r>
        <w:rPr>
          <w:szCs w:val="28"/>
          <w:lang w:eastAsia="zh-CN" w:bidi="ru-RU"/>
        </w:rPr>
        <w:t xml:space="preserve">Криптовалютные активы делятся на </w:t>
      </w:r>
      <w:r>
        <w:rPr>
          <w:szCs w:val="28"/>
          <w:lang w:eastAsia="zh-CN"/>
        </w:rPr>
        <w:t>криптовалюты и токены. Токены бывают трех видов: токены акции, кредитные токены и токены жетоны (аппкойны).</w:t>
      </w:r>
    </w:p>
    <w:p w:rsidR="00732C4C" w:rsidRDefault="00732C4C">
      <w:pPr>
        <w:ind w:firstLine="0"/>
        <w:rPr>
          <w:szCs w:val="28"/>
          <w:lang w:eastAsia="zh-CN" w:bidi="ru-RU"/>
        </w:rPr>
      </w:pPr>
    </w:p>
    <w:p w:rsidR="00732C4C" w:rsidRDefault="00A459EF">
      <w:pPr>
        <w:pStyle w:val="2"/>
        <w:rPr>
          <w:rFonts w:cs="Times New Roman"/>
          <w:lang w:eastAsia="zh-CN"/>
        </w:rPr>
      </w:pPr>
      <w:bookmarkStart w:id="54" w:name="_Toc25626"/>
      <w:bookmarkStart w:id="55" w:name="_Toc22949"/>
      <w:bookmarkStart w:id="56" w:name="_Toc28119"/>
      <w:bookmarkStart w:id="57" w:name="_Toc17473"/>
      <w:bookmarkStart w:id="58" w:name="_Toc2152"/>
      <w:bookmarkStart w:id="59" w:name="_Toc3839"/>
      <w:bookmarkStart w:id="60" w:name="_Toc23253"/>
      <w:bookmarkStart w:id="61" w:name="_Toc3277"/>
      <w:r>
        <w:rPr>
          <w:rFonts w:cs="Times New Roman"/>
          <w:lang w:eastAsia="zh-CN"/>
        </w:rPr>
        <w:t>Классификация средств работы с криптовалютными активами</w:t>
      </w:r>
      <w:bookmarkEnd w:id="54"/>
      <w:bookmarkEnd w:id="55"/>
      <w:bookmarkEnd w:id="56"/>
      <w:bookmarkEnd w:id="57"/>
      <w:bookmarkEnd w:id="58"/>
      <w:bookmarkEnd w:id="59"/>
      <w:bookmarkEnd w:id="60"/>
      <w:bookmarkEnd w:id="61"/>
    </w:p>
    <w:p w:rsidR="00732C4C" w:rsidRDefault="00A459EF">
      <w:pPr>
        <w:spacing w:after="0"/>
        <w:rPr>
          <w:bCs/>
          <w:szCs w:val="28"/>
        </w:rPr>
      </w:pPr>
      <w:r>
        <w:rPr>
          <w:bCs/>
          <w:szCs w:val="28"/>
        </w:rPr>
        <w:t>Перейдем к механизмам управления криптовалютными активами.</w:t>
      </w:r>
    </w:p>
    <w:p w:rsidR="00732C4C" w:rsidRDefault="00A459EF">
      <w:pPr>
        <w:spacing w:after="0"/>
        <w:rPr>
          <w:bCs/>
          <w:szCs w:val="28"/>
          <w:lang w:val="en-US"/>
        </w:rPr>
      </w:pPr>
      <w:r>
        <w:rPr>
          <w:b/>
          <w:bCs/>
          <w:lang w:val="en-US"/>
        </w:rPr>
        <w:t>Управление криптовалютными активами</w:t>
      </w:r>
      <w:r>
        <w:rPr>
          <w:lang w:val="en-US"/>
        </w:rPr>
        <w:t xml:space="preserve"> </w:t>
      </w:r>
      <w:r>
        <w:rPr>
          <w:szCs w:val="28"/>
        </w:rPr>
        <w:t>—</w:t>
      </w:r>
      <w:r>
        <w:rPr>
          <w:lang w:val="en-US"/>
        </w:rPr>
        <w:t xml:space="preserve"> </w:t>
      </w:r>
      <w:r>
        <w:rPr>
          <w:cs/>
          <w:lang w:val="en-US" w:bidi="ru-RU"/>
        </w:rPr>
        <w:t>деятельность</w:t>
      </w:r>
      <w:r>
        <w:rPr>
          <w:lang w:val="en-US"/>
        </w:rPr>
        <w:t xml:space="preserve"> клиента</w:t>
      </w:r>
      <w:r>
        <w:rPr>
          <w:lang w:val="en-US" w:bidi="ru-RU"/>
        </w:rPr>
        <w:t xml:space="preserve"> по манипуляции криптовалютами и токенами, направленная на </w:t>
      </w:r>
      <w:r>
        <w:rPr>
          <w:lang w:val="en-US"/>
        </w:rPr>
        <w:t>сохранение и приумножение активов, а также совершение сделок и транзакций</w:t>
      </w:r>
      <w:r>
        <w:rPr>
          <w:lang w:val="en-US" w:bidi="ru-RU"/>
        </w:rPr>
        <w:t>.</w:t>
      </w:r>
    </w:p>
    <w:p w:rsidR="00732C4C" w:rsidRDefault="00A459EF">
      <w:pPr>
        <w:spacing w:after="0"/>
        <w:rPr>
          <w:bCs/>
          <w:szCs w:val="28"/>
        </w:rPr>
      </w:pPr>
      <w:r>
        <w:rPr>
          <w:bCs/>
          <w:szCs w:val="28"/>
        </w:rPr>
        <w:t>Существует несколько видов сервисов и средств работы с криптовалютными активами, которые и предоставляют механизмы управления этими активами. Перечень таких механизмов различается в  зависимости от каждого конкретного сервиса.</w:t>
      </w:r>
    </w:p>
    <w:p w:rsidR="00732C4C" w:rsidRDefault="00A459EF">
      <w:pPr>
        <w:spacing w:after="0"/>
        <w:rPr>
          <w:szCs w:val="28"/>
        </w:rPr>
      </w:pPr>
      <w:r>
        <w:rPr>
          <w:bCs/>
          <w:szCs w:val="28"/>
        </w:rPr>
        <w:t xml:space="preserve">Средства и механизмы, предоставляемые этими средствами, могут быть реализованы корректно и некорректно с точки зрения безопасности клиента. Необходимо </w:t>
      </w:r>
      <w:r>
        <w:rPr>
          <w:szCs w:val="28"/>
        </w:rPr>
        <w:t>перечислить и систематизировать все средства работы с криптовалютными активами, а также поделить их на две категории: безопасные средства и потенциально опасные средства.</w:t>
      </w:r>
    </w:p>
    <w:p w:rsidR="00732C4C" w:rsidRDefault="00A459EF">
      <w:pPr>
        <w:spacing w:after="0"/>
        <w:rPr>
          <w:szCs w:val="28"/>
        </w:rPr>
      </w:pPr>
      <w:r>
        <w:rPr>
          <w:szCs w:val="28"/>
          <w:lang w:bidi="ru-RU"/>
        </w:rPr>
        <w:t>Защищенный</w:t>
      </w:r>
      <w:r>
        <w:rPr>
          <w:szCs w:val="28"/>
          <w:lang w:val="en-US" w:bidi="ru-RU"/>
        </w:rPr>
        <w:t xml:space="preserve"> </w:t>
      </w:r>
      <w:r>
        <w:rPr>
          <w:szCs w:val="28"/>
          <w:lang w:bidi="ru-RU"/>
        </w:rPr>
        <w:t>ПАК управления</w:t>
      </w:r>
      <w:r>
        <w:rPr>
          <w:szCs w:val="28"/>
          <w:lang w:val="en-US" w:bidi="ru-RU"/>
        </w:rPr>
        <w:t xml:space="preserve"> криптовалютными активами </w:t>
      </w:r>
      <w:r>
        <w:rPr>
          <w:szCs w:val="28"/>
          <w:lang w:bidi="ru-RU"/>
        </w:rPr>
        <w:t>должен обеспечивать корректную работу пользователя с</w:t>
      </w:r>
      <w:r>
        <w:rPr>
          <w:szCs w:val="28"/>
          <w:lang w:val="en-US" w:bidi="ru-RU"/>
        </w:rPr>
        <w:t xml:space="preserve"> выделенными </w:t>
      </w:r>
      <w:r>
        <w:rPr>
          <w:szCs w:val="28"/>
          <w:lang w:bidi="ru-RU"/>
        </w:rPr>
        <w:t>безопасными</w:t>
      </w:r>
      <w:r>
        <w:rPr>
          <w:szCs w:val="28"/>
          <w:lang w:val="en-US" w:bidi="ru-RU"/>
        </w:rPr>
        <w:t xml:space="preserve"> </w:t>
      </w:r>
      <w:r>
        <w:rPr>
          <w:szCs w:val="28"/>
          <w:lang w:bidi="ru-RU"/>
        </w:rPr>
        <w:t>средствами</w:t>
      </w:r>
      <w:r>
        <w:rPr>
          <w:szCs w:val="28"/>
        </w:rPr>
        <w:t>.</w:t>
      </w:r>
    </w:p>
    <w:p w:rsidR="00732C4C" w:rsidRDefault="00A459EF">
      <w:pPr>
        <w:spacing w:after="0"/>
        <w:rPr>
          <w:rStyle w:val="af3"/>
          <w:rFonts w:eastAsiaTheme="minorHAnsi"/>
          <w:lang w:eastAsia="en-US"/>
        </w:rPr>
      </w:pPr>
      <w:r>
        <w:rPr>
          <w:szCs w:val="28"/>
        </w:rPr>
        <w:lastRenderedPageBreak/>
        <w:t>При описании процесса работы сервисов в первую очередь будем обращать внимание на то, как в системе ведется работа с закрытыми ключами пользователя, так как именно они представляют наибольшую ценность для потенциальных злоумышленников.</w:t>
      </w:r>
    </w:p>
    <w:p w:rsidR="00732C4C" w:rsidRDefault="00A459EF">
      <w:pPr>
        <w:pStyle w:val="3"/>
        <w:rPr>
          <w:rFonts w:cs="Times New Roman"/>
          <w:lang w:eastAsia="zh-CN"/>
        </w:rPr>
      </w:pPr>
      <w:bookmarkStart w:id="62" w:name="_Toc19683"/>
      <w:bookmarkStart w:id="63" w:name="_Toc6214"/>
      <w:bookmarkStart w:id="64" w:name="_Toc10103"/>
      <w:bookmarkStart w:id="65" w:name="_Toc15020"/>
      <w:bookmarkStart w:id="66" w:name="_Toc20774"/>
      <w:bookmarkStart w:id="67" w:name="_Toc25827"/>
      <w:bookmarkStart w:id="68" w:name="_Toc31467"/>
      <w:bookmarkStart w:id="69" w:name="_Toc10072"/>
      <w:r>
        <w:rPr>
          <w:rFonts w:cs="Times New Roman"/>
          <w:lang w:eastAsia="zh-CN"/>
        </w:rPr>
        <w:t>Криптовалютные кошельки</w:t>
      </w:r>
      <w:bookmarkEnd w:id="62"/>
      <w:bookmarkEnd w:id="63"/>
      <w:bookmarkEnd w:id="64"/>
      <w:bookmarkEnd w:id="65"/>
      <w:bookmarkEnd w:id="66"/>
      <w:bookmarkEnd w:id="67"/>
      <w:bookmarkEnd w:id="68"/>
      <w:bookmarkEnd w:id="69"/>
    </w:p>
    <w:p w:rsidR="00732C4C" w:rsidRDefault="00A459EF">
      <w:pPr>
        <w:spacing w:after="0"/>
        <w:rPr>
          <w:szCs w:val="28"/>
        </w:rPr>
      </w:pPr>
      <w:r>
        <w:rPr>
          <w:szCs w:val="28"/>
        </w:rPr>
        <w:t xml:space="preserve">Для взаимодействия пользователя с блокчейном используют семейство программ, называемых </w:t>
      </w:r>
      <w:r>
        <w:rPr>
          <w:b/>
          <w:bCs/>
          <w:szCs w:val="28"/>
        </w:rPr>
        <w:t>криптовалютными кошельками</w:t>
      </w:r>
      <w:r>
        <w:rPr>
          <w:szCs w:val="28"/>
        </w:rPr>
        <w:t xml:space="preserve">. Их основная функция заключается в получении из управляющей программы блокчейна информации о сумме на аккаунте пользователя и отправлении в эту программу информации о передаче монет, с сигнатурой для идентификации пользователя как владельца. Криптовалютный кошелек должен уметь просканировать реестр блокчейна, прочитать там баланс пользователя, затем изменить его и баланс получателя транзакции. </w:t>
      </w:r>
    </w:p>
    <w:p w:rsidR="00732C4C" w:rsidRDefault="00A459EF">
      <w:pPr>
        <w:spacing w:after="0"/>
        <w:rPr>
          <w:szCs w:val="28"/>
        </w:rPr>
      </w:pPr>
      <w:r>
        <w:rPr>
          <w:szCs w:val="28"/>
        </w:rPr>
        <w:t>Кошельки различаются п</w:t>
      </w:r>
      <w:r>
        <w:rPr>
          <w:szCs w:val="28"/>
          <w:lang w:eastAsia="zh-CN"/>
        </w:rPr>
        <w:t>о количеству поддерживаемых монет. Они бывают о</w:t>
      </w:r>
      <w:r>
        <w:rPr>
          <w:szCs w:val="28"/>
          <w:lang w:bidi="ru-RU"/>
        </w:rPr>
        <w:t xml:space="preserve">дновалютные, то есть поддерживающие операции только с одной криптовалютой, и мультивалютные, то есть поддерживающие операции с несколькими криптовалютами, а также с токенами стандарта ERC-20. </w:t>
      </w:r>
    </w:p>
    <w:p w:rsidR="00732C4C" w:rsidRDefault="00A459EF">
      <w:pPr>
        <w:spacing w:after="0"/>
        <w:rPr>
          <w:szCs w:val="28"/>
        </w:rPr>
      </w:pPr>
      <w:r>
        <w:rPr>
          <w:szCs w:val="28"/>
        </w:rPr>
        <w:t xml:space="preserve">Рассмотрим классификацию криптовалютных кошельков: </w:t>
      </w:r>
    </w:p>
    <w:p w:rsidR="00732C4C" w:rsidRDefault="00A459EF">
      <w:pPr>
        <w:pStyle w:val="af0"/>
        <w:numPr>
          <w:ilvl w:val="0"/>
          <w:numId w:val="3"/>
        </w:numPr>
        <w:spacing w:before="0" w:beforeAutospacing="0" w:after="0" w:afterAutospacing="0" w:line="360" w:lineRule="auto"/>
        <w:ind w:firstLine="680"/>
        <w:jc w:val="both"/>
        <w:rPr>
          <w:sz w:val="28"/>
          <w:szCs w:val="28"/>
          <w:lang w:bidi="ru-RU"/>
        </w:rPr>
      </w:pPr>
      <w:r>
        <w:rPr>
          <w:sz w:val="28"/>
          <w:szCs w:val="28"/>
          <w:lang w:bidi="ru-RU"/>
        </w:rPr>
        <w:t xml:space="preserve">Горячие </w:t>
      </w:r>
      <w:r>
        <w:rPr>
          <w:sz w:val="28"/>
          <w:szCs w:val="28"/>
          <w:lang w:eastAsia="zh-CN"/>
        </w:rPr>
        <w:t>—</w:t>
      </w:r>
      <w:r>
        <w:rPr>
          <w:sz w:val="28"/>
          <w:szCs w:val="28"/>
          <w:lang w:bidi="ru-RU"/>
        </w:rPr>
        <w:t xml:space="preserve"> это кошельки, имеющие постоянное соединение с интернетом.</w:t>
      </w:r>
    </w:p>
    <w:p w:rsidR="00732C4C" w:rsidRDefault="00A459EF">
      <w:pPr>
        <w:pStyle w:val="af0"/>
        <w:numPr>
          <w:ilvl w:val="2"/>
          <w:numId w:val="3"/>
        </w:numPr>
        <w:spacing w:before="0" w:beforeAutospacing="0" w:after="0" w:afterAutospacing="0" w:line="360" w:lineRule="auto"/>
        <w:jc w:val="both"/>
        <w:rPr>
          <w:sz w:val="28"/>
          <w:szCs w:val="28"/>
          <w:lang w:bidi="ru-RU"/>
        </w:rPr>
      </w:pPr>
      <w:r>
        <w:rPr>
          <w:sz w:val="28"/>
          <w:szCs w:val="28"/>
          <w:lang w:bidi="ru-RU"/>
        </w:rPr>
        <w:t xml:space="preserve">Онлайн кошельки </w:t>
      </w:r>
      <w:r>
        <w:rPr>
          <w:sz w:val="28"/>
          <w:szCs w:val="28"/>
          <w:lang w:eastAsia="zh-CN"/>
        </w:rPr>
        <w:t>—</w:t>
      </w:r>
      <w:r>
        <w:rPr>
          <w:sz w:val="28"/>
          <w:szCs w:val="28"/>
          <w:lang w:bidi="ru-RU"/>
        </w:rPr>
        <w:t xml:space="preserve"> горячий кошелёк, запускаемый через интернет браузер на сайте. </w:t>
      </w:r>
      <w:r>
        <w:rPr>
          <w:sz w:val="28"/>
          <w:szCs w:val="28"/>
          <w:lang w:val="en-US" w:bidi="ru-RU"/>
        </w:rPr>
        <w:t>В этом варианте закрытые ключи генерируются и хранятся на сервере.</w:t>
      </w:r>
    </w:p>
    <w:p w:rsidR="00732C4C" w:rsidRDefault="00A459EF">
      <w:pPr>
        <w:pStyle w:val="af0"/>
        <w:numPr>
          <w:ilvl w:val="2"/>
          <w:numId w:val="3"/>
        </w:numPr>
        <w:spacing w:before="0" w:beforeAutospacing="0" w:after="0" w:afterAutospacing="0" w:line="360" w:lineRule="auto"/>
        <w:jc w:val="both"/>
        <w:rPr>
          <w:sz w:val="28"/>
          <w:szCs w:val="28"/>
          <w:lang w:bidi="ru-RU"/>
        </w:rPr>
      </w:pPr>
      <w:r>
        <w:rPr>
          <w:sz w:val="28"/>
          <w:szCs w:val="28"/>
          <w:lang w:bidi="ru-RU"/>
        </w:rPr>
        <w:t xml:space="preserve">«Тонкие» локальные кошельки </w:t>
      </w:r>
      <w:r>
        <w:rPr>
          <w:sz w:val="28"/>
          <w:szCs w:val="28"/>
          <w:lang w:eastAsia="zh-CN"/>
        </w:rPr>
        <w:t xml:space="preserve">— </w:t>
      </w:r>
      <w:r>
        <w:rPr>
          <w:sz w:val="28"/>
          <w:szCs w:val="28"/>
          <w:lang w:bidi="ru-RU"/>
        </w:rPr>
        <w:t>кошельки, устанавливаемые на компьютере пользователя, при этом блокчейн  на устройство не скачивается (в том числе и при первой синхронизации). Когда возникает необходимость прочитать данные из блокчейна или произвести транзакцию, то идет обращение к серверам или к соседним узлам сети.</w:t>
      </w:r>
    </w:p>
    <w:p w:rsidR="00732C4C" w:rsidRDefault="00A459EF">
      <w:pPr>
        <w:pStyle w:val="af0"/>
        <w:numPr>
          <w:ilvl w:val="2"/>
          <w:numId w:val="3"/>
        </w:numPr>
        <w:spacing w:before="0" w:beforeAutospacing="0" w:after="0" w:afterAutospacing="0" w:line="360" w:lineRule="auto"/>
        <w:jc w:val="both"/>
        <w:rPr>
          <w:sz w:val="28"/>
          <w:szCs w:val="28"/>
          <w:lang w:bidi="ru-RU"/>
        </w:rPr>
      </w:pPr>
      <w:r>
        <w:rPr>
          <w:sz w:val="28"/>
          <w:szCs w:val="28"/>
          <w:lang w:bidi="ru-RU"/>
        </w:rPr>
        <w:lastRenderedPageBreak/>
        <w:t xml:space="preserve">«Толстые» локальные кошельки </w:t>
      </w:r>
      <w:r>
        <w:rPr>
          <w:sz w:val="28"/>
          <w:szCs w:val="28"/>
          <w:lang w:eastAsia="zh-CN"/>
        </w:rPr>
        <w:t>—</w:t>
      </w:r>
      <w:r>
        <w:rPr>
          <w:sz w:val="28"/>
          <w:szCs w:val="28"/>
          <w:lang w:bidi="ru-RU"/>
        </w:rPr>
        <w:t xml:space="preserve"> кошельки, устанавливаемые на компьютере пользователя, которые общаются только со своим, заранее скаченным и постоянно обновляемым блокчейном.</w:t>
      </w:r>
    </w:p>
    <w:p w:rsidR="00732C4C" w:rsidRDefault="00A459EF">
      <w:pPr>
        <w:pStyle w:val="af0"/>
        <w:numPr>
          <w:ilvl w:val="0"/>
          <w:numId w:val="3"/>
        </w:numPr>
        <w:spacing w:before="0" w:beforeAutospacing="0" w:after="0" w:afterAutospacing="0" w:line="360" w:lineRule="auto"/>
        <w:ind w:firstLine="680"/>
        <w:jc w:val="both"/>
        <w:rPr>
          <w:sz w:val="28"/>
          <w:szCs w:val="28"/>
          <w:lang w:bidi="ru-RU"/>
        </w:rPr>
      </w:pPr>
      <w:r>
        <w:rPr>
          <w:sz w:val="28"/>
          <w:szCs w:val="28"/>
          <w:lang w:bidi="ru-RU"/>
        </w:rPr>
        <w:t xml:space="preserve">Холодные </w:t>
      </w:r>
      <w:r>
        <w:rPr>
          <w:sz w:val="28"/>
          <w:szCs w:val="28"/>
          <w:lang w:eastAsia="zh-CN"/>
        </w:rPr>
        <w:t>—</w:t>
      </w:r>
      <w:r>
        <w:rPr>
          <w:sz w:val="28"/>
          <w:szCs w:val="28"/>
          <w:lang w:bidi="ru-RU"/>
        </w:rPr>
        <w:t xml:space="preserve"> это кошельки, не имеющие постоянное соединение с интернетом и блокчейном [5]. </w:t>
      </w:r>
      <w:r>
        <w:rPr>
          <w:sz w:val="28"/>
          <w:szCs w:val="28"/>
          <w:lang w:val="en-US" w:bidi="ru-RU"/>
        </w:rPr>
        <w:t>П</w:t>
      </w:r>
      <w:r>
        <w:rPr>
          <w:sz w:val="28"/>
          <w:szCs w:val="28"/>
          <w:lang w:bidi="ru-RU"/>
        </w:rPr>
        <w:t>ри этом, с них не совершаются транзакции.</w:t>
      </w:r>
    </w:p>
    <w:p w:rsidR="00732C4C" w:rsidRDefault="00A459EF">
      <w:pPr>
        <w:pStyle w:val="af0"/>
        <w:numPr>
          <w:ilvl w:val="2"/>
          <w:numId w:val="3"/>
        </w:numPr>
        <w:spacing w:before="0" w:beforeAutospacing="0" w:after="0" w:afterAutospacing="0" w:line="360" w:lineRule="auto"/>
        <w:jc w:val="both"/>
        <w:rPr>
          <w:sz w:val="28"/>
          <w:szCs w:val="28"/>
          <w:lang w:bidi="ru-RU"/>
        </w:rPr>
      </w:pPr>
      <w:r>
        <w:rPr>
          <w:sz w:val="28"/>
          <w:szCs w:val="28"/>
          <w:lang w:bidi="ru-RU"/>
        </w:rPr>
        <w:t xml:space="preserve">Аппаратные кошельки </w:t>
      </w:r>
      <w:r>
        <w:rPr>
          <w:sz w:val="28"/>
          <w:szCs w:val="28"/>
          <w:lang w:eastAsia="zh-CN"/>
        </w:rPr>
        <w:t>—</w:t>
      </w:r>
      <w:r>
        <w:rPr>
          <w:sz w:val="28"/>
          <w:szCs w:val="28"/>
          <w:lang w:bidi="ru-RU"/>
        </w:rPr>
        <w:t xml:space="preserve"> кошельки на аппаратных отчуждаемых носителях (обычно флеш накопителях или смарт картах), ведущие взаимодействие с блокчейном через локальный кошелек или же через сайт. Такие кошельки, хранят закрытый ключ внутри себя и получить к нему доступ через сеть будет нельзя (на выходе прибора выдается только уже сформированная транзакция).</w:t>
      </w:r>
    </w:p>
    <w:p w:rsidR="00732C4C" w:rsidRDefault="00A459EF">
      <w:pPr>
        <w:spacing w:after="0"/>
        <w:rPr>
          <w:szCs w:val="28"/>
        </w:rPr>
      </w:pPr>
      <w:r>
        <w:rPr>
          <w:szCs w:val="28"/>
        </w:rPr>
        <w:t>Все типы горячих кошельков являются небезопасными, потому что канал связи или сервера могут быть скомпрометированы. Холодные кошельки в пассивном режиме (без соединения с интернетом и без совершения транзакций) являются безопасными, при условии, что компьютер является доверенным, и мы можем гарантировать, что у злоумышленников нет к нему доступа. Однако при переходе кошелька в активный режим (совершение транзакции через интернет) на определённый промежуток времени риск компрометации значительно возрастает, при этом, чем выше хранимая сумма - тем выше риск. После совершения транзакции и отключения интернета риск компрометации ключа снижается, но остается, так как злоумышленники, применяя аналитические методы и вредоносное программное обеспечение, все равно могут получить доступ к закрытым ключам.</w:t>
      </w:r>
    </w:p>
    <w:p w:rsidR="00732C4C" w:rsidRDefault="00A459EF">
      <w:pPr>
        <w:spacing w:after="0"/>
        <w:rPr>
          <w:szCs w:val="28"/>
        </w:rPr>
      </w:pPr>
      <w:r>
        <w:rPr>
          <w:szCs w:val="28"/>
        </w:rPr>
        <w:t>Существует модификация модели холодного хранения, которая применяется для уменьшения риска компрометации в момент совершения транзакции:</w:t>
      </w:r>
    </w:p>
    <w:p w:rsidR="00732C4C" w:rsidRDefault="00A459EF">
      <w:pPr>
        <w:pStyle w:val="af0"/>
        <w:numPr>
          <w:ilvl w:val="0"/>
          <w:numId w:val="3"/>
        </w:numPr>
        <w:spacing w:before="0" w:beforeAutospacing="0" w:after="0" w:afterAutospacing="0" w:line="360" w:lineRule="auto"/>
        <w:ind w:firstLine="680"/>
        <w:jc w:val="both"/>
        <w:rPr>
          <w:sz w:val="28"/>
          <w:szCs w:val="28"/>
          <w:lang w:bidi="ru-RU"/>
        </w:rPr>
      </w:pPr>
      <w:r>
        <w:rPr>
          <w:sz w:val="28"/>
          <w:szCs w:val="28"/>
          <w:lang w:bidi="ru-RU"/>
        </w:rPr>
        <w:lastRenderedPageBreak/>
        <w:t xml:space="preserve">Система состоит из двух компьютеров, один из них всегда отключен от интернета, второй - подключен к сети </w:t>
      </w:r>
    </w:p>
    <w:p w:rsidR="00732C4C" w:rsidRDefault="00A459EF">
      <w:pPr>
        <w:pStyle w:val="af0"/>
        <w:numPr>
          <w:ilvl w:val="0"/>
          <w:numId w:val="3"/>
        </w:numPr>
        <w:spacing w:before="0" w:beforeAutospacing="0" w:after="0" w:afterAutospacing="0" w:line="360" w:lineRule="auto"/>
        <w:ind w:firstLine="680"/>
        <w:jc w:val="both"/>
        <w:rPr>
          <w:sz w:val="28"/>
          <w:szCs w:val="28"/>
          <w:lang w:bidi="ru-RU"/>
        </w:rPr>
      </w:pPr>
      <w:r>
        <w:rPr>
          <w:sz w:val="28"/>
          <w:szCs w:val="28"/>
          <w:lang w:bidi="ru-RU"/>
        </w:rPr>
        <w:t>На первом компьютере с помощью кошелька создаем пару ключей, импортируем открытый ключ на второй компьютер. После чего на этот адрес можно перевести необходимую сумму для хранения.</w:t>
      </w:r>
    </w:p>
    <w:p w:rsidR="00732C4C" w:rsidRDefault="00A459EF">
      <w:pPr>
        <w:pStyle w:val="af0"/>
        <w:numPr>
          <w:ilvl w:val="0"/>
          <w:numId w:val="3"/>
        </w:numPr>
        <w:spacing w:before="0" w:beforeAutospacing="0" w:after="0" w:afterAutospacing="0" w:line="360" w:lineRule="auto"/>
        <w:ind w:firstLine="680"/>
        <w:jc w:val="both"/>
        <w:rPr>
          <w:sz w:val="28"/>
          <w:szCs w:val="28"/>
          <w:lang w:bidi="ru-RU"/>
        </w:rPr>
      </w:pPr>
      <w:r>
        <w:rPr>
          <w:sz w:val="28"/>
          <w:szCs w:val="28"/>
          <w:lang w:bidi="ru-RU"/>
        </w:rPr>
        <w:t>Когда возникает необходимость в переводе, то на втором компьютере создается неподписанная транзакция (Указывается адреса отправителя и получателя, а также объём средств), которая затем копируется на съемный носитель и импортируется на нем на первый компьютер, неподключенный к интернету.</w:t>
      </w:r>
    </w:p>
    <w:p w:rsidR="00732C4C" w:rsidRDefault="00A459EF">
      <w:pPr>
        <w:pStyle w:val="af0"/>
        <w:numPr>
          <w:ilvl w:val="0"/>
          <w:numId w:val="3"/>
        </w:numPr>
        <w:spacing w:before="0" w:beforeAutospacing="0" w:after="0" w:afterAutospacing="0" w:line="360" w:lineRule="auto"/>
        <w:ind w:firstLine="680"/>
        <w:jc w:val="both"/>
        <w:rPr>
          <w:sz w:val="28"/>
          <w:szCs w:val="28"/>
          <w:lang w:bidi="ru-RU"/>
        </w:rPr>
      </w:pPr>
      <w:r>
        <w:rPr>
          <w:sz w:val="28"/>
          <w:szCs w:val="28"/>
          <w:lang w:bidi="ru-RU"/>
        </w:rPr>
        <w:t>На первом компьютере транзакция подписывается после чего точно также на съемном носителе импортируется на первый компьютер и отсылается в сеть.</w:t>
      </w:r>
    </w:p>
    <w:p w:rsidR="00732C4C" w:rsidRDefault="00A459EF">
      <w:pPr>
        <w:spacing w:after="0"/>
        <w:rPr>
          <w:szCs w:val="28"/>
        </w:rPr>
      </w:pPr>
      <w:r>
        <w:rPr>
          <w:szCs w:val="28"/>
        </w:rPr>
        <w:t>Такая схема называется офлайн подписью транзакций.</w:t>
      </w:r>
    </w:p>
    <w:p w:rsidR="00732C4C" w:rsidRDefault="00A459EF">
      <w:pPr>
        <w:spacing w:after="0"/>
        <w:rPr>
          <w:szCs w:val="28"/>
        </w:rPr>
      </w:pPr>
      <w:r>
        <w:rPr>
          <w:szCs w:val="28"/>
        </w:rPr>
        <w:t>Подытожим. Безопасным можно считать только «холодный» вариант хранения ключей. Для совершения транзакций целесообразно применять описанную выше схему с офлайн подписью.</w:t>
      </w:r>
    </w:p>
    <w:p w:rsidR="00732C4C" w:rsidRDefault="00A459EF">
      <w:pPr>
        <w:spacing w:after="0"/>
        <w:rPr>
          <w:szCs w:val="28"/>
        </w:rPr>
      </w:pPr>
      <w:r>
        <w:rPr>
          <w:szCs w:val="28"/>
        </w:rPr>
        <w:t>Все сервисы, о которых мы будем говорить ниже, используют криптовалютные кошельки на серверной стороне для совершения клиентских операций в блокчейне.</w:t>
      </w:r>
    </w:p>
    <w:p w:rsidR="00732C4C" w:rsidRDefault="00732C4C">
      <w:pPr>
        <w:spacing w:after="0"/>
        <w:rPr>
          <w:szCs w:val="28"/>
        </w:rPr>
      </w:pPr>
    </w:p>
    <w:p w:rsidR="00732C4C" w:rsidRDefault="00A459EF">
      <w:pPr>
        <w:pStyle w:val="3"/>
        <w:rPr>
          <w:lang w:eastAsia="zh-CN"/>
        </w:rPr>
      </w:pPr>
      <w:bookmarkStart w:id="70" w:name="_Toc14122"/>
      <w:bookmarkStart w:id="71" w:name="_Toc20320"/>
      <w:bookmarkStart w:id="72" w:name="_Toc5938"/>
      <w:bookmarkStart w:id="73" w:name="_Toc25998"/>
      <w:bookmarkStart w:id="74" w:name="_Toc27518"/>
      <w:bookmarkStart w:id="75" w:name="_Toc6567"/>
      <w:bookmarkStart w:id="76" w:name="_Toc5575"/>
      <w:bookmarkStart w:id="77" w:name="_Toc13593"/>
      <w:r>
        <w:rPr>
          <w:lang w:eastAsia="zh-CN"/>
        </w:rPr>
        <w:t>Криптовалютные обменники</w:t>
      </w:r>
      <w:bookmarkEnd w:id="70"/>
      <w:bookmarkEnd w:id="71"/>
      <w:bookmarkEnd w:id="72"/>
      <w:bookmarkEnd w:id="73"/>
      <w:bookmarkEnd w:id="74"/>
      <w:bookmarkEnd w:id="75"/>
      <w:bookmarkEnd w:id="76"/>
      <w:bookmarkEnd w:id="77"/>
    </w:p>
    <w:p w:rsidR="00732C4C" w:rsidRDefault="00A459EF">
      <w:pPr>
        <w:spacing w:after="0"/>
        <w:rPr>
          <w:szCs w:val="28"/>
          <w:lang w:val="en-US"/>
        </w:rPr>
      </w:pPr>
      <w:r>
        <w:rPr>
          <w:szCs w:val="28"/>
        </w:rPr>
        <w:t xml:space="preserve">Для покупки/продажи криптовалюты, а также ее обмена на другие валюты используются </w:t>
      </w:r>
      <w:r>
        <w:rPr>
          <w:b/>
          <w:bCs/>
          <w:szCs w:val="28"/>
        </w:rPr>
        <w:t>криптовалютные обменники</w:t>
      </w:r>
      <w:r>
        <w:rPr>
          <w:szCs w:val="28"/>
        </w:rPr>
        <w:t xml:space="preserve">. В ходе обследования были изучены </w:t>
      </w:r>
      <w:r>
        <w:rPr>
          <w:szCs w:val="28"/>
          <w:lang w:val="en-US"/>
        </w:rPr>
        <w:t>20</w:t>
      </w:r>
      <w:r>
        <w:rPr>
          <w:szCs w:val="28"/>
        </w:rPr>
        <w:t xml:space="preserve"> наиболее популярных криптовалютных обменников </w:t>
      </w:r>
      <w:r>
        <w:rPr>
          <w:szCs w:val="28"/>
          <w:lang w:val="en-US"/>
        </w:rPr>
        <w:t xml:space="preserve">[6]. </w:t>
      </w:r>
    </w:p>
    <w:p w:rsidR="00732C4C" w:rsidRDefault="00A459EF">
      <w:pPr>
        <w:pStyle w:val="af0"/>
        <w:numPr>
          <w:ilvl w:val="0"/>
          <w:numId w:val="5"/>
        </w:numPr>
        <w:spacing w:before="0" w:beforeAutospacing="0" w:after="0" w:afterAutospacing="0" w:line="360" w:lineRule="auto"/>
        <w:ind w:left="680" w:firstLine="720"/>
        <w:jc w:val="both"/>
        <w:rPr>
          <w:sz w:val="28"/>
          <w:szCs w:val="28"/>
        </w:rPr>
      </w:pPr>
      <w:r>
        <w:rPr>
          <w:sz w:val="28"/>
          <w:szCs w:val="28"/>
        </w:rPr>
        <w:t>Netex24 </w:t>
      </w:r>
    </w:p>
    <w:p w:rsidR="00732C4C" w:rsidRDefault="00A459EF">
      <w:pPr>
        <w:pStyle w:val="af0"/>
        <w:numPr>
          <w:ilvl w:val="0"/>
          <w:numId w:val="5"/>
        </w:numPr>
        <w:spacing w:before="0" w:beforeAutospacing="0" w:after="0" w:afterAutospacing="0" w:line="360" w:lineRule="auto"/>
        <w:ind w:left="680" w:firstLine="720"/>
        <w:jc w:val="both"/>
        <w:rPr>
          <w:sz w:val="28"/>
          <w:szCs w:val="28"/>
        </w:rPr>
      </w:pPr>
      <w:r>
        <w:rPr>
          <w:sz w:val="28"/>
          <w:szCs w:val="28"/>
        </w:rPr>
        <w:t>Kassa </w:t>
      </w:r>
    </w:p>
    <w:p w:rsidR="00732C4C" w:rsidRDefault="00A459EF">
      <w:pPr>
        <w:pStyle w:val="af0"/>
        <w:numPr>
          <w:ilvl w:val="0"/>
          <w:numId w:val="5"/>
        </w:numPr>
        <w:spacing w:before="0" w:beforeAutospacing="0" w:after="0" w:afterAutospacing="0" w:line="360" w:lineRule="auto"/>
        <w:ind w:left="680" w:firstLine="720"/>
        <w:jc w:val="both"/>
        <w:rPr>
          <w:sz w:val="28"/>
          <w:szCs w:val="28"/>
        </w:rPr>
      </w:pPr>
      <w:r>
        <w:rPr>
          <w:sz w:val="28"/>
          <w:szCs w:val="28"/>
        </w:rPr>
        <w:t>WW-pay </w:t>
      </w:r>
    </w:p>
    <w:p w:rsidR="00732C4C" w:rsidRDefault="00A459EF">
      <w:pPr>
        <w:pStyle w:val="af0"/>
        <w:numPr>
          <w:ilvl w:val="0"/>
          <w:numId w:val="5"/>
        </w:numPr>
        <w:spacing w:before="0" w:beforeAutospacing="0" w:after="0" w:afterAutospacing="0" w:line="360" w:lineRule="auto"/>
        <w:ind w:left="680" w:firstLine="720"/>
        <w:jc w:val="both"/>
        <w:rPr>
          <w:sz w:val="28"/>
          <w:szCs w:val="28"/>
        </w:rPr>
      </w:pPr>
      <w:r>
        <w:rPr>
          <w:sz w:val="28"/>
          <w:szCs w:val="28"/>
        </w:rPr>
        <w:t>Xchange </w:t>
      </w:r>
    </w:p>
    <w:p w:rsidR="00732C4C" w:rsidRDefault="00A459EF">
      <w:pPr>
        <w:pStyle w:val="af0"/>
        <w:numPr>
          <w:ilvl w:val="0"/>
          <w:numId w:val="5"/>
        </w:numPr>
        <w:spacing w:before="0" w:beforeAutospacing="0" w:after="0" w:afterAutospacing="0" w:line="360" w:lineRule="auto"/>
        <w:ind w:left="680" w:firstLine="720"/>
        <w:jc w:val="both"/>
        <w:rPr>
          <w:sz w:val="28"/>
          <w:szCs w:val="28"/>
        </w:rPr>
      </w:pPr>
      <w:r>
        <w:rPr>
          <w:sz w:val="28"/>
          <w:szCs w:val="28"/>
        </w:rPr>
        <w:t>365Cash </w:t>
      </w:r>
    </w:p>
    <w:p w:rsidR="00732C4C" w:rsidRDefault="00A459EF">
      <w:pPr>
        <w:pStyle w:val="af0"/>
        <w:numPr>
          <w:ilvl w:val="0"/>
          <w:numId w:val="5"/>
        </w:numPr>
        <w:spacing w:before="0" w:beforeAutospacing="0" w:after="0" w:afterAutospacing="0" w:line="360" w:lineRule="auto"/>
        <w:ind w:left="680" w:firstLine="720"/>
        <w:jc w:val="both"/>
        <w:rPr>
          <w:sz w:val="28"/>
          <w:szCs w:val="28"/>
        </w:rPr>
      </w:pPr>
      <w:r>
        <w:rPr>
          <w:sz w:val="28"/>
          <w:szCs w:val="28"/>
        </w:rPr>
        <w:lastRenderedPageBreak/>
        <w:t>24paybank </w:t>
      </w:r>
    </w:p>
    <w:p w:rsidR="00732C4C" w:rsidRDefault="00A459EF">
      <w:pPr>
        <w:pStyle w:val="af0"/>
        <w:numPr>
          <w:ilvl w:val="0"/>
          <w:numId w:val="5"/>
        </w:numPr>
        <w:spacing w:before="0" w:beforeAutospacing="0" w:after="0" w:afterAutospacing="0" w:line="360" w:lineRule="auto"/>
        <w:ind w:left="680" w:firstLine="720"/>
        <w:jc w:val="both"/>
        <w:rPr>
          <w:sz w:val="28"/>
          <w:szCs w:val="28"/>
        </w:rPr>
      </w:pPr>
      <w:r>
        <w:rPr>
          <w:sz w:val="28"/>
          <w:szCs w:val="28"/>
        </w:rPr>
        <w:t>NixExchange </w:t>
      </w:r>
    </w:p>
    <w:p w:rsidR="00732C4C" w:rsidRDefault="00A459EF">
      <w:pPr>
        <w:pStyle w:val="af0"/>
        <w:numPr>
          <w:ilvl w:val="0"/>
          <w:numId w:val="5"/>
        </w:numPr>
        <w:spacing w:before="0" w:beforeAutospacing="0" w:after="0" w:afterAutospacing="0" w:line="360" w:lineRule="auto"/>
        <w:ind w:left="680" w:firstLine="720"/>
        <w:jc w:val="both"/>
        <w:rPr>
          <w:sz w:val="28"/>
          <w:szCs w:val="28"/>
        </w:rPr>
      </w:pPr>
      <w:r>
        <w:rPr>
          <w:sz w:val="28"/>
          <w:szCs w:val="28"/>
        </w:rPr>
        <w:t>F-Change </w:t>
      </w:r>
    </w:p>
    <w:p w:rsidR="00732C4C" w:rsidRDefault="00A459EF">
      <w:pPr>
        <w:pStyle w:val="af0"/>
        <w:numPr>
          <w:ilvl w:val="0"/>
          <w:numId w:val="5"/>
        </w:numPr>
        <w:spacing w:before="0" w:beforeAutospacing="0" w:after="0" w:afterAutospacing="0" w:line="360" w:lineRule="auto"/>
        <w:ind w:left="680" w:firstLine="720"/>
        <w:jc w:val="both"/>
        <w:rPr>
          <w:sz w:val="28"/>
          <w:szCs w:val="28"/>
        </w:rPr>
      </w:pPr>
      <w:r>
        <w:rPr>
          <w:sz w:val="28"/>
          <w:szCs w:val="28"/>
        </w:rPr>
        <w:t>Baksman </w:t>
      </w:r>
    </w:p>
    <w:p w:rsidR="00732C4C" w:rsidRDefault="00A459EF">
      <w:pPr>
        <w:pStyle w:val="af0"/>
        <w:numPr>
          <w:ilvl w:val="0"/>
          <w:numId w:val="5"/>
        </w:numPr>
        <w:spacing w:before="0" w:beforeAutospacing="0" w:after="0" w:afterAutospacing="0" w:line="360" w:lineRule="auto"/>
        <w:ind w:left="680" w:firstLine="720"/>
        <w:jc w:val="both"/>
        <w:rPr>
          <w:sz w:val="28"/>
          <w:szCs w:val="28"/>
        </w:rPr>
      </w:pPr>
      <w:r>
        <w:rPr>
          <w:sz w:val="28"/>
          <w:szCs w:val="28"/>
        </w:rPr>
        <w:t>FastChange </w:t>
      </w:r>
    </w:p>
    <w:p w:rsidR="00732C4C" w:rsidRDefault="00A459EF">
      <w:pPr>
        <w:pStyle w:val="af0"/>
        <w:numPr>
          <w:ilvl w:val="0"/>
          <w:numId w:val="5"/>
        </w:numPr>
        <w:spacing w:before="0" w:beforeAutospacing="0" w:after="0" w:afterAutospacing="0" w:line="360" w:lineRule="auto"/>
        <w:ind w:left="680" w:firstLine="720"/>
        <w:jc w:val="both"/>
        <w:rPr>
          <w:sz w:val="28"/>
          <w:szCs w:val="28"/>
        </w:rPr>
      </w:pPr>
      <w:r>
        <w:rPr>
          <w:sz w:val="28"/>
          <w:szCs w:val="28"/>
        </w:rPr>
        <w:t>Payget </w:t>
      </w:r>
    </w:p>
    <w:p w:rsidR="00732C4C" w:rsidRDefault="00A459EF">
      <w:pPr>
        <w:pStyle w:val="af0"/>
        <w:numPr>
          <w:ilvl w:val="0"/>
          <w:numId w:val="5"/>
        </w:numPr>
        <w:spacing w:before="0" w:beforeAutospacing="0" w:after="0" w:afterAutospacing="0" w:line="360" w:lineRule="auto"/>
        <w:ind w:left="680" w:firstLine="720"/>
        <w:jc w:val="both"/>
        <w:rPr>
          <w:sz w:val="28"/>
          <w:szCs w:val="28"/>
        </w:rPr>
      </w:pPr>
      <w:r>
        <w:rPr>
          <w:sz w:val="28"/>
          <w:szCs w:val="28"/>
        </w:rPr>
        <w:t>60cek </w:t>
      </w:r>
    </w:p>
    <w:p w:rsidR="00732C4C" w:rsidRDefault="00A459EF">
      <w:pPr>
        <w:pStyle w:val="af0"/>
        <w:numPr>
          <w:ilvl w:val="0"/>
          <w:numId w:val="5"/>
        </w:numPr>
        <w:spacing w:before="0" w:beforeAutospacing="0" w:after="0" w:afterAutospacing="0" w:line="360" w:lineRule="auto"/>
        <w:ind w:left="680" w:firstLine="720"/>
        <w:jc w:val="both"/>
        <w:rPr>
          <w:sz w:val="28"/>
          <w:szCs w:val="28"/>
        </w:rPr>
      </w:pPr>
      <w:r>
        <w:rPr>
          <w:sz w:val="28"/>
          <w:szCs w:val="28"/>
        </w:rPr>
        <w:t>El-Change </w:t>
      </w:r>
    </w:p>
    <w:p w:rsidR="00732C4C" w:rsidRDefault="00A459EF">
      <w:pPr>
        <w:pStyle w:val="af0"/>
        <w:numPr>
          <w:ilvl w:val="0"/>
          <w:numId w:val="5"/>
        </w:numPr>
        <w:spacing w:before="0" w:beforeAutospacing="0" w:after="0" w:afterAutospacing="0" w:line="360" w:lineRule="auto"/>
        <w:ind w:left="680" w:firstLine="720"/>
        <w:jc w:val="both"/>
        <w:rPr>
          <w:sz w:val="28"/>
          <w:szCs w:val="28"/>
        </w:rPr>
      </w:pPr>
      <w:r>
        <w:rPr>
          <w:sz w:val="28"/>
          <w:szCs w:val="28"/>
        </w:rPr>
        <w:t>Top-Exchange </w:t>
      </w:r>
    </w:p>
    <w:p w:rsidR="00732C4C" w:rsidRDefault="00A459EF">
      <w:pPr>
        <w:pStyle w:val="af0"/>
        <w:numPr>
          <w:ilvl w:val="0"/>
          <w:numId w:val="5"/>
        </w:numPr>
        <w:spacing w:before="0" w:beforeAutospacing="0" w:after="0" w:afterAutospacing="0" w:line="360" w:lineRule="auto"/>
        <w:ind w:left="680" w:firstLine="720"/>
        <w:jc w:val="both"/>
        <w:rPr>
          <w:sz w:val="28"/>
          <w:szCs w:val="28"/>
        </w:rPr>
      </w:pPr>
      <w:r>
        <w:rPr>
          <w:sz w:val="28"/>
          <w:szCs w:val="28"/>
        </w:rPr>
        <w:t>Bito</w:t>
      </w:r>
      <w:r>
        <w:rPr>
          <w:sz w:val="28"/>
          <w:szCs w:val="28"/>
          <w:cs/>
        </w:rPr>
        <w:t>с</w:t>
      </w:r>
      <w:r>
        <w:rPr>
          <w:sz w:val="28"/>
          <w:szCs w:val="28"/>
        </w:rPr>
        <w:t> </w:t>
      </w:r>
    </w:p>
    <w:p w:rsidR="00732C4C" w:rsidRDefault="00A459EF">
      <w:pPr>
        <w:pStyle w:val="af0"/>
        <w:numPr>
          <w:ilvl w:val="0"/>
          <w:numId w:val="5"/>
        </w:numPr>
        <w:spacing w:before="0" w:beforeAutospacing="0" w:after="0" w:afterAutospacing="0" w:line="360" w:lineRule="auto"/>
        <w:ind w:left="680" w:firstLine="720"/>
        <w:jc w:val="both"/>
        <w:rPr>
          <w:sz w:val="28"/>
          <w:szCs w:val="28"/>
        </w:rPr>
      </w:pPr>
      <w:r>
        <w:rPr>
          <w:sz w:val="28"/>
          <w:szCs w:val="28"/>
        </w:rPr>
        <w:t>Ychanger </w:t>
      </w:r>
    </w:p>
    <w:p w:rsidR="00732C4C" w:rsidRDefault="00A459EF">
      <w:pPr>
        <w:pStyle w:val="af0"/>
        <w:numPr>
          <w:ilvl w:val="0"/>
          <w:numId w:val="5"/>
        </w:numPr>
        <w:spacing w:before="0" w:beforeAutospacing="0" w:after="0" w:afterAutospacing="0" w:line="360" w:lineRule="auto"/>
        <w:ind w:left="680" w:firstLine="720"/>
        <w:jc w:val="both"/>
        <w:rPr>
          <w:sz w:val="28"/>
          <w:szCs w:val="28"/>
        </w:rPr>
      </w:pPr>
      <w:r>
        <w:rPr>
          <w:sz w:val="28"/>
          <w:szCs w:val="28"/>
        </w:rPr>
        <w:t>Prostocash </w:t>
      </w:r>
    </w:p>
    <w:p w:rsidR="00732C4C" w:rsidRDefault="00A459EF">
      <w:pPr>
        <w:pStyle w:val="af0"/>
        <w:numPr>
          <w:ilvl w:val="0"/>
          <w:numId w:val="5"/>
        </w:numPr>
        <w:spacing w:before="0" w:beforeAutospacing="0" w:after="0" w:afterAutospacing="0" w:line="360" w:lineRule="auto"/>
        <w:ind w:left="680" w:firstLine="720"/>
        <w:jc w:val="both"/>
        <w:rPr>
          <w:sz w:val="28"/>
          <w:szCs w:val="28"/>
        </w:rPr>
      </w:pPr>
      <w:r>
        <w:rPr>
          <w:sz w:val="28"/>
          <w:szCs w:val="28"/>
        </w:rPr>
        <w:t>Platov </w:t>
      </w:r>
    </w:p>
    <w:p w:rsidR="00732C4C" w:rsidRDefault="00A459EF">
      <w:pPr>
        <w:pStyle w:val="af0"/>
        <w:numPr>
          <w:ilvl w:val="0"/>
          <w:numId w:val="5"/>
        </w:numPr>
        <w:spacing w:before="0" w:beforeAutospacing="0" w:after="0" w:afterAutospacing="0" w:line="360" w:lineRule="auto"/>
        <w:ind w:left="680" w:firstLine="720"/>
        <w:jc w:val="both"/>
        <w:rPr>
          <w:sz w:val="28"/>
          <w:szCs w:val="28"/>
        </w:rPr>
      </w:pPr>
      <w:r>
        <w:rPr>
          <w:sz w:val="28"/>
          <w:szCs w:val="28"/>
        </w:rPr>
        <w:t>Ramon Cash </w:t>
      </w:r>
    </w:p>
    <w:p w:rsidR="00732C4C" w:rsidRDefault="00A459EF">
      <w:pPr>
        <w:pStyle w:val="af0"/>
        <w:numPr>
          <w:ilvl w:val="0"/>
          <w:numId w:val="5"/>
        </w:numPr>
        <w:spacing w:before="0" w:beforeAutospacing="0" w:after="0" w:afterAutospacing="0" w:line="360" w:lineRule="auto"/>
        <w:ind w:left="680" w:firstLine="720"/>
        <w:jc w:val="both"/>
        <w:rPr>
          <w:sz w:val="28"/>
          <w:szCs w:val="28"/>
        </w:rPr>
      </w:pPr>
      <w:r>
        <w:rPr>
          <w:sz w:val="28"/>
          <w:szCs w:val="28"/>
        </w:rPr>
        <w:t>BTCBIT</w:t>
      </w:r>
    </w:p>
    <w:p w:rsidR="00732C4C" w:rsidRDefault="00A459EF">
      <w:pPr>
        <w:spacing w:after="0"/>
        <w:rPr>
          <w:szCs w:val="28"/>
        </w:rPr>
      </w:pPr>
      <w:r>
        <w:rPr>
          <w:szCs w:val="28"/>
        </w:rPr>
        <w:t>Принцип их работы следующий:</w:t>
      </w:r>
    </w:p>
    <w:p w:rsidR="00732C4C" w:rsidRDefault="00A459EF">
      <w:pPr>
        <w:pStyle w:val="af0"/>
        <w:numPr>
          <w:ilvl w:val="0"/>
          <w:numId w:val="3"/>
        </w:numPr>
        <w:spacing w:before="0" w:beforeAutospacing="0" w:after="0" w:afterAutospacing="0" w:line="360" w:lineRule="auto"/>
        <w:ind w:firstLine="680"/>
        <w:jc w:val="both"/>
        <w:rPr>
          <w:sz w:val="28"/>
          <w:szCs w:val="28"/>
        </w:rPr>
      </w:pPr>
      <w:r>
        <w:rPr>
          <w:sz w:val="28"/>
          <w:szCs w:val="28"/>
          <w:lang w:bidi="ru-RU"/>
        </w:rPr>
        <w:t xml:space="preserve">Пользователь выбирает валютную пару, то есть что на что он хочет поменять. </w:t>
      </w:r>
      <w:r>
        <w:rPr>
          <w:sz w:val="28"/>
          <w:szCs w:val="28"/>
          <w:lang w:val="en-US" w:bidi="ru-RU"/>
        </w:rPr>
        <w:t xml:space="preserve">Таким образом размещается </w:t>
      </w:r>
      <w:r>
        <w:rPr>
          <w:sz w:val="28"/>
          <w:szCs w:val="28"/>
          <w:cs/>
          <w:lang w:bidi="ru-RU"/>
        </w:rPr>
        <w:t>заявка на обмен</w:t>
      </w:r>
      <w:r>
        <w:rPr>
          <w:sz w:val="28"/>
          <w:szCs w:val="28"/>
        </w:rPr>
        <w:t>.</w:t>
      </w:r>
    </w:p>
    <w:p w:rsidR="00732C4C" w:rsidRDefault="00A459EF">
      <w:pPr>
        <w:pStyle w:val="af0"/>
        <w:numPr>
          <w:ilvl w:val="0"/>
          <w:numId w:val="3"/>
        </w:numPr>
        <w:spacing w:before="0" w:beforeAutospacing="0" w:after="0" w:afterAutospacing="0" w:line="360" w:lineRule="auto"/>
        <w:ind w:firstLine="680"/>
        <w:jc w:val="both"/>
        <w:rPr>
          <w:sz w:val="28"/>
          <w:szCs w:val="28"/>
          <w:lang w:eastAsia="zh-CN"/>
        </w:rPr>
      </w:pPr>
      <w:r>
        <w:rPr>
          <w:sz w:val="28"/>
          <w:szCs w:val="28"/>
          <w:cs/>
          <w:lang w:bidi="ru-RU"/>
        </w:rPr>
        <w:t>Указывается сумма для обмена</w:t>
      </w:r>
      <w:r>
        <w:rPr>
          <w:sz w:val="28"/>
          <w:szCs w:val="28"/>
        </w:rPr>
        <w:t xml:space="preserve">. </w:t>
      </w:r>
      <w:r>
        <w:rPr>
          <w:sz w:val="28"/>
          <w:szCs w:val="28"/>
          <w:cs/>
          <w:lang w:bidi="ru-RU"/>
        </w:rPr>
        <w:t>В соседнем поле будет рассчитан получаемый объем</w:t>
      </w:r>
      <w:r>
        <w:rPr>
          <w:sz w:val="28"/>
          <w:szCs w:val="28"/>
        </w:rPr>
        <w:t>.</w:t>
      </w:r>
    </w:p>
    <w:p w:rsidR="00732C4C" w:rsidRDefault="00A459EF">
      <w:pPr>
        <w:pStyle w:val="af0"/>
        <w:numPr>
          <w:ilvl w:val="0"/>
          <w:numId w:val="3"/>
        </w:numPr>
        <w:spacing w:before="0" w:beforeAutospacing="0" w:after="0" w:afterAutospacing="0" w:line="360" w:lineRule="auto"/>
        <w:ind w:firstLine="680"/>
        <w:jc w:val="both"/>
      </w:pPr>
      <w:r>
        <w:rPr>
          <w:sz w:val="28"/>
          <w:szCs w:val="28"/>
          <w:cs/>
          <w:lang w:bidi="ru-RU"/>
        </w:rPr>
        <w:t>В</w:t>
      </w:r>
      <w:r>
        <w:rPr>
          <w:sz w:val="28"/>
          <w:szCs w:val="28"/>
          <w:lang w:bidi="ru-RU"/>
        </w:rPr>
        <w:t xml:space="preserve"> случае покупки криптовалюты за реальные деньги пользователь вводит номер электронного кошелька/банковской карты, с которой будут списываться средства, и вводит адрес криптовалютного кошелька, на который будет поступать купленная криптовалюта. После чего ему будет предложено совершить платеж на банковскую карту получателя.</w:t>
      </w:r>
    </w:p>
    <w:p w:rsidR="00732C4C" w:rsidRDefault="00A459EF">
      <w:pPr>
        <w:pStyle w:val="af0"/>
        <w:numPr>
          <w:ilvl w:val="0"/>
          <w:numId w:val="3"/>
        </w:numPr>
        <w:spacing w:before="0" w:beforeAutospacing="0" w:after="0" w:afterAutospacing="0" w:line="360" w:lineRule="auto"/>
        <w:ind w:firstLine="680"/>
        <w:jc w:val="both"/>
      </w:pPr>
      <w:r>
        <w:rPr>
          <w:sz w:val="28"/>
          <w:szCs w:val="28"/>
          <w:lang w:bidi="ru-RU"/>
        </w:rPr>
        <w:t xml:space="preserve"> </w:t>
      </w:r>
      <w:r>
        <w:rPr>
          <w:sz w:val="28"/>
          <w:szCs w:val="28"/>
          <w:cs/>
          <w:lang w:bidi="ru-RU"/>
        </w:rPr>
        <w:t>В</w:t>
      </w:r>
      <w:r>
        <w:rPr>
          <w:sz w:val="28"/>
          <w:szCs w:val="28"/>
          <w:lang w:bidi="ru-RU"/>
        </w:rPr>
        <w:t xml:space="preserve"> случае продажи криптовалюты за реальные деньги пользователь вводит номер кошелька/банковской карты, на которую будет получены средства. И вводит адрес кошелька, с которого будет </w:t>
      </w:r>
      <w:r>
        <w:rPr>
          <w:sz w:val="28"/>
          <w:szCs w:val="28"/>
          <w:lang w:bidi="ru-RU"/>
        </w:rPr>
        <w:lastRenderedPageBreak/>
        <w:t>проводиться транзакция. После чего ему будет предложено совершить платеж на адрес кошел</w:t>
      </w:r>
      <w:r>
        <w:rPr>
          <w:sz w:val="28"/>
          <w:szCs w:val="28"/>
          <w:cs/>
          <w:lang w:val="en-US" w:bidi="ru-RU"/>
        </w:rPr>
        <w:t>ька</w:t>
      </w:r>
      <w:r>
        <w:rPr>
          <w:sz w:val="28"/>
          <w:szCs w:val="28"/>
          <w:lang w:bidi="ru-RU"/>
        </w:rPr>
        <w:t xml:space="preserve"> получателя.</w:t>
      </w:r>
    </w:p>
    <w:p w:rsidR="00732C4C" w:rsidRDefault="00A459EF">
      <w:pPr>
        <w:pStyle w:val="af0"/>
        <w:spacing w:before="0" w:beforeAutospacing="0" w:after="0" w:afterAutospacing="0" w:line="360" w:lineRule="auto"/>
        <w:ind w:left="1400"/>
        <w:jc w:val="both"/>
        <w:rPr>
          <w:rFonts w:eastAsia="SimSun"/>
        </w:rPr>
      </w:pPr>
      <w:r>
        <w:rPr>
          <w:noProof/>
        </w:rPr>
        <w:drawing>
          <wp:inline distT="0" distB="0" distL="114300" distR="114300">
            <wp:extent cx="4912995" cy="3352165"/>
            <wp:effectExtent l="0" t="0" r="9525" b="635"/>
            <wp:docPr id="10" name="Изображение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 10"/>
                    <pic:cNvPicPr>
                      <a:picLocks noChangeAspect="1"/>
                    </pic:cNvPicPr>
                  </pic:nvPicPr>
                  <pic:blipFill>
                    <a:blip r:embed="rId11"/>
                    <a:stretch>
                      <a:fillRect/>
                    </a:stretch>
                  </pic:blipFill>
                  <pic:spPr>
                    <a:xfrm>
                      <a:off x="0" y="0"/>
                      <a:ext cx="4912995" cy="3352165"/>
                    </a:xfrm>
                    <a:prstGeom prst="rect">
                      <a:avLst/>
                    </a:prstGeom>
                    <a:noFill/>
                    <a:ln>
                      <a:noFill/>
                    </a:ln>
                  </pic:spPr>
                </pic:pic>
              </a:graphicData>
            </a:graphic>
          </wp:inline>
        </w:drawing>
      </w:r>
    </w:p>
    <w:p w:rsidR="00732C4C" w:rsidRDefault="00A459EF">
      <w:pPr>
        <w:spacing w:after="0"/>
        <w:rPr>
          <w:szCs w:val="28"/>
        </w:rPr>
      </w:pPr>
      <w:r>
        <w:rPr>
          <w:szCs w:val="28"/>
        </w:rPr>
        <w:t xml:space="preserve">(Рис. 2) Пример работы криптовалютного обменника </w:t>
      </w:r>
      <w:r>
        <w:rPr>
          <w:szCs w:val="28"/>
          <w:lang w:val="en-US"/>
        </w:rPr>
        <w:t>WW</w:t>
      </w:r>
      <w:r>
        <w:rPr>
          <w:szCs w:val="28"/>
        </w:rPr>
        <w:t>-</w:t>
      </w:r>
      <w:r>
        <w:rPr>
          <w:szCs w:val="28"/>
          <w:lang w:val="en-US"/>
        </w:rPr>
        <w:t>pay</w:t>
      </w:r>
      <w:r>
        <w:rPr>
          <w:szCs w:val="28"/>
        </w:rPr>
        <w:t xml:space="preserve"> (платежная информация и </w:t>
      </w:r>
      <w:r>
        <w:rPr>
          <w:szCs w:val="28"/>
          <w:lang w:val="en-US"/>
        </w:rPr>
        <w:t>QR</w:t>
      </w:r>
      <w:r>
        <w:rPr>
          <w:szCs w:val="28"/>
        </w:rPr>
        <w:t xml:space="preserve"> код с адресом получателя)</w:t>
      </w:r>
    </w:p>
    <w:p w:rsidR="00732C4C" w:rsidRDefault="00A459EF">
      <w:pPr>
        <w:pStyle w:val="af0"/>
        <w:numPr>
          <w:ilvl w:val="0"/>
          <w:numId w:val="3"/>
        </w:numPr>
        <w:spacing w:before="0" w:beforeAutospacing="0" w:after="0" w:afterAutospacing="0" w:line="360" w:lineRule="auto"/>
        <w:ind w:firstLine="680"/>
        <w:jc w:val="both"/>
        <w:rPr>
          <w:sz w:val="28"/>
          <w:szCs w:val="28"/>
        </w:rPr>
      </w:pPr>
      <w:r>
        <w:rPr>
          <w:sz w:val="28"/>
          <w:szCs w:val="28"/>
        </w:rPr>
        <w:t xml:space="preserve">Важной деталью является то, что операции и транзакции проводятся не на самом сайте, а в сторонних сервисах. К примеру, сделка по продаже </w:t>
      </w:r>
      <w:r>
        <w:rPr>
          <w:sz w:val="28"/>
          <w:szCs w:val="28"/>
          <w:lang w:val="en-US"/>
        </w:rPr>
        <w:t>Bitcoin</w:t>
      </w:r>
      <w:r>
        <w:rPr>
          <w:sz w:val="28"/>
          <w:szCs w:val="28"/>
        </w:rPr>
        <w:t xml:space="preserve"> инициируется через обменник на одном компьютере, а подпись транзакции закрытым ключом осуществляется через криптовалютный кошелек на другом компьютере.</w:t>
      </w:r>
    </w:p>
    <w:p w:rsidR="00732C4C" w:rsidRDefault="00A459EF">
      <w:pPr>
        <w:pStyle w:val="af0"/>
        <w:numPr>
          <w:ilvl w:val="0"/>
          <w:numId w:val="3"/>
        </w:numPr>
        <w:spacing w:before="0" w:beforeAutospacing="0" w:after="0" w:afterAutospacing="0" w:line="360" w:lineRule="auto"/>
        <w:ind w:firstLine="680"/>
        <w:jc w:val="both"/>
        <w:rPr>
          <w:sz w:val="28"/>
          <w:szCs w:val="28"/>
        </w:rPr>
      </w:pPr>
      <w:r>
        <w:rPr>
          <w:sz w:val="28"/>
          <w:szCs w:val="28"/>
        </w:rPr>
        <w:t xml:space="preserve">В зависимости от политики сервиса, платеж пройдет только по нескольким подтверждениям транзакции в блокчейне. </w:t>
      </w:r>
      <w:r>
        <w:rPr>
          <w:sz w:val="28"/>
          <w:szCs w:val="28"/>
          <w:lang w:val="en-US"/>
        </w:rPr>
        <w:t>Обычно требуется от 1 до 4 подтверждений.</w:t>
      </w:r>
    </w:p>
    <w:p w:rsidR="00732C4C" w:rsidRDefault="00A459EF">
      <w:pPr>
        <w:pStyle w:val="af0"/>
        <w:numPr>
          <w:ilvl w:val="0"/>
          <w:numId w:val="3"/>
        </w:numPr>
        <w:spacing w:before="0" w:beforeAutospacing="0" w:after="0" w:afterAutospacing="0" w:line="360" w:lineRule="auto"/>
        <w:ind w:firstLine="680"/>
        <w:jc w:val="both"/>
        <w:rPr>
          <w:sz w:val="28"/>
          <w:szCs w:val="28"/>
        </w:rPr>
      </w:pPr>
      <w:r>
        <w:rPr>
          <w:sz w:val="28"/>
          <w:szCs w:val="28"/>
          <w:lang w:bidi="ru-RU"/>
        </w:rPr>
        <w:t xml:space="preserve">Зачастую, при совершении сделки </w:t>
      </w:r>
      <w:r>
        <w:rPr>
          <w:sz w:val="28"/>
          <w:szCs w:val="28"/>
          <w:cs/>
          <w:lang w:bidi="ru-RU"/>
        </w:rPr>
        <w:t>требуется указать контакты для связи</w:t>
      </w:r>
      <w:r>
        <w:rPr>
          <w:sz w:val="28"/>
          <w:szCs w:val="28"/>
        </w:rPr>
        <w:t xml:space="preserve">: </w:t>
      </w:r>
      <w:r>
        <w:rPr>
          <w:sz w:val="28"/>
          <w:szCs w:val="28"/>
          <w:cs/>
          <w:lang w:bidi="ru-RU"/>
        </w:rPr>
        <w:t>электронная почта</w:t>
      </w:r>
      <w:r>
        <w:rPr>
          <w:sz w:val="28"/>
          <w:szCs w:val="28"/>
        </w:rPr>
        <w:t xml:space="preserve">, </w:t>
      </w:r>
      <w:r>
        <w:rPr>
          <w:sz w:val="28"/>
          <w:szCs w:val="28"/>
          <w:cs/>
          <w:lang w:bidi="ru-RU"/>
        </w:rPr>
        <w:t>телефон</w:t>
      </w:r>
      <w:r>
        <w:rPr>
          <w:sz w:val="28"/>
          <w:szCs w:val="28"/>
        </w:rPr>
        <w:t xml:space="preserve">. </w:t>
      </w:r>
      <w:r>
        <w:rPr>
          <w:sz w:val="28"/>
          <w:szCs w:val="28"/>
          <w:cs/>
          <w:lang w:bidi="ru-RU"/>
        </w:rPr>
        <w:t>Это необходимо на случай внештатной ситуации</w:t>
      </w:r>
      <w:r>
        <w:rPr>
          <w:sz w:val="28"/>
          <w:szCs w:val="28"/>
        </w:rPr>
        <w:t xml:space="preserve">: </w:t>
      </w:r>
      <w:r>
        <w:rPr>
          <w:sz w:val="28"/>
          <w:szCs w:val="28"/>
          <w:cs/>
          <w:lang w:bidi="ru-RU"/>
        </w:rPr>
        <w:t>изменение курсов</w:t>
      </w:r>
      <w:r>
        <w:rPr>
          <w:sz w:val="28"/>
          <w:szCs w:val="28"/>
        </w:rPr>
        <w:t xml:space="preserve">, </w:t>
      </w:r>
      <w:r>
        <w:rPr>
          <w:sz w:val="28"/>
          <w:szCs w:val="28"/>
          <w:cs/>
          <w:lang w:bidi="ru-RU"/>
        </w:rPr>
        <w:t>задержки обработки</w:t>
      </w:r>
      <w:r>
        <w:rPr>
          <w:sz w:val="28"/>
          <w:szCs w:val="28"/>
        </w:rPr>
        <w:t xml:space="preserve">, </w:t>
      </w:r>
      <w:r>
        <w:rPr>
          <w:sz w:val="28"/>
          <w:szCs w:val="28"/>
          <w:cs/>
          <w:lang w:bidi="ru-RU"/>
        </w:rPr>
        <w:t>сбоев на сервере</w:t>
      </w:r>
      <w:r>
        <w:rPr>
          <w:sz w:val="28"/>
          <w:szCs w:val="28"/>
        </w:rPr>
        <w:t>.</w:t>
      </w:r>
    </w:p>
    <w:p w:rsidR="00732C4C" w:rsidRDefault="00A459EF">
      <w:pPr>
        <w:spacing w:after="0"/>
        <w:rPr>
          <w:szCs w:val="28"/>
        </w:rPr>
      </w:pPr>
      <w:r>
        <w:rPr>
          <w:szCs w:val="28"/>
        </w:rPr>
        <w:t xml:space="preserve">Как уже было сказано выше, закрытые ключи пользователя не контактируют с данными сервисами, и подпись транзакций осуществляется </w:t>
      </w:r>
      <w:r>
        <w:rPr>
          <w:szCs w:val="28"/>
        </w:rPr>
        <w:lastRenderedPageBreak/>
        <w:t>отдельным кошельком или сервисом. Главные риски для клиента при работе с обменниками заключаются в следующем:</w:t>
      </w:r>
    </w:p>
    <w:p w:rsidR="00732C4C" w:rsidRDefault="00A459EF">
      <w:pPr>
        <w:pStyle w:val="af0"/>
        <w:numPr>
          <w:ilvl w:val="0"/>
          <w:numId w:val="6"/>
        </w:numPr>
        <w:spacing w:before="0" w:beforeAutospacing="0" w:after="0" w:afterAutospacing="0" w:line="360" w:lineRule="auto"/>
        <w:ind w:left="680" w:firstLine="720"/>
        <w:jc w:val="both"/>
        <w:rPr>
          <w:sz w:val="28"/>
          <w:szCs w:val="28"/>
        </w:rPr>
      </w:pPr>
      <w:r>
        <w:rPr>
          <w:sz w:val="28"/>
          <w:szCs w:val="28"/>
        </w:rPr>
        <w:t>Нет никаких гарантий, что в случае совершения транзакции по нужному адресу кошелька сервис выполнит свою часть сделки обмена.</w:t>
      </w:r>
    </w:p>
    <w:p w:rsidR="00732C4C" w:rsidRDefault="00A459EF">
      <w:pPr>
        <w:pStyle w:val="af0"/>
        <w:numPr>
          <w:ilvl w:val="0"/>
          <w:numId w:val="6"/>
        </w:numPr>
        <w:spacing w:before="0" w:beforeAutospacing="0" w:after="0" w:afterAutospacing="0" w:line="360" w:lineRule="auto"/>
        <w:ind w:left="680" w:firstLine="720"/>
        <w:jc w:val="both"/>
        <w:rPr>
          <w:sz w:val="28"/>
          <w:szCs w:val="28"/>
        </w:rPr>
      </w:pPr>
      <w:r>
        <w:rPr>
          <w:sz w:val="28"/>
          <w:szCs w:val="28"/>
        </w:rPr>
        <w:t xml:space="preserve">Адрес кошелька получателя передается клиенту вместе с </w:t>
      </w:r>
      <w:r>
        <w:rPr>
          <w:sz w:val="28"/>
          <w:szCs w:val="28"/>
          <w:lang w:val="en-US"/>
        </w:rPr>
        <w:t>WEB</w:t>
      </w:r>
      <w:r>
        <w:rPr>
          <w:sz w:val="28"/>
          <w:szCs w:val="28"/>
        </w:rPr>
        <w:t xml:space="preserve"> страницей по протоколу </w:t>
      </w:r>
      <w:r>
        <w:rPr>
          <w:sz w:val="28"/>
          <w:szCs w:val="28"/>
          <w:lang w:val="en-US"/>
        </w:rPr>
        <w:t>htpps</w:t>
      </w:r>
      <w:r>
        <w:rPr>
          <w:sz w:val="28"/>
          <w:szCs w:val="28"/>
        </w:rPr>
        <w:t>. Если сервера или интернет соединение скомпрометированы, то злоумышленники могут подменить адрес кошелька получателя, и после завершения транзакции валюта будет переведена злоумышленникам.</w:t>
      </w:r>
    </w:p>
    <w:p w:rsidR="00732C4C" w:rsidRDefault="00A459EF">
      <w:pPr>
        <w:spacing w:after="0"/>
      </w:pPr>
      <w:r>
        <w:rPr>
          <w:szCs w:val="28"/>
        </w:rPr>
        <w:t>Подытожим. Криптовалютный обменник предназначен для обмена криптовалютных пар, для покупки/продажи криптовалют за фиатные деньги. Закрытые ключи пользователя не контактируют с данным типом сервисов, поэтому данный тип сервисов можно считать надежным с точки зрения сохранности закрытых ключей клиента. Однако остаются риски того, что получатель может не выполнить свою часть обмена, а также, что адрес получателя могут подменить.</w:t>
      </w:r>
    </w:p>
    <w:p w:rsidR="00732C4C" w:rsidRDefault="00732C4C">
      <w:pPr>
        <w:spacing w:after="0"/>
        <w:ind w:firstLine="0"/>
      </w:pPr>
    </w:p>
    <w:p w:rsidR="00732C4C" w:rsidRDefault="00A459EF">
      <w:pPr>
        <w:pStyle w:val="3"/>
        <w:rPr>
          <w:lang w:eastAsia="zh-CN"/>
        </w:rPr>
      </w:pPr>
      <w:bookmarkStart w:id="78" w:name="_Toc14260"/>
      <w:bookmarkStart w:id="79" w:name="_Toc10767"/>
      <w:bookmarkStart w:id="80" w:name="_Toc6526"/>
      <w:bookmarkStart w:id="81" w:name="_Toc19813"/>
      <w:bookmarkStart w:id="82" w:name="_Toc4121"/>
      <w:bookmarkStart w:id="83" w:name="_Toc12917"/>
      <w:bookmarkStart w:id="84" w:name="_Toc1002"/>
      <w:bookmarkStart w:id="85" w:name="_Toc28446"/>
      <w:r>
        <w:rPr>
          <w:lang w:eastAsia="zh-CN"/>
        </w:rPr>
        <w:t>Криптовалютные биржи</w:t>
      </w:r>
      <w:bookmarkEnd w:id="78"/>
      <w:bookmarkEnd w:id="79"/>
      <w:bookmarkEnd w:id="80"/>
      <w:bookmarkEnd w:id="81"/>
      <w:bookmarkEnd w:id="82"/>
      <w:bookmarkEnd w:id="83"/>
      <w:bookmarkEnd w:id="84"/>
      <w:bookmarkEnd w:id="85"/>
    </w:p>
    <w:p w:rsidR="00732C4C" w:rsidRDefault="00A459EF">
      <w:pPr>
        <w:spacing w:after="0"/>
        <w:rPr>
          <w:szCs w:val="28"/>
        </w:rPr>
      </w:pPr>
      <w:r>
        <w:rPr>
          <w:szCs w:val="28"/>
        </w:rPr>
        <w:t xml:space="preserve">Следующий тип криптовалютных сервисов </w:t>
      </w:r>
      <w:r>
        <w:rPr>
          <w:szCs w:val="28"/>
          <w:lang w:eastAsia="zh-CN"/>
        </w:rPr>
        <w:t>—</w:t>
      </w:r>
      <w:r>
        <w:rPr>
          <w:szCs w:val="28"/>
        </w:rPr>
        <w:t xml:space="preserve"> </w:t>
      </w:r>
      <w:r>
        <w:rPr>
          <w:b/>
          <w:bCs/>
          <w:szCs w:val="28"/>
        </w:rPr>
        <w:t>криптовалютные биржи</w:t>
      </w:r>
      <w:r>
        <w:rPr>
          <w:szCs w:val="28"/>
        </w:rPr>
        <w:t xml:space="preserve">. </w:t>
      </w:r>
      <w:r>
        <w:rPr>
          <w:szCs w:val="28"/>
          <w:cs/>
          <w:lang w:bidi="ru-RU"/>
        </w:rPr>
        <w:t>Криптобиржа является торговой платформой</w:t>
      </w:r>
      <w:r>
        <w:rPr>
          <w:szCs w:val="28"/>
        </w:rPr>
        <w:t xml:space="preserve">, </w:t>
      </w:r>
      <w:r>
        <w:rPr>
          <w:szCs w:val="28"/>
          <w:cs/>
          <w:lang w:bidi="ru-RU"/>
        </w:rPr>
        <w:t>позволяющ</w:t>
      </w:r>
      <w:r>
        <w:rPr>
          <w:szCs w:val="28"/>
          <w:lang w:bidi="ru-RU"/>
        </w:rPr>
        <w:t>ей</w:t>
      </w:r>
      <w:r>
        <w:rPr>
          <w:szCs w:val="28"/>
          <w:cs/>
          <w:lang w:bidi="ru-RU"/>
        </w:rPr>
        <w:t xml:space="preserve"> пользователям производить покупку и продажу</w:t>
      </w:r>
      <w:r>
        <w:rPr>
          <w:szCs w:val="28"/>
        </w:rPr>
        <w:t xml:space="preserve">, </w:t>
      </w:r>
      <w:r>
        <w:rPr>
          <w:szCs w:val="28"/>
          <w:cs/>
          <w:lang w:bidi="ru-RU"/>
        </w:rPr>
        <w:t>хранение и обмен криптовалют</w:t>
      </w:r>
      <w:r>
        <w:rPr>
          <w:szCs w:val="28"/>
        </w:rPr>
        <w:t xml:space="preserve">. </w:t>
      </w:r>
      <w:r>
        <w:rPr>
          <w:szCs w:val="28"/>
          <w:cs/>
          <w:lang w:bidi="ru-RU"/>
        </w:rPr>
        <w:t>Принцип функционирования таких площадок аналогичен валютным</w:t>
      </w:r>
      <w:r>
        <w:rPr>
          <w:szCs w:val="28"/>
        </w:rPr>
        <w:t xml:space="preserve">, </w:t>
      </w:r>
      <w:r>
        <w:rPr>
          <w:szCs w:val="28"/>
          <w:cs/>
          <w:lang w:bidi="ru-RU"/>
        </w:rPr>
        <w:t>товарным и фондовым биржам</w:t>
      </w:r>
      <w:r>
        <w:rPr>
          <w:szCs w:val="28"/>
          <w:lang w:bidi="ru-RU"/>
        </w:rPr>
        <w:t>:</w:t>
      </w:r>
      <w:r>
        <w:rPr>
          <w:szCs w:val="28"/>
        </w:rPr>
        <w:t xml:space="preserve"> </w:t>
      </w:r>
      <w:r>
        <w:rPr>
          <w:szCs w:val="28"/>
          <w:cs/>
          <w:lang w:bidi="ru-RU"/>
        </w:rPr>
        <w:t>цены определяются рынком</w:t>
      </w:r>
      <w:r>
        <w:rPr>
          <w:szCs w:val="28"/>
        </w:rPr>
        <w:t xml:space="preserve">, </w:t>
      </w:r>
      <w:r>
        <w:rPr>
          <w:szCs w:val="28"/>
          <w:cs/>
          <w:lang w:bidi="ru-RU"/>
        </w:rPr>
        <w:t xml:space="preserve">по принципу </w:t>
      </w:r>
      <w:r>
        <w:rPr>
          <w:szCs w:val="28"/>
        </w:rPr>
        <w:t>«</w:t>
      </w:r>
      <w:r>
        <w:rPr>
          <w:szCs w:val="28"/>
          <w:cs/>
          <w:lang w:bidi="ru-RU"/>
        </w:rPr>
        <w:t>предложение</w:t>
      </w:r>
      <w:r>
        <w:rPr>
          <w:szCs w:val="28"/>
        </w:rPr>
        <w:t>/</w:t>
      </w:r>
      <w:r>
        <w:rPr>
          <w:szCs w:val="28"/>
          <w:cs/>
          <w:lang w:bidi="ru-RU"/>
        </w:rPr>
        <w:t>спрос</w:t>
      </w:r>
      <w:r>
        <w:rPr>
          <w:szCs w:val="28"/>
        </w:rPr>
        <w:t xml:space="preserve">» </w:t>
      </w:r>
      <w:r>
        <w:rPr>
          <w:szCs w:val="28"/>
          <w:cs/>
          <w:lang w:bidi="ru-RU"/>
        </w:rPr>
        <w:t>для каждого токена</w:t>
      </w:r>
      <w:r>
        <w:rPr>
          <w:szCs w:val="28"/>
        </w:rPr>
        <w:t xml:space="preserve">. Криптобиржи бывают </w:t>
      </w:r>
      <w:r>
        <w:rPr>
          <w:b/>
          <w:bCs/>
          <w:szCs w:val="28"/>
        </w:rPr>
        <w:t>централизованные</w:t>
      </w:r>
      <w:r>
        <w:rPr>
          <w:szCs w:val="28"/>
        </w:rPr>
        <w:t xml:space="preserve"> и </w:t>
      </w:r>
      <w:r>
        <w:rPr>
          <w:b/>
          <w:bCs/>
          <w:szCs w:val="28"/>
        </w:rPr>
        <w:t>децентрализованные</w:t>
      </w:r>
      <w:r>
        <w:rPr>
          <w:szCs w:val="28"/>
        </w:rPr>
        <w:t>.</w:t>
      </w:r>
    </w:p>
    <w:p w:rsidR="00732C4C" w:rsidRDefault="00A459EF">
      <w:pPr>
        <w:pStyle w:val="4"/>
        <w:rPr>
          <w:lang w:eastAsia="zh-CN"/>
        </w:rPr>
      </w:pPr>
      <w:bookmarkStart w:id="86" w:name="_Toc5064"/>
      <w:bookmarkStart w:id="87" w:name="_Toc25400"/>
      <w:bookmarkStart w:id="88" w:name="_Toc30267"/>
      <w:bookmarkStart w:id="89" w:name="_Toc637"/>
      <w:bookmarkStart w:id="90" w:name="_Toc16317"/>
      <w:r>
        <w:rPr>
          <w:lang w:eastAsia="zh-CN"/>
        </w:rPr>
        <w:lastRenderedPageBreak/>
        <w:t>Централизованные биржи</w:t>
      </w:r>
      <w:bookmarkEnd w:id="86"/>
      <w:bookmarkEnd w:id="87"/>
      <w:bookmarkEnd w:id="88"/>
      <w:bookmarkEnd w:id="89"/>
      <w:bookmarkEnd w:id="90"/>
    </w:p>
    <w:p w:rsidR="00732C4C" w:rsidRDefault="00A459EF">
      <w:pPr>
        <w:spacing w:after="0"/>
        <w:rPr>
          <w:szCs w:val="28"/>
          <w:lang w:bidi="ru-RU"/>
        </w:rPr>
      </w:pPr>
      <w:r>
        <w:rPr>
          <w:szCs w:val="28"/>
        </w:rPr>
        <w:t xml:space="preserve">Начнем с централизованных. </w:t>
      </w:r>
      <w:r>
        <w:rPr>
          <w:szCs w:val="28"/>
          <w:cs/>
          <w:lang w:bidi="ru-RU"/>
        </w:rPr>
        <w:t>Централизация в данном случае означает</w:t>
      </w:r>
      <w:r>
        <w:rPr>
          <w:szCs w:val="28"/>
        </w:rPr>
        <w:t xml:space="preserve">, </w:t>
      </w:r>
      <w:r>
        <w:rPr>
          <w:szCs w:val="28"/>
          <w:cs/>
          <w:lang w:bidi="ru-RU"/>
        </w:rPr>
        <w:t xml:space="preserve">что пользователи доверяют свои </w:t>
      </w:r>
      <w:r>
        <w:rPr>
          <w:szCs w:val="28"/>
          <w:lang w:bidi="ru-RU"/>
        </w:rPr>
        <w:t xml:space="preserve">средства </w:t>
      </w:r>
      <w:r>
        <w:rPr>
          <w:szCs w:val="28"/>
          <w:cs/>
          <w:lang w:bidi="ru-RU"/>
        </w:rPr>
        <w:t>третьей стороне</w:t>
      </w:r>
      <w:r>
        <w:rPr>
          <w:szCs w:val="28"/>
          <w:lang w:bidi="ru-RU"/>
        </w:rPr>
        <w:t>,</w:t>
      </w:r>
      <w:r>
        <w:rPr>
          <w:szCs w:val="28"/>
          <w:cs/>
          <w:lang w:bidi="ru-RU"/>
        </w:rPr>
        <w:t xml:space="preserve"> доверенно</w:t>
      </w:r>
      <w:r>
        <w:rPr>
          <w:szCs w:val="28"/>
          <w:lang w:bidi="ru-RU"/>
        </w:rPr>
        <w:t>му</w:t>
      </w:r>
      <w:r>
        <w:rPr>
          <w:szCs w:val="28"/>
          <w:cs/>
          <w:lang w:bidi="ru-RU"/>
        </w:rPr>
        <w:t xml:space="preserve"> посредник</w:t>
      </w:r>
      <w:r>
        <w:rPr>
          <w:szCs w:val="28"/>
          <w:lang w:bidi="ru-RU"/>
        </w:rPr>
        <w:t>у,</w:t>
      </w:r>
      <w:r>
        <w:rPr>
          <w:szCs w:val="28"/>
          <w:cs/>
          <w:lang w:bidi="ru-RU"/>
        </w:rPr>
        <w:t xml:space="preserve"> при работе с любыми </w:t>
      </w:r>
      <w:r>
        <w:rPr>
          <w:szCs w:val="28"/>
          <w:lang w:bidi="ru-RU"/>
        </w:rPr>
        <w:t xml:space="preserve">криптовалютными </w:t>
      </w:r>
      <w:r>
        <w:rPr>
          <w:szCs w:val="28"/>
          <w:cs/>
          <w:lang w:bidi="ru-RU"/>
        </w:rPr>
        <w:t>активами</w:t>
      </w:r>
      <w:r>
        <w:rPr>
          <w:szCs w:val="28"/>
          <w:lang w:bidi="ru-RU"/>
        </w:rPr>
        <w:t>.</w:t>
      </w:r>
    </w:p>
    <w:p w:rsidR="00732C4C" w:rsidRDefault="00A459EF">
      <w:pPr>
        <w:spacing w:after="0"/>
        <w:rPr>
          <w:szCs w:val="28"/>
        </w:rPr>
      </w:pPr>
      <w:r>
        <w:rPr>
          <w:szCs w:val="28"/>
          <w:lang w:bidi="ru-RU"/>
        </w:rPr>
        <w:t xml:space="preserve">В некоторых странах </w:t>
      </w:r>
      <w:r>
        <w:rPr>
          <w:szCs w:val="28"/>
          <w:cs/>
          <w:lang w:bidi="ru-RU"/>
        </w:rPr>
        <w:t>централизованные криптобиржи регулируются государством</w:t>
      </w:r>
      <w:r>
        <w:rPr>
          <w:szCs w:val="28"/>
        </w:rPr>
        <w:t xml:space="preserve">, </w:t>
      </w:r>
      <w:r>
        <w:rPr>
          <w:szCs w:val="28"/>
          <w:cs/>
          <w:lang w:bidi="ru-RU"/>
        </w:rPr>
        <w:t>хотя и менее строго</w:t>
      </w:r>
      <w:r>
        <w:rPr>
          <w:szCs w:val="28"/>
        </w:rPr>
        <w:t xml:space="preserve">, </w:t>
      </w:r>
      <w:r>
        <w:rPr>
          <w:szCs w:val="28"/>
          <w:cs/>
          <w:lang w:bidi="ru-RU"/>
        </w:rPr>
        <w:t>нежели фиатные биржи</w:t>
      </w:r>
      <w:r>
        <w:rPr>
          <w:szCs w:val="28"/>
        </w:rPr>
        <w:t xml:space="preserve">. </w:t>
      </w:r>
      <w:r>
        <w:rPr>
          <w:szCs w:val="28"/>
          <w:cs/>
          <w:lang w:bidi="ru-RU"/>
        </w:rPr>
        <w:t>В связи с этим</w:t>
      </w:r>
      <w:r>
        <w:rPr>
          <w:szCs w:val="28"/>
        </w:rPr>
        <w:t xml:space="preserve">, </w:t>
      </w:r>
      <w:r>
        <w:rPr>
          <w:szCs w:val="28"/>
          <w:cs/>
          <w:lang w:bidi="ru-RU"/>
        </w:rPr>
        <w:t xml:space="preserve">централизованные биржи </w:t>
      </w:r>
      <w:r>
        <w:rPr>
          <w:szCs w:val="28"/>
          <w:lang w:bidi="ru-RU"/>
        </w:rPr>
        <w:t>выставляют на торги л</w:t>
      </w:r>
      <w:r>
        <w:rPr>
          <w:szCs w:val="28"/>
          <w:cs/>
          <w:lang w:bidi="ru-RU"/>
        </w:rPr>
        <w:t xml:space="preserve">ишь </w:t>
      </w:r>
      <w:r>
        <w:rPr>
          <w:szCs w:val="28"/>
          <w:lang w:bidi="ru-RU"/>
        </w:rPr>
        <w:t xml:space="preserve">проверенные </w:t>
      </w:r>
      <w:r>
        <w:rPr>
          <w:szCs w:val="28"/>
          <w:cs/>
          <w:lang w:bidi="ru-RU"/>
        </w:rPr>
        <w:t>криптовалюты</w:t>
      </w:r>
      <w:r>
        <w:rPr>
          <w:szCs w:val="28"/>
        </w:rPr>
        <w:t>. Поэтому на таких биржах меньше вероятность наткнуться на мошенников.</w:t>
      </w:r>
    </w:p>
    <w:p w:rsidR="00732C4C" w:rsidRDefault="00A459EF">
      <w:pPr>
        <w:spacing w:after="0"/>
        <w:rPr>
          <w:szCs w:val="28"/>
        </w:rPr>
      </w:pPr>
      <w:r>
        <w:rPr>
          <w:szCs w:val="28"/>
        </w:rPr>
        <w:t>В ходе обследования были изучены 15 наиболее популярных криптовалютных централизованных бирж с наибольшим объемом торгов [7]:</w:t>
      </w:r>
    </w:p>
    <w:p w:rsidR="00732C4C" w:rsidRDefault="00A459EF">
      <w:pPr>
        <w:pStyle w:val="af0"/>
        <w:numPr>
          <w:ilvl w:val="0"/>
          <w:numId w:val="7"/>
        </w:numPr>
        <w:spacing w:before="0" w:beforeAutospacing="0" w:after="0" w:afterAutospacing="0" w:line="360" w:lineRule="auto"/>
        <w:ind w:left="680" w:firstLine="720"/>
        <w:jc w:val="both"/>
        <w:rPr>
          <w:sz w:val="28"/>
          <w:szCs w:val="28"/>
        </w:rPr>
      </w:pPr>
      <w:r>
        <w:rPr>
          <w:sz w:val="28"/>
          <w:szCs w:val="28"/>
          <w:lang w:val="en-US"/>
        </w:rPr>
        <w:t xml:space="preserve">Binance </w:t>
      </w:r>
    </w:p>
    <w:p w:rsidR="00732C4C" w:rsidRDefault="00A459EF">
      <w:pPr>
        <w:pStyle w:val="af0"/>
        <w:numPr>
          <w:ilvl w:val="0"/>
          <w:numId w:val="7"/>
        </w:numPr>
        <w:spacing w:before="0" w:beforeAutospacing="0" w:after="0" w:afterAutospacing="0" w:line="360" w:lineRule="auto"/>
        <w:ind w:left="680" w:firstLine="720"/>
        <w:jc w:val="both"/>
        <w:rPr>
          <w:sz w:val="28"/>
          <w:szCs w:val="28"/>
        </w:rPr>
      </w:pPr>
      <w:r>
        <w:rPr>
          <w:sz w:val="28"/>
          <w:szCs w:val="28"/>
          <w:lang w:val="en-US"/>
        </w:rPr>
        <w:t>EXMO</w:t>
      </w:r>
    </w:p>
    <w:p w:rsidR="00732C4C" w:rsidRDefault="00A459EF">
      <w:pPr>
        <w:pStyle w:val="af0"/>
        <w:numPr>
          <w:ilvl w:val="0"/>
          <w:numId w:val="7"/>
        </w:numPr>
        <w:spacing w:before="0" w:beforeAutospacing="0" w:after="0" w:afterAutospacing="0" w:line="360" w:lineRule="auto"/>
        <w:ind w:left="680" w:firstLine="720"/>
        <w:jc w:val="both"/>
        <w:rPr>
          <w:sz w:val="28"/>
          <w:szCs w:val="28"/>
        </w:rPr>
      </w:pPr>
      <w:r>
        <w:rPr>
          <w:sz w:val="28"/>
          <w:szCs w:val="28"/>
          <w:lang w:val="en-US"/>
        </w:rPr>
        <w:t>BTC-Alpha</w:t>
      </w:r>
    </w:p>
    <w:p w:rsidR="00732C4C" w:rsidRDefault="00A459EF">
      <w:pPr>
        <w:pStyle w:val="af0"/>
        <w:numPr>
          <w:ilvl w:val="0"/>
          <w:numId w:val="7"/>
        </w:numPr>
        <w:spacing w:before="0" w:beforeAutospacing="0" w:after="0" w:afterAutospacing="0" w:line="360" w:lineRule="auto"/>
        <w:ind w:left="680" w:firstLine="720"/>
        <w:jc w:val="both"/>
        <w:rPr>
          <w:sz w:val="28"/>
          <w:szCs w:val="28"/>
        </w:rPr>
      </w:pPr>
      <w:r>
        <w:rPr>
          <w:sz w:val="28"/>
          <w:szCs w:val="28"/>
          <w:lang w:val="en-US"/>
        </w:rPr>
        <w:t>Huobi</w:t>
      </w:r>
    </w:p>
    <w:p w:rsidR="00732C4C" w:rsidRDefault="00A459EF">
      <w:pPr>
        <w:pStyle w:val="af0"/>
        <w:numPr>
          <w:ilvl w:val="0"/>
          <w:numId w:val="7"/>
        </w:numPr>
        <w:spacing w:before="0" w:beforeAutospacing="0" w:after="0" w:afterAutospacing="0" w:line="360" w:lineRule="auto"/>
        <w:ind w:left="680" w:firstLine="720"/>
        <w:jc w:val="both"/>
        <w:rPr>
          <w:sz w:val="28"/>
          <w:szCs w:val="28"/>
        </w:rPr>
      </w:pPr>
      <w:r>
        <w:rPr>
          <w:sz w:val="28"/>
          <w:szCs w:val="28"/>
          <w:lang w:val="en-US"/>
        </w:rPr>
        <w:t>Kucoin</w:t>
      </w:r>
    </w:p>
    <w:p w:rsidR="00732C4C" w:rsidRDefault="00A459EF">
      <w:pPr>
        <w:pStyle w:val="af0"/>
        <w:numPr>
          <w:ilvl w:val="0"/>
          <w:numId w:val="7"/>
        </w:numPr>
        <w:spacing w:before="0" w:beforeAutospacing="0" w:after="0" w:afterAutospacing="0" w:line="360" w:lineRule="auto"/>
        <w:ind w:left="680" w:firstLine="720"/>
        <w:jc w:val="both"/>
        <w:rPr>
          <w:sz w:val="28"/>
          <w:szCs w:val="28"/>
        </w:rPr>
      </w:pPr>
      <w:r>
        <w:rPr>
          <w:sz w:val="28"/>
          <w:szCs w:val="28"/>
          <w:lang w:val="en-US"/>
        </w:rPr>
        <w:t>OKEx</w:t>
      </w:r>
    </w:p>
    <w:p w:rsidR="00732C4C" w:rsidRDefault="00A459EF">
      <w:pPr>
        <w:pStyle w:val="af0"/>
        <w:numPr>
          <w:ilvl w:val="0"/>
          <w:numId w:val="7"/>
        </w:numPr>
        <w:spacing w:before="0" w:beforeAutospacing="0" w:after="0" w:afterAutospacing="0" w:line="360" w:lineRule="auto"/>
        <w:ind w:left="680" w:firstLine="720"/>
        <w:jc w:val="both"/>
        <w:rPr>
          <w:sz w:val="28"/>
          <w:szCs w:val="28"/>
        </w:rPr>
      </w:pPr>
      <w:r>
        <w:rPr>
          <w:sz w:val="28"/>
          <w:szCs w:val="28"/>
          <w:lang w:val="en-US"/>
        </w:rPr>
        <w:t>LiveCoin</w:t>
      </w:r>
    </w:p>
    <w:p w:rsidR="00732C4C" w:rsidRDefault="00A459EF">
      <w:pPr>
        <w:pStyle w:val="af0"/>
        <w:numPr>
          <w:ilvl w:val="0"/>
          <w:numId w:val="7"/>
        </w:numPr>
        <w:spacing w:before="0" w:beforeAutospacing="0" w:after="0" w:afterAutospacing="0" w:line="360" w:lineRule="auto"/>
        <w:ind w:left="680" w:firstLine="720"/>
        <w:jc w:val="both"/>
        <w:rPr>
          <w:sz w:val="28"/>
          <w:szCs w:val="28"/>
        </w:rPr>
      </w:pPr>
      <w:r>
        <w:rPr>
          <w:sz w:val="28"/>
          <w:szCs w:val="28"/>
          <w:lang w:val="en-US"/>
        </w:rPr>
        <w:t>YoBit</w:t>
      </w:r>
    </w:p>
    <w:p w:rsidR="00732C4C" w:rsidRDefault="00A459EF">
      <w:pPr>
        <w:pStyle w:val="af0"/>
        <w:numPr>
          <w:ilvl w:val="0"/>
          <w:numId w:val="7"/>
        </w:numPr>
        <w:spacing w:before="0" w:beforeAutospacing="0" w:after="0" w:afterAutospacing="0" w:line="360" w:lineRule="auto"/>
        <w:ind w:left="680" w:firstLine="720"/>
        <w:jc w:val="both"/>
        <w:rPr>
          <w:sz w:val="28"/>
          <w:szCs w:val="28"/>
        </w:rPr>
      </w:pPr>
      <w:r>
        <w:rPr>
          <w:sz w:val="28"/>
          <w:szCs w:val="28"/>
          <w:lang w:val="en-US"/>
        </w:rPr>
        <w:t>Coinbase</w:t>
      </w:r>
    </w:p>
    <w:p w:rsidR="00732C4C" w:rsidRDefault="00A459EF">
      <w:pPr>
        <w:pStyle w:val="af0"/>
        <w:numPr>
          <w:ilvl w:val="0"/>
          <w:numId w:val="7"/>
        </w:numPr>
        <w:spacing w:before="0" w:beforeAutospacing="0" w:after="0" w:afterAutospacing="0" w:line="360" w:lineRule="auto"/>
        <w:ind w:left="680" w:firstLine="720"/>
        <w:jc w:val="both"/>
        <w:rPr>
          <w:sz w:val="28"/>
          <w:szCs w:val="28"/>
        </w:rPr>
      </w:pPr>
      <w:r>
        <w:rPr>
          <w:sz w:val="28"/>
          <w:szCs w:val="28"/>
          <w:lang w:val="en-US"/>
        </w:rPr>
        <w:t>HitBTC</w:t>
      </w:r>
    </w:p>
    <w:p w:rsidR="00732C4C" w:rsidRDefault="00A459EF">
      <w:pPr>
        <w:pStyle w:val="af0"/>
        <w:numPr>
          <w:ilvl w:val="0"/>
          <w:numId w:val="7"/>
        </w:numPr>
        <w:spacing w:before="0" w:beforeAutospacing="0" w:after="0" w:afterAutospacing="0" w:line="360" w:lineRule="auto"/>
        <w:ind w:left="680" w:firstLine="720"/>
        <w:jc w:val="both"/>
        <w:rPr>
          <w:sz w:val="28"/>
          <w:szCs w:val="28"/>
        </w:rPr>
      </w:pPr>
      <w:r>
        <w:rPr>
          <w:sz w:val="28"/>
          <w:szCs w:val="28"/>
          <w:lang w:val="en-US"/>
        </w:rPr>
        <w:t>Poloniex</w:t>
      </w:r>
    </w:p>
    <w:p w:rsidR="00732C4C" w:rsidRDefault="00A459EF">
      <w:pPr>
        <w:pStyle w:val="af0"/>
        <w:numPr>
          <w:ilvl w:val="0"/>
          <w:numId w:val="7"/>
        </w:numPr>
        <w:spacing w:before="0" w:beforeAutospacing="0" w:after="0" w:afterAutospacing="0" w:line="360" w:lineRule="auto"/>
        <w:ind w:left="680" w:firstLine="720"/>
        <w:jc w:val="both"/>
        <w:rPr>
          <w:sz w:val="28"/>
          <w:szCs w:val="28"/>
        </w:rPr>
      </w:pPr>
      <w:r>
        <w:rPr>
          <w:sz w:val="28"/>
          <w:szCs w:val="28"/>
          <w:lang w:val="en-US"/>
        </w:rPr>
        <w:t>Kraken</w:t>
      </w:r>
    </w:p>
    <w:p w:rsidR="00732C4C" w:rsidRDefault="00A459EF">
      <w:pPr>
        <w:pStyle w:val="af0"/>
        <w:numPr>
          <w:ilvl w:val="0"/>
          <w:numId w:val="7"/>
        </w:numPr>
        <w:spacing w:before="0" w:beforeAutospacing="0" w:after="0" w:afterAutospacing="0" w:line="360" w:lineRule="auto"/>
        <w:ind w:left="680" w:firstLine="720"/>
        <w:jc w:val="both"/>
        <w:rPr>
          <w:sz w:val="28"/>
          <w:szCs w:val="28"/>
        </w:rPr>
      </w:pPr>
      <w:r>
        <w:rPr>
          <w:sz w:val="28"/>
          <w:szCs w:val="28"/>
          <w:lang w:val="en-US"/>
        </w:rPr>
        <w:t xml:space="preserve">Bitfinex </w:t>
      </w:r>
    </w:p>
    <w:p w:rsidR="00732C4C" w:rsidRDefault="00A459EF">
      <w:pPr>
        <w:pStyle w:val="af0"/>
        <w:numPr>
          <w:ilvl w:val="0"/>
          <w:numId w:val="7"/>
        </w:numPr>
        <w:spacing w:before="0" w:beforeAutospacing="0" w:after="0" w:afterAutospacing="0" w:line="360" w:lineRule="auto"/>
        <w:ind w:left="680" w:firstLine="720"/>
        <w:jc w:val="both"/>
        <w:rPr>
          <w:sz w:val="28"/>
          <w:szCs w:val="28"/>
        </w:rPr>
      </w:pPr>
      <w:r>
        <w:rPr>
          <w:sz w:val="28"/>
          <w:szCs w:val="28"/>
          <w:lang w:val="en-US"/>
        </w:rPr>
        <w:t>Bittrex</w:t>
      </w:r>
    </w:p>
    <w:p w:rsidR="00732C4C" w:rsidRDefault="00A459EF">
      <w:pPr>
        <w:pStyle w:val="af0"/>
        <w:numPr>
          <w:ilvl w:val="0"/>
          <w:numId w:val="7"/>
        </w:numPr>
        <w:spacing w:before="0" w:beforeAutospacing="0" w:after="0" w:afterAutospacing="0" w:line="360" w:lineRule="auto"/>
        <w:ind w:left="680" w:firstLine="720"/>
        <w:jc w:val="both"/>
        <w:rPr>
          <w:sz w:val="28"/>
          <w:szCs w:val="28"/>
        </w:rPr>
      </w:pPr>
      <w:r>
        <w:rPr>
          <w:sz w:val="28"/>
          <w:szCs w:val="28"/>
          <w:lang w:val="en-US"/>
        </w:rPr>
        <w:t>CEX</w:t>
      </w:r>
      <w:r>
        <w:rPr>
          <w:rFonts w:eastAsia="sans-serif"/>
          <w:color w:val="333333"/>
          <w:sz w:val="21"/>
          <w:szCs w:val="21"/>
          <w:shd w:val="clear" w:color="auto" w:fill="FCFCFC"/>
        </w:rPr>
        <w:br/>
      </w:r>
    </w:p>
    <w:p w:rsidR="00732C4C" w:rsidRDefault="00A459EF">
      <w:pPr>
        <w:spacing w:after="0"/>
        <w:rPr>
          <w:szCs w:val="28"/>
        </w:rPr>
      </w:pPr>
      <w:r>
        <w:rPr>
          <w:szCs w:val="28"/>
        </w:rPr>
        <w:t>Рассмотрим, как пользователь взаимодействует с централизованными криптобиржами.</w:t>
      </w:r>
    </w:p>
    <w:p w:rsidR="00732C4C" w:rsidRDefault="00A459EF">
      <w:pPr>
        <w:spacing w:after="0"/>
      </w:pPr>
      <w:r>
        <w:rPr>
          <w:szCs w:val="28"/>
        </w:rPr>
        <w:lastRenderedPageBreak/>
        <w:t xml:space="preserve">Пользователь проходит регистрацию на сервисе, указывает телефон и почту. Если он хочет получить доступ ко всему функционалу биржи, то ему необходимо пройти полную процедуру </w:t>
      </w:r>
      <w:r>
        <w:rPr>
          <w:szCs w:val="28"/>
          <w:lang w:val="en-US"/>
        </w:rPr>
        <w:t>KYC</w:t>
      </w:r>
      <w:r>
        <w:rPr>
          <w:szCs w:val="28"/>
        </w:rPr>
        <w:t xml:space="preserve"> (</w:t>
      </w:r>
      <w:r>
        <w:rPr>
          <w:szCs w:val="28"/>
          <w:lang w:val="en-US"/>
        </w:rPr>
        <w:t>know</w:t>
      </w:r>
      <w:r>
        <w:rPr>
          <w:szCs w:val="28"/>
        </w:rPr>
        <w:t xml:space="preserve"> </w:t>
      </w:r>
      <w:r>
        <w:rPr>
          <w:szCs w:val="28"/>
          <w:lang w:val="en-US"/>
        </w:rPr>
        <w:t>your</w:t>
      </w:r>
      <w:r>
        <w:rPr>
          <w:szCs w:val="28"/>
        </w:rPr>
        <w:t xml:space="preserve"> </w:t>
      </w:r>
      <w:r>
        <w:rPr>
          <w:szCs w:val="28"/>
          <w:lang w:val="en-US"/>
        </w:rPr>
        <w:t>customer</w:t>
      </w:r>
      <w:r>
        <w:rPr>
          <w:szCs w:val="28"/>
        </w:rPr>
        <w:t>) и указать свои паспортные и некоторые банковские данные. Авторизация на большинстве сервисов двухфакторная: ввод логина/пароля и смс кода. После авторизации пользователю открывается доступ к финансовым операциям.</w:t>
      </w:r>
    </w:p>
    <w:p w:rsidR="00732C4C" w:rsidRDefault="00A459EF">
      <w:pPr>
        <w:spacing w:after="0"/>
        <w:rPr>
          <w:szCs w:val="28"/>
        </w:rPr>
      </w:pPr>
      <w:r>
        <w:t>Для начала работы необходимо пополнить б</w:t>
      </w:r>
      <w:r>
        <w:rPr>
          <w:szCs w:val="28"/>
        </w:rPr>
        <w:t>аланс аккаунта. Это можно сделать, переведя фиатные деньги на банковский счет биржи и получив взамен криптовалюту на баланс аккаунта, а также с помощью стороннего криптовалютного кошелька, осуществив транзакцию по адресу кошелька, привязанного к  аккаунту на бирже.</w:t>
      </w:r>
    </w:p>
    <w:p w:rsidR="00732C4C" w:rsidRDefault="00A459EF">
      <w:pPr>
        <w:spacing w:after="0"/>
      </w:pPr>
      <w:r>
        <w:rPr>
          <w:noProof/>
        </w:rPr>
        <w:drawing>
          <wp:inline distT="0" distB="0" distL="114300" distR="114300">
            <wp:extent cx="5513070" cy="2232025"/>
            <wp:effectExtent l="0" t="0" r="3810" b="8255"/>
            <wp:docPr id="13" name="Изображение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Изображение 13"/>
                    <pic:cNvPicPr>
                      <a:picLocks noChangeAspect="1"/>
                    </pic:cNvPicPr>
                  </pic:nvPicPr>
                  <pic:blipFill>
                    <a:blip r:embed="rId12"/>
                    <a:srcRect l="8556" t="3273" r="8075" b="12683"/>
                    <a:stretch>
                      <a:fillRect/>
                    </a:stretch>
                  </pic:blipFill>
                  <pic:spPr>
                    <a:xfrm>
                      <a:off x="0" y="0"/>
                      <a:ext cx="5513070" cy="2232025"/>
                    </a:xfrm>
                    <a:prstGeom prst="rect">
                      <a:avLst/>
                    </a:prstGeom>
                    <a:noFill/>
                    <a:ln>
                      <a:noFill/>
                    </a:ln>
                  </pic:spPr>
                </pic:pic>
              </a:graphicData>
            </a:graphic>
          </wp:inline>
        </w:drawing>
      </w:r>
    </w:p>
    <w:p w:rsidR="00732C4C" w:rsidRDefault="00A459EF">
      <w:pPr>
        <w:spacing w:after="0"/>
        <w:rPr>
          <w:szCs w:val="28"/>
        </w:rPr>
      </w:pPr>
      <w:r>
        <w:rPr>
          <w:rFonts w:eastAsia="sans-serif"/>
          <w:color w:val="333333"/>
          <w:sz w:val="21"/>
          <w:szCs w:val="21"/>
          <w:shd w:val="clear" w:color="auto" w:fill="FCFCFC"/>
          <w:lang w:bidi="ru-RU"/>
        </w:rPr>
        <w:t xml:space="preserve"> </w:t>
      </w:r>
      <w:r>
        <w:rPr>
          <w:szCs w:val="28"/>
        </w:rPr>
        <w:t xml:space="preserve">(Рис. 3) Пример работы централизованной криптовалютной биржи  </w:t>
      </w:r>
      <w:r>
        <w:rPr>
          <w:szCs w:val="28"/>
          <w:lang w:val="en-US"/>
        </w:rPr>
        <w:t>Binance</w:t>
      </w:r>
      <w:r>
        <w:rPr>
          <w:szCs w:val="28"/>
        </w:rPr>
        <w:t xml:space="preserve"> (страница с адресом кошелька, привязанного к аккаунту клиента)</w:t>
      </w:r>
    </w:p>
    <w:p w:rsidR="00732C4C" w:rsidRDefault="00732C4C">
      <w:pPr>
        <w:spacing w:after="0"/>
        <w:rPr>
          <w:szCs w:val="28"/>
        </w:rPr>
      </w:pPr>
    </w:p>
    <w:p w:rsidR="00732C4C" w:rsidRDefault="00A459EF">
      <w:pPr>
        <w:spacing w:after="0"/>
        <w:rPr>
          <w:szCs w:val="28"/>
        </w:rPr>
      </w:pPr>
      <w:r>
        <w:rPr>
          <w:szCs w:val="28"/>
        </w:rPr>
        <w:t xml:space="preserve">Адрес для перевода каждый раз разный, но все эти адреса принадлежат пользователю, так как генерация ключей для пользователей осуществляется биржей по протоколу иерархической генерации ключей </w:t>
      </w:r>
      <w:r>
        <w:rPr>
          <w:szCs w:val="28"/>
          <w:lang w:val="en-US"/>
        </w:rPr>
        <w:t>BIP</w:t>
      </w:r>
      <w:r>
        <w:rPr>
          <w:szCs w:val="28"/>
        </w:rPr>
        <w:t>32 [8].</w:t>
      </w:r>
    </w:p>
    <w:p w:rsidR="00732C4C" w:rsidRDefault="00A459EF">
      <w:pPr>
        <w:spacing w:after="0"/>
      </w:pPr>
      <w:r>
        <w:rPr>
          <w:szCs w:val="28"/>
        </w:rPr>
        <w:t xml:space="preserve">Суть этого протокола заключается в том, что все используемые ключевые пары порождаются из одного общего для всех ключей секрета. Особенность состоит в том, что есть возможность из одного секрета породить сколько угодно пар ключей для электронной подписи. Можно использовать новые адреса для каждого входящего платежа и сдачи, при этом все </w:t>
      </w:r>
      <w:r>
        <w:rPr>
          <w:szCs w:val="28"/>
        </w:rPr>
        <w:lastRenderedPageBreak/>
        <w:t>порожденные из основного секрета личные ключи, друг с другом никак не связаны, то есть нельзя проследить связь между порожденными адресами (определить, что все они принадлежат одному пользователю), а имея порожденный личный ключ, нельзя восстановить изначальный общий секрет. Все закрытые ключи хранятся в базе данных сервиса в зашифрованном виде.</w:t>
      </w:r>
    </w:p>
    <w:p w:rsidR="00732C4C" w:rsidRDefault="00A459EF">
      <w:pPr>
        <w:spacing w:after="0"/>
        <w:rPr>
          <w:szCs w:val="28"/>
        </w:rPr>
      </w:pPr>
      <w:r>
        <w:rPr>
          <w:szCs w:val="28"/>
          <w:lang w:bidi="ru-RU"/>
        </w:rPr>
        <w:t>Как и в случае классических бирж, п</w:t>
      </w:r>
      <w:r>
        <w:rPr>
          <w:szCs w:val="28"/>
          <w:cs/>
          <w:lang w:bidi="ru-RU"/>
        </w:rPr>
        <w:t xml:space="preserve">ользователи доверяют свои капиталы </w:t>
      </w:r>
      <w:r>
        <w:rPr>
          <w:szCs w:val="28"/>
          <w:lang w:bidi="ru-RU"/>
        </w:rPr>
        <w:t xml:space="preserve">криптобирже, </w:t>
      </w:r>
      <w:r>
        <w:rPr>
          <w:szCs w:val="28"/>
          <w:cs/>
          <w:lang w:bidi="ru-RU"/>
        </w:rPr>
        <w:t xml:space="preserve">и она </w:t>
      </w:r>
      <w:r>
        <w:rPr>
          <w:szCs w:val="28"/>
          <w:lang w:bidi="ru-RU"/>
        </w:rPr>
        <w:t xml:space="preserve">хранит </w:t>
      </w:r>
      <w:r>
        <w:rPr>
          <w:szCs w:val="28"/>
          <w:cs/>
          <w:lang w:bidi="ru-RU"/>
        </w:rPr>
        <w:t>и</w:t>
      </w:r>
      <w:r>
        <w:rPr>
          <w:szCs w:val="28"/>
          <w:lang w:bidi="ru-RU"/>
        </w:rPr>
        <w:t>х, а точнее она хранит закрытые ключи клиентов. В этом заключается г</w:t>
      </w:r>
      <w:r>
        <w:rPr>
          <w:szCs w:val="28"/>
        </w:rPr>
        <w:t>лавный нюанс - у пользователя нет доступа к закрытому ключу из ключевой пары криптовалютного кошелька. Пользователь может видеть свой открытый ключ, но непосредственно подпись транзакций осуществляется на стороне сервиса.</w:t>
      </w:r>
    </w:p>
    <w:p w:rsidR="00732C4C" w:rsidRDefault="00A459EF">
      <w:pPr>
        <w:spacing w:after="0"/>
      </w:pPr>
      <w:r>
        <w:rPr>
          <w:szCs w:val="28"/>
        </w:rPr>
        <w:t>На биржах существует возможность вывода криптовалютных средств на произвольный адрес криптовалютного кошелька, который вводится в соответствующее поле на сайте. Нужный адрес получателя передается сервису по протоколу</w:t>
      </w:r>
      <w:r>
        <w:rPr>
          <w:szCs w:val="28"/>
          <w:cs/>
          <w:lang w:val="en-US" w:bidi="ru-RU"/>
        </w:rPr>
        <w:t xml:space="preserve"> https. Если сервера или интернет соединение скомпрометированы</w:t>
      </w:r>
      <w:r>
        <w:rPr>
          <w:szCs w:val="28"/>
          <w:lang w:bidi="ru-RU"/>
        </w:rPr>
        <w:t xml:space="preserve">, </w:t>
      </w:r>
      <w:r>
        <w:rPr>
          <w:szCs w:val="28"/>
          <w:cs/>
          <w:lang w:val="en-US" w:bidi="ru-RU"/>
        </w:rPr>
        <w:t>то злоумышленники могут подменить адрес кошелька получателя</w:t>
      </w:r>
      <w:r>
        <w:rPr>
          <w:szCs w:val="28"/>
        </w:rPr>
        <w:t xml:space="preserve">, </w:t>
      </w:r>
      <w:r>
        <w:rPr>
          <w:szCs w:val="28"/>
          <w:cs/>
          <w:lang w:val="en-US" w:bidi="ru-RU"/>
        </w:rPr>
        <w:t>и после заверешения транзакции валюта будет переведена злоумышленникам</w:t>
      </w:r>
      <w:r>
        <w:rPr>
          <w:szCs w:val="28"/>
        </w:rPr>
        <w:t>.</w:t>
      </w:r>
    </w:p>
    <w:p w:rsidR="00732C4C" w:rsidRDefault="00A459EF">
      <w:pPr>
        <w:spacing w:after="0"/>
      </w:pPr>
      <w:r>
        <w:rPr>
          <w:noProof/>
        </w:rPr>
        <w:drawing>
          <wp:inline distT="0" distB="0" distL="114300" distR="114300">
            <wp:extent cx="5474335" cy="2696845"/>
            <wp:effectExtent l="0" t="0" r="12065" b="635"/>
            <wp:docPr id="17" name="Изображение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Изображение 17"/>
                    <pic:cNvPicPr>
                      <a:picLocks noChangeAspect="1"/>
                    </pic:cNvPicPr>
                  </pic:nvPicPr>
                  <pic:blipFill>
                    <a:blip r:embed="rId13"/>
                    <a:srcRect l="14087" r="7314"/>
                    <a:stretch>
                      <a:fillRect/>
                    </a:stretch>
                  </pic:blipFill>
                  <pic:spPr>
                    <a:xfrm>
                      <a:off x="0" y="0"/>
                      <a:ext cx="5474335" cy="2696845"/>
                    </a:xfrm>
                    <a:prstGeom prst="rect">
                      <a:avLst/>
                    </a:prstGeom>
                    <a:noFill/>
                    <a:ln>
                      <a:noFill/>
                    </a:ln>
                  </pic:spPr>
                </pic:pic>
              </a:graphicData>
            </a:graphic>
          </wp:inline>
        </w:drawing>
      </w:r>
    </w:p>
    <w:p w:rsidR="00732C4C" w:rsidRDefault="00A459EF">
      <w:pPr>
        <w:spacing w:after="0"/>
        <w:rPr>
          <w:szCs w:val="28"/>
        </w:rPr>
      </w:pPr>
      <w:r>
        <w:rPr>
          <w:rFonts w:eastAsia="sans-serif"/>
          <w:color w:val="333333"/>
          <w:sz w:val="21"/>
          <w:szCs w:val="21"/>
          <w:shd w:val="clear" w:color="auto" w:fill="FCFCFC"/>
          <w:lang w:bidi="ru-RU"/>
        </w:rPr>
        <w:t xml:space="preserve"> </w:t>
      </w:r>
      <w:r>
        <w:rPr>
          <w:szCs w:val="28"/>
        </w:rPr>
        <w:t xml:space="preserve">(Рис. 4) Пример работы централизованной криптовалютной биржи  </w:t>
      </w:r>
      <w:r>
        <w:rPr>
          <w:szCs w:val="28"/>
          <w:lang w:val="en-US"/>
        </w:rPr>
        <w:t>Binance</w:t>
      </w:r>
      <w:r>
        <w:rPr>
          <w:szCs w:val="28"/>
        </w:rPr>
        <w:t xml:space="preserve"> (страница вывода </w:t>
      </w:r>
      <w:r>
        <w:rPr>
          <w:szCs w:val="28"/>
          <w:lang w:val="en-US"/>
        </w:rPr>
        <w:t>Bitcoin</w:t>
      </w:r>
      <w:r>
        <w:rPr>
          <w:szCs w:val="28"/>
        </w:rPr>
        <w:t xml:space="preserve"> на произвольный адрес)</w:t>
      </w:r>
    </w:p>
    <w:p w:rsidR="00732C4C" w:rsidRDefault="00732C4C">
      <w:pPr>
        <w:spacing w:after="0"/>
        <w:rPr>
          <w:szCs w:val="28"/>
        </w:rPr>
      </w:pPr>
    </w:p>
    <w:p w:rsidR="00732C4C" w:rsidRDefault="00A459EF">
      <w:pPr>
        <w:spacing w:after="0"/>
        <w:rPr>
          <w:szCs w:val="28"/>
        </w:rPr>
      </w:pPr>
      <w:r>
        <w:rPr>
          <w:szCs w:val="28"/>
        </w:rPr>
        <w:lastRenderedPageBreak/>
        <w:t>Несмотря на все меры безопасности, использование таких сервисов все равно является  источником повышенного риска для пользователей.</w:t>
      </w:r>
    </w:p>
    <w:p w:rsidR="00732C4C" w:rsidRDefault="00A459EF">
      <w:pPr>
        <w:spacing w:after="0"/>
      </w:pPr>
      <w:r>
        <w:rPr>
          <w:szCs w:val="28"/>
        </w:rPr>
        <w:t xml:space="preserve">Во-первых, авторизация по логину/паролю является надежной (логин и пароль можно подсмотреть, можно считать кейлогером, можно похитить с помощью фишинга и так далее). </w:t>
      </w:r>
      <w:r>
        <w:t>Доступ к закрытому ключу из ключевой пары осуществляется с помощью логина и пароля. Система является безопасной ровно  настолько, насколько безопасен ее самый уязвимый элемент. Таким образом получается, что из-за уязвимости обычных паролей - уязвима вся система, и злоумышленник при краже паролей, получает доступ к закрытому ключу.</w:t>
      </w:r>
    </w:p>
    <w:p w:rsidR="00732C4C" w:rsidRDefault="00A459EF">
      <w:pPr>
        <w:spacing w:after="0"/>
        <w:rPr>
          <w:szCs w:val="28"/>
        </w:rPr>
      </w:pPr>
      <w:r>
        <w:t xml:space="preserve">Во-вторых, </w:t>
      </w:r>
      <w:r>
        <w:rPr>
          <w:szCs w:val="28"/>
        </w:rPr>
        <w:t xml:space="preserve">генерация и хранение закрытых ключей не на стороне пользователя, а на стороне сервера - это грубое нарушение основ идеологии ассимитричной криптографии, нивелирующее все ее основные достоинства. Существует вероятность того, </w:t>
      </w:r>
      <w:r>
        <w:rPr>
          <w:lang w:bidi="ru-RU"/>
        </w:rPr>
        <w:t xml:space="preserve">что сторона, осуществляющая хранение закрытых ключей, захочет осуществить несанкционированный доступ к этим ключам или дать этот доступ третьим лицам. Это дополнительный экономический риск. </w:t>
      </w:r>
    </w:p>
    <w:p w:rsidR="00732C4C" w:rsidRDefault="00A459EF">
      <w:pPr>
        <w:spacing w:after="0"/>
        <w:rPr>
          <w:szCs w:val="28"/>
        </w:rPr>
      </w:pPr>
      <w:r>
        <w:rPr>
          <w:szCs w:val="28"/>
        </w:rPr>
        <w:t xml:space="preserve">В-третьих, из-за уязвимостей протокола </w:t>
      </w:r>
      <w:r>
        <w:rPr>
          <w:szCs w:val="28"/>
          <w:lang w:val="en-US"/>
        </w:rPr>
        <w:t>https</w:t>
      </w:r>
      <w:r>
        <w:rPr>
          <w:szCs w:val="28"/>
        </w:rPr>
        <w:t xml:space="preserve"> существует вероятность: 1) подмены адреса кошелька клиента при пополнении баланса аккаунта; 2) подмены адреса получателя при выводе криптовалюты с биржи.</w:t>
      </w:r>
    </w:p>
    <w:p w:rsidR="00732C4C" w:rsidRDefault="00A459EF">
      <w:pPr>
        <w:spacing w:after="0"/>
        <w:rPr>
          <w:szCs w:val="28"/>
          <w:lang w:val="en-US"/>
        </w:rPr>
      </w:pPr>
      <w:r>
        <w:rPr>
          <w:szCs w:val="28"/>
        </w:rPr>
        <w:t xml:space="preserve"> В результате пользователь вынужден полагаться на то, что хакеры не украдут у него логин и пароль, не взломают базы данных с ключами; на то, что владельцы сервиса не захотят воспользоваться ключевой парой в своих корыстных целях. </w:t>
      </w:r>
      <w:r>
        <w:rPr>
          <w:szCs w:val="28"/>
          <w:lang w:val="en-US"/>
        </w:rPr>
        <w:t>Возникает дополнительный риск потери своих денежных средств.</w:t>
      </w:r>
    </w:p>
    <w:p w:rsidR="00732C4C" w:rsidRDefault="00A459EF">
      <w:pPr>
        <w:pStyle w:val="4"/>
        <w:rPr>
          <w:lang w:eastAsia="zh-CN"/>
        </w:rPr>
      </w:pPr>
      <w:bookmarkStart w:id="91" w:name="_Toc21658"/>
      <w:bookmarkStart w:id="92" w:name="_Toc17057"/>
      <w:bookmarkStart w:id="93" w:name="_Toc17629"/>
      <w:bookmarkStart w:id="94" w:name="_Toc8316"/>
      <w:bookmarkStart w:id="95" w:name="_Toc20674"/>
      <w:r>
        <w:rPr>
          <w:lang w:eastAsia="zh-CN"/>
        </w:rPr>
        <w:t>Децентрализованные биржи</w:t>
      </w:r>
      <w:bookmarkEnd w:id="91"/>
      <w:bookmarkEnd w:id="92"/>
      <w:bookmarkEnd w:id="93"/>
      <w:bookmarkEnd w:id="94"/>
      <w:bookmarkEnd w:id="95"/>
    </w:p>
    <w:p w:rsidR="00732C4C" w:rsidRDefault="00A459EF">
      <w:pPr>
        <w:spacing w:after="0"/>
        <w:rPr>
          <w:szCs w:val="28"/>
        </w:rPr>
      </w:pPr>
      <w:r>
        <w:rPr>
          <w:szCs w:val="28"/>
        </w:rPr>
        <w:t>Перейдем к децентрализованным криптовалютным биржам (</w:t>
      </w:r>
      <w:r>
        <w:rPr>
          <w:szCs w:val="28"/>
          <w:lang w:val="en-US"/>
        </w:rPr>
        <w:t>DEX</w:t>
      </w:r>
      <w:r>
        <w:rPr>
          <w:szCs w:val="28"/>
        </w:rPr>
        <w:t xml:space="preserve">, </w:t>
      </w:r>
      <w:r>
        <w:rPr>
          <w:szCs w:val="28"/>
          <w:cs/>
          <w:lang w:val="en-US" w:bidi="ru-RU"/>
        </w:rPr>
        <w:t>decentralized exchange</w:t>
      </w:r>
      <w:r>
        <w:rPr>
          <w:szCs w:val="28"/>
        </w:rPr>
        <w:t>). Э</w:t>
      </w:r>
      <w:r>
        <w:rPr>
          <w:szCs w:val="28"/>
          <w:cs/>
          <w:lang w:val="en-US" w:bidi="ru-RU"/>
        </w:rPr>
        <w:t>то бирж</w:t>
      </w:r>
      <w:r>
        <w:rPr>
          <w:szCs w:val="28"/>
          <w:lang w:bidi="ru-RU"/>
        </w:rPr>
        <w:t>и</w:t>
      </w:r>
      <w:r>
        <w:rPr>
          <w:szCs w:val="28"/>
        </w:rPr>
        <w:t xml:space="preserve">, </w:t>
      </w:r>
      <w:r>
        <w:rPr>
          <w:szCs w:val="28"/>
          <w:cs/>
          <w:lang w:val="en-US" w:bidi="ru-RU"/>
        </w:rPr>
        <w:t>котор</w:t>
      </w:r>
      <w:r>
        <w:rPr>
          <w:szCs w:val="28"/>
          <w:lang w:bidi="ru-RU"/>
        </w:rPr>
        <w:t>ые</w:t>
      </w:r>
      <w:r>
        <w:rPr>
          <w:szCs w:val="28"/>
          <w:cs/>
          <w:lang w:val="en-US" w:bidi="ru-RU"/>
        </w:rPr>
        <w:t xml:space="preserve"> работа</w:t>
      </w:r>
      <w:r>
        <w:rPr>
          <w:szCs w:val="28"/>
          <w:lang w:bidi="ru-RU"/>
        </w:rPr>
        <w:t>ю</w:t>
      </w:r>
      <w:r>
        <w:rPr>
          <w:szCs w:val="28"/>
          <w:cs/>
          <w:lang w:val="en-US" w:bidi="ru-RU"/>
        </w:rPr>
        <w:t>т на основе распределенного реестра</w:t>
      </w:r>
      <w:r>
        <w:rPr>
          <w:szCs w:val="28"/>
        </w:rPr>
        <w:t xml:space="preserve">, при этом </w:t>
      </w:r>
      <w:r>
        <w:rPr>
          <w:szCs w:val="28"/>
          <w:cs/>
          <w:lang w:val="en-US" w:bidi="ru-RU"/>
        </w:rPr>
        <w:t>не хран</w:t>
      </w:r>
      <w:r>
        <w:rPr>
          <w:szCs w:val="28"/>
          <w:lang w:bidi="ru-RU"/>
        </w:rPr>
        <w:t>я</w:t>
      </w:r>
      <w:r>
        <w:rPr>
          <w:szCs w:val="28"/>
          <w:cs/>
          <w:lang w:val="en-US" w:bidi="ru-RU"/>
        </w:rPr>
        <w:t xml:space="preserve">т </w:t>
      </w:r>
      <w:r>
        <w:rPr>
          <w:szCs w:val="28"/>
          <w:lang w:bidi="ru-RU"/>
        </w:rPr>
        <w:t xml:space="preserve">закрытые ключи </w:t>
      </w:r>
      <w:r>
        <w:rPr>
          <w:szCs w:val="28"/>
          <w:cs/>
          <w:lang w:val="en-US" w:bidi="ru-RU"/>
        </w:rPr>
        <w:t xml:space="preserve">и персональные </w:t>
      </w:r>
      <w:r>
        <w:rPr>
          <w:szCs w:val="28"/>
          <w:cs/>
          <w:lang w:val="en-US" w:bidi="ru-RU"/>
        </w:rPr>
        <w:lastRenderedPageBreak/>
        <w:t>данные пользователей на своих серверах и выступа</w:t>
      </w:r>
      <w:r>
        <w:rPr>
          <w:szCs w:val="28"/>
          <w:lang w:bidi="ru-RU"/>
        </w:rPr>
        <w:t>ю</w:t>
      </w:r>
      <w:r>
        <w:rPr>
          <w:szCs w:val="28"/>
          <w:cs/>
          <w:lang w:val="en-US" w:bidi="ru-RU"/>
        </w:rPr>
        <w:t>т только платформой для поиска совпадений по заявкам на покупку или продажу активов пользователей</w:t>
      </w:r>
      <w:r>
        <w:rPr>
          <w:szCs w:val="28"/>
        </w:rPr>
        <w:t>.</w:t>
      </w:r>
    </w:p>
    <w:p w:rsidR="00732C4C" w:rsidRDefault="00A459EF">
      <w:pPr>
        <w:spacing w:after="0"/>
        <w:rPr>
          <w:szCs w:val="28"/>
          <w:lang w:val="en-US" w:bidi="ru-RU"/>
        </w:rPr>
      </w:pPr>
      <w:r>
        <w:rPr>
          <w:szCs w:val="28"/>
          <w:lang w:val="en-US"/>
        </w:rPr>
        <w:t>DEX</w:t>
      </w:r>
      <w:r>
        <w:rPr>
          <w:szCs w:val="28"/>
        </w:rPr>
        <w:t xml:space="preserve"> биржи стали развиваться относительно недавно, поэтому на рынке их не так много. </w:t>
      </w:r>
      <w:r>
        <w:rPr>
          <w:szCs w:val="28"/>
          <w:lang w:val="en-US" w:bidi="ru-RU"/>
        </w:rPr>
        <w:t>В ходе обследования были изучены 10 наиболее популярных децентрализованных бирж [9]:</w:t>
      </w:r>
    </w:p>
    <w:p w:rsidR="00732C4C" w:rsidRDefault="00A459EF">
      <w:pPr>
        <w:pStyle w:val="af0"/>
        <w:numPr>
          <w:ilvl w:val="0"/>
          <w:numId w:val="8"/>
        </w:numPr>
        <w:spacing w:before="0" w:beforeAutospacing="0" w:after="0" w:afterAutospacing="0" w:line="360" w:lineRule="auto"/>
        <w:ind w:left="680" w:firstLine="720"/>
        <w:jc w:val="both"/>
        <w:rPr>
          <w:sz w:val="28"/>
          <w:szCs w:val="28"/>
          <w:cs/>
          <w:lang w:val="en-US" w:bidi="ru-RU"/>
        </w:rPr>
      </w:pPr>
      <w:r>
        <w:rPr>
          <w:sz w:val="28"/>
          <w:szCs w:val="28"/>
          <w:lang w:val="en-US"/>
        </w:rPr>
        <w:t xml:space="preserve">IDEX </w:t>
      </w:r>
    </w:p>
    <w:p w:rsidR="00732C4C" w:rsidRDefault="00A459EF">
      <w:pPr>
        <w:pStyle w:val="af0"/>
        <w:numPr>
          <w:ilvl w:val="0"/>
          <w:numId w:val="8"/>
        </w:numPr>
        <w:spacing w:before="0" w:beforeAutospacing="0" w:after="0" w:afterAutospacing="0" w:line="360" w:lineRule="auto"/>
        <w:ind w:left="680" w:firstLine="720"/>
        <w:jc w:val="both"/>
        <w:rPr>
          <w:sz w:val="28"/>
          <w:szCs w:val="28"/>
          <w:cs/>
          <w:lang w:val="en-US" w:bidi="ru-RU"/>
        </w:rPr>
      </w:pPr>
      <w:r>
        <w:rPr>
          <w:sz w:val="28"/>
          <w:szCs w:val="28"/>
          <w:lang w:val="en-US"/>
        </w:rPr>
        <w:t>Radar Relay</w:t>
      </w:r>
    </w:p>
    <w:p w:rsidR="00732C4C" w:rsidRDefault="00A459EF">
      <w:pPr>
        <w:pStyle w:val="af0"/>
        <w:numPr>
          <w:ilvl w:val="0"/>
          <w:numId w:val="8"/>
        </w:numPr>
        <w:spacing w:before="0" w:beforeAutospacing="0" w:after="0" w:afterAutospacing="0" w:line="360" w:lineRule="auto"/>
        <w:ind w:left="680" w:firstLine="720"/>
        <w:jc w:val="both"/>
        <w:rPr>
          <w:sz w:val="28"/>
          <w:szCs w:val="28"/>
          <w:cs/>
          <w:lang w:val="en-US" w:bidi="ru-RU"/>
        </w:rPr>
      </w:pPr>
      <w:r>
        <w:rPr>
          <w:sz w:val="28"/>
          <w:szCs w:val="28"/>
          <w:lang w:val="en-US"/>
        </w:rPr>
        <w:t>Kyber Network</w:t>
      </w:r>
    </w:p>
    <w:p w:rsidR="00732C4C" w:rsidRDefault="00A459EF">
      <w:pPr>
        <w:pStyle w:val="af0"/>
        <w:numPr>
          <w:ilvl w:val="0"/>
          <w:numId w:val="8"/>
        </w:numPr>
        <w:spacing w:before="0" w:beforeAutospacing="0" w:after="0" w:afterAutospacing="0" w:line="360" w:lineRule="auto"/>
        <w:ind w:left="680" w:firstLine="720"/>
        <w:jc w:val="both"/>
        <w:rPr>
          <w:sz w:val="28"/>
          <w:szCs w:val="28"/>
          <w:cs/>
          <w:lang w:val="en-US" w:bidi="ru-RU"/>
        </w:rPr>
      </w:pPr>
      <w:r>
        <w:rPr>
          <w:sz w:val="28"/>
          <w:szCs w:val="28"/>
          <w:lang w:val="en-US"/>
        </w:rPr>
        <w:t>Switcheo Network</w:t>
      </w:r>
    </w:p>
    <w:p w:rsidR="00732C4C" w:rsidRDefault="00A459EF">
      <w:pPr>
        <w:pStyle w:val="af0"/>
        <w:numPr>
          <w:ilvl w:val="0"/>
          <w:numId w:val="8"/>
        </w:numPr>
        <w:spacing w:before="0" w:beforeAutospacing="0" w:after="0" w:afterAutospacing="0" w:line="360" w:lineRule="auto"/>
        <w:ind w:left="680" w:firstLine="720"/>
        <w:jc w:val="both"/>
        <w:rPr>
          <w:sz w:val="28"/>
          <w:szCs w:val="28"/>
          <w:cs/>
          <w:lang w:val="en-US" w:bidi="ru-RU"/>
        </w:rPr>
      </w:pPr>
      <w:r>
        <w:rPr>
          <w:sz w:val="28"/>
          <w:szCs w:val="28"/>
          <w:lang w:val="en-US"/>
        </w:rPr>
        <w:t>Waves DEX</w:t>
      </w:r>
    </w:p>
    <w:p w:rsidR="00732C4C" w:rsidRDefault="00A459EF">
      <w:pPr>
        <w:pStyle w:val="af0"/>
        <w:numPr>
          <w:ilvl w:val="0"/>
          <w:numId w:val="8"/>
        </w:numPr>
        <w:spacing w:before="0" w:beforeAutospacing="0" w:after="0" w:afterAutospacing="0" w:line="360" w:lineRule="auto"/>
        <w:ind w:left="680" w:firstLine="720"/>
        <w:jc w:val="both"/>
        <w:rPr>
          <w:sz w:val="28"/>
          <w:szCs w:val="28"/>
          <w:cs/>
          <w:lang w:val="en-US" w:bidi="ru-RU"/>
        </w:rPr>
      </w:pPr>
      <w:r>
        <w:rPr>
          <w:sz w:val="28"/>
          <w:szCs w:val="28"/>
          <w:lang w:val="en-US"/>
        </w:rPr>
        <w:t>DEEX</w:t>
      </w:r>
    </w:p>
    <w:p w:rsidR="00732C4C" w:rsidRDefault="00A459EF">
      <w:pPr>
        <w:pStyle w:val="af0"/>
        <w:numPr>
          <w:ilvl w:val="0"/>
          <w:numId w:val="8"/>
        </w:numPr>
        <w:spacing w:before="0" w:beforeAutospacing="0" w:after="0" w:afterAutospacing="0" w:line="360" w:lineRule="auto"/>
        <w:ind w:left="680" w:firstLine="720"/>
        <w:jc w:val="both"/>
        <w:rPr>
          <w:sz w:val="28"/>
          <w:szCs w:val="28"/>
          <w:cs/>
          <w:lang w:val="en-US" w:bidi="ru-RU"/>
        </w:rPr>
      </w:pPr>
      <w:r>
        <w:rPr>
          <w:sz w:val="28"/>
          <w:szCs w:val="28"/>
          <w:lang w:val="en-US"/>
        </w:rPr>
        <w:t>Bisq Network</w:t>
      </w:r>
    </w:p>
    <w:p w:rsidR="00732C4C" w:rsidRDefault="00A459EF">
      <w:pPr>
        <w:pStyle w:val="af0"/>
        <w:numPr>
          <w:ilvl w:val="0"/>
          <w:numId w:val="8"/>
        </w:numPr>
        <w:spacing w:before="0" w:beforeAutospacing="0" w:after="0" w:afterAutospacing="0" w:line="360" w:lineRule="auto"/>
        <w:ind w:left="680" w:firstLine="720"/>
        <w:jc w:val="both"/>
        <w:rPr>
          <w:sz w:val="28"/>
          <w:szCs w:val="28"/>
          <w:cs/>
          <w:lang w:val="en-US" w:bidi="ru-RU"/>
        </w:rPr>
      </w:pPr>
      <w:r>
        <w:rPr>
          <w:sz w:val="28"/>
          <w:szCs w:val="28"/>
          <w:lang w:val="en-US"/>
        </w:rPr>
        <w:t>Airswap</w:t>
      </w:r>
    </w:p>
    <w:p w:rsidR="00732C4C" w:rsidRDefault="00A459EF">
      <w:pPr>
        <w:pStyle w:val="af0"/>
        <w:numPr>
          <w:ilvl w:val="0"/>
          <w:numId w:val="8"/>
        </w:numPr>
        <w:spacing w:before="0" w:beforeAutospacing="0" w:after="0" w:afterAutospacing="0" w:line="360" w:lineRule="auto"/>
        <w:ind w:left="680" w:firstLine="720"/>
        <w:jc w:val="both"/>
        <w:rPr>
          <w:sz w:val="28"/>
          <w:szCs w:val="28"/>
          <w:cs/>
          <w:lang w:val="en-US" w:bidi="ru-RU"/>
        </w:rPr>
      </w:pPr>
      <w:r>
        <w:rPr>
          <w:sz w:val="28"/>
          <w:szCs w:val="28"/>
          <w:lang w:val="en-US"/>
        </w:rPr>
        <w:t>Crypto Bridge</w:t>
      </w:r>
    </w:p>
    <w:p w:rsidR="00732C4C" w:rsidRDefault="00A459EF">
      <w:pPr>
        <w:pStyle w:val="af0"/>
        <w:numPr>
          <w:ilvl w:val="0"/>
          <w:numId w:val="8"/>
        </w:numPr>
        <w:spacing w:before="0" w:beforeAutospacing="0" w:after="0" w:afterAutospacing="0" w:line="360" w:lineRule="auto"/>
        <w:ind w:left="680" w:firstLine="720"/>
        <w:jc w:val="both"/>
        <w:rPr>
          <w:sz w:val="28"/>
          <w:szCs w:val="28"/>
          <w:cs/>
          <w:lang w:val="en-US" w:bidi="ru-RU"/>
        </w:rPr>
      </w:pPr>
      <w:r>
        <w:rPr>
          <w:sz w:val="28"/>
          <w:szCs w:val="28"/>
          <w:lang w:val="en-US"/>
        </w:rPr>
        <w:t>EtherDelta </w:t>
      </w:r>
    </w:p>
    <w:p w:rsidR="00732C4C" w:rsidRDefault="00A459EF">
      <w:pPr>
        <w:spacing w:after="0"/>
        <w:rPr>
          <w:szCs w:val="28"/>
          <w:lang w:bidi="ru-RU"/>
        </w:rPr>
      </w:pPr>
      <w:r>
        <w:rPr>
          <w:szCs w:val="28"/>
          <w:cs/>
          <w:lang w:val="en-US" w:bidi="ru-RU"/>
        </w:rPr>
        <w:t xml:space="preserve">Торговля на таких платформах происходит напрямую между участниками </w:t>
      </w:r>
      <w:r>
        <w:rPr>
          <w:szCs w:val="28"/>
        </w:rPr>
        <w:t>(</w:t>
      </w:r>
      <w:r>
        <w:rPr>
          <w:szCs w:val="28"/>
          <w:lang w:val="en-US"/>
        </w:rPr>
        <w:t>peer</w:t>
      </w:r>
      <w:r>
        <w:rPr>
          <w:szCs w:val="28"/>
        </w:rPr>
        <w:t>-</w:t>
      </w:r>
      <w:r>
        <w:rPr>
          <w:szCs w:val="28"/>
          <w:lang w:val="en-US"/>
        </w:rPr>
        <w:t>to</w:t>
      </w:r>
      <w:r>
        <w:rPr>
          <w:szCs w:val="28"/>
        </w:rPr>
        <w:t>-</w:t>
      </w:r>
      <w:r>
        <w:rPr>
          <w:szCs w:val="28"/>
          <w:lang w:val="en-US"/>
        </w:rPr>
        <w:t>peer</w:t>
      </w:r>
      <w:r>
        <w:rPr>
          <w:szCs w:val="28"/>
        </w:rPr>
        <w:t xml:space="preserve">) </w:t>
      </w:r>
      <w:r>
        <w:rPr>
          <w:szCs w:val="28"/>
          <w:cs/>
          <w:lang w:val="en-US" w:bidi="ru-RU"/>
        </w:rPr>
        <w:t>без каких</w:t>
      </w:r>
      <w:r>
        <w:rPr>
          <w:szCs w:val="28"/>
        </w:rPr>
        <w:t>-</w:t>
      </w:r>
      <w:r>
        <w:rPr>
          <w:szCs w:val="28"/>
          <w:cs/>
          <w:lang w:val="en-US" w:bidi="ru-RU"/>
        </w:rPr>
        <w:t>либо финансовых посредников</w:t>
      </w:r>
      <w:r>
        <w:rPr>
          <w:szCs w:val="28"/>
        </w:rPr>
        <w:t xml:space="preserve">. Хоть </w:t>
      </w:r>
      <w:r>
        <w:rPr>
          <w:szCs w:val="28"/>
          <w:lang w:bidi="ru-RU"/>
        </w:rPr>
        <w:t xml:space="preserve">биржи и </w:t>
      </w:r>
      <w:r>
        <w:rPr>
          <w:szCs w:val="28"/>
          <w:cs/>
          <w:lang w:val="en-US" w:bidi="ru-RU"/>
        </w:rPr>
        <w:t>используют свои собственные серверы</w:t>
      </w:r>
      <w:r>
        <w:rPr>
          <w:szCs w:val="28"/>
        </w:rPr>
        <w:t xml:space="preserve"> д</w:t>
      </w:r>
      <w:r>
        <w:rPr>
          <w:szCs w:val="28"/>
          <w:cs/>
          <w:lang w:val="en-US" w:bidi="ru-RU"/>
        </w:rPr>
        <w:t>ля хранения данных о торгах и заявок на покупку</w:t>
      </w:r>
      <w:r>
        <w:rPr>
          <w:szCs w:val="28"/>
          <w:lang w:bidi="ru-RU"/>
        </w:rPr>
        <w:t>/</w:t>
      </w:r>
      <w:r>
        <w:rPr>
          <w:szCs w:val="28"/>
          <w:cs/>
          <w:lang w:val="en-US" w:bidi="ru-RU"/>
        </w:rPr>
        <w:t>продажу активов пользователей</w:t>
      </w:r>
      <w:r>
        <w:rPr>
          <w:szCs w:val="28"/>
        </w:rPr>
        <w:t xml:space="preserve">, </w:t>
      </w:r>
      <w:r>
        <w:rPr>
          <w:szCs w:val="28"/>
          <w:cs/>
          <w:lang w:val="en-US" w:bidi="ru-RU"/>
        </w:rPr>
        <w:t xml:space="preserve">однако </w:t>
      </w:r>
      <w:r>
        <w:rPr>
          <w:szCs w:val="28"/>
          <w:lang w:bidi="ru-RU"/>
        </w:rPr>
        <w:t xml:space="preserve">закрытые </w:t>
      </w:r>
      <w:r>
        <w:rPr>
          <w:szCs w:val="28"/>
          <w:cs/>
          <w:lang w:val="en-US" w:bidi="ru-RU"/>
        </w:rPr>
        <w:t>ключи при этом хранятся у самих пользователей</w:t>
      </w:r>
      <w:r>
        <w:rPr>
          <w:szCs w:val="28"/>
        </w:rPr>
        <w:t xml:space="preserve">. Таким образом </w:t>
      </w:r>
      <w:r>
        <w:rPr>
          <w:szCs w:val="28"/>
          <w:lang w:val="en-US"/>
        </w:rPr>
        <w:t>DEX</w:t>
      </w:r>
      <w:r>
        <w:rPr>
          <w:szCs w:val="28"/>
          <w:cs/>
          <w:lang w:val="en-US" w:bidi="ru-RU"/>
        </w:rPr>
        <w:t xml:space="preserve"> биржа </w:t>
      </w:r>
      <w:r>
        <w:rPr>
          <w:szCs w:val="28"/>
        </w:rPr>
        <w:t xml:space="preserve"> </w:t>
      </w:r>
      <w:r>
        <w:rPr>
          <w:szCs w:val="28"/>
          <w:cs/>
          <w:lang w:val="en-US" w:bidi="ru-RU"/>
        </w:rPr>
        <w:t>устраняет необходимость в доверенном посреднике</w:t>
      </w:r>
      <w:r>
        <w:rPr>
          <w:szCs w:val="28"/>
        </w:rPr>
        <w:t xml:space="preserve">, и </w:t>
      </w:r>
      <w:r>
        <w:rPr>
          <w:szCs w:val="28"/>
          <w:cs/>
          <w:lang w:val="en-US" w:bidi="ru-RU"/>
        </w:rPr>
        <w:t>обеспечивают полную анонимность пользователя</w:t>
      </w:r>
      <w:r>
        <w:rPr>
          <w:szCs w:val="28"/>
          <w:lang w:bidi="ru-RU"/>
        </w:rPr>
        <w:t>.</w:t>
      </w:r>
    </w:p>
    <w:p w:rsidR="00732C4C" w:rsidRDefault="00A459EF">
      <w:pPr>
        <w:spacing w:after="0"/>
        <w:rPr>
          <w:szCs w:val="28"/>
          <w:lang w:bidi="ru-RU"/>
        </w:rPr>
      </w:pPr>
      <w:r>
        <w:rPr>
          <w:szCs w:val="28"/>
          <w:lang w:bidi="ru-RU"/>
        </w:rPr>
        <w:t xml:space="preserve">Большая часть </w:t>
      </w:r>
      <w:r>
        <w:rPr>
          <w:szCs w:val="28"/>
          <w:lang w:val="en-US"/>
        </w:rPr>
        <w:t>DEX</w:t>
      </w:r>
      <w:r>
        <w:rPr>
          <w:szCs w:val="28"/>
        </w:rPr>
        <w:t xml:space="preserve"> бирж имеют открытый исходный код, с которым можно ознакомиться на </w:t>
      </w:r>
      <w:r>
        <w:rPr>
          <w:szCs w:val="28"/>
          <w:lang w:val="en-US"/>
        </w:rPr>
        <w:t>Git</w:t>
      </w:r>
      <w:r>
        <w:rPr>
          <w:szCs w:val="28"/>
        </w:rPr>
        <w:t xml:space="preserve">. </w:t>
      </w:r>
      <w:r>
        <w:rPr>
          <w:szCs w:val="28"/>
          <w:lang w:bidi="ru-RU"/>
        </w:rPr>
        <w:t xml:space="preserve">Часть бирж для работы с собой предоставляет сайт или приложение, часть - только приложение (к примеру </w:t>
      </w:r>
      <w:r>
        <w:rPr>
          <w:szCs w:val="28"/>
          <w:lang w:val="en-US"/>
        </w:rPr>
        <w:t>Bisq</w:t>
      </w:r>
      <w:r>
        <w:rPr>
          <w:szCs w:val="28"/>
        </w:rPr>
        <w:t xml:space="preserve"> </w:t>
      </w:r>
      <w:r>
        <w:rPr>
          <w:szCs w:val="28"/>
          <w:lang w:val="en-US"/>
        </w:rPr>
        <w:t>Network</w:t>
      </w:r>
      <w:r>
        <w:rPr>
          <w:szCs w:val="28"/>
          <w:lang w:bidi="ru-RU"/>
        </w:rPr>
        <w:t>). Вариант с приложением, устанавливаемым на компьютер пользователя, является предпочтительным, так как в этом случае мы можем максимально контролировать процесс взаимодействия пользователя и сервиса.</w:t>
      </w:r>
    </w:p>
    <w:p w:rsidR="00732C4C" w:rsidRDefault="00A459EF">
      <w:pPr>
        <w:spacing w:after="0"/>
        <w:rPr>
          <w:szCs w:val="28"/>
          <w:lang w:bidi="ru-RU"/>
        </w:rPr>
      </w:pPr>
      <w:r>
        <w:rPr>
          <w:szCs w:val="28"/>
          <w:lang w:bidi="ru-RU"/>
        </w:rPr>
        <w:lastRenderedPageBreak/>
        <w:t xml:space="preserve">Серверная часть </w:t>
      </w:r>
      <w:r>
        <w:rPr>
          <w:szCs w:val="28"/>
          <w:lang w:val="en-US" w:bidi="ru-RU"/>
        </w:rPr>
        <w:t>DEX</w:t>
      </w:r>
      <w:r>
        <w:rPr>
          <w:szCs w:val="28"/>
          <w:lang w:bidi="ru-RU"/>
        </w:rPr>
        <w:t xml:space="preserve"> </w:t>
      </w:r>
      <w:r>
        <w:rPr>
          <w:szCs w:val="28"/>
          <w:cs/>
          <w:lang w:val="en-US" w:bidi="ru-RU"/>
        </w:rPr>
        <w:t>состоит из смарт</w:t>
      </w:r>
      <w:r>
        <w:rPr>
          <w:szCs w:val="28"/>
          <w:lang w:bidi="ru-RU"/>
        </w:rPr>
        <w:t>-</w:t>
      </w:r>
      <w:r>
        <w:rPr>
          <w:szCs w:val="28"/>
          <w:cs/>
          <w:lang w:val="en-US" w:bidi="ru-RU"/>
        </w:rPr>
        <w:t>контракта</w:t>
      </w:r>
      <w:r>
        <w:rPr>
          <w:szCs w:val="28"/>
          <w:lang w:bidi="ru-RU"/>
        </w:rPr>
        <w:t xml:space="preserve">, алгоритма </w:t>
      </w:r>
      <w:r>
        <w:rPr>
          <w:szCs w:val="28"/>
          <w:cs/>
          <w:lang w:val="en-US" w:bidi="ru-RU"/>
        </w:rPr>
        <w:t>для трейдинга и арбитра обработки транзакций</w:t>
      </w:r>
      <w:r>
        <w:rPr>
          <w:szCs w:val="28"/>
          <w:lang w:bidi="ru-RU"/>
        </w:rPr>
        <w:t xml:space="preserve">. </w:t>
      </w:r>
      <w:r>
        <w:rPr>
          <w:szCs w:val="28"/>
          <w:cs/>
          <w:lang w:val="en-US" w:bidi="ru-RU"/>
        </w:rPr>
        <w:t>Смарт</w:t>
      </w:r>
      <w:r>
        <w:rPr>
          <w:szCs w:val="28"/>
          <w:lang w:bidi="ru-RU"/>
        </w:rPr>
        <w:t>-</w:t>
      </w:r>
      <w:r>
        <w:rPr>
          <w:szCs w:val="28"/>
          <w:cs/>
          <w:lang w:val="en-US" w:bidi="ru-RU"/>
        </w:rPr>
        <w:t xml:space="preserve">контракт </w:t>
      </w:r>
      <w:r>
        <w:rPr>
          <w:szCs w:val="28"/>
          <w:lang w:bidi="ru-RU"/>
        </w:rPr>
        <w:t xml:space="preserve">осуществляет </w:t>
      </w:r>
      <w:r>
        <w:rPr>
          <w:szCs w:val="28"/>
          <w:cs/>
          <w:lang w:val="en-US" w:bidi="ru-RU"/>
        </w:rPr>
        <w:t xml:space="preserve">хранение всех активов и выполнение </w:t>
      </w:r>
      <w:r>
        <w:rPr>
          <w:szCs w:val="28"/>
          <w:lang w:bidi="ru-RU"/>
        </w:rPr>
        <w:t xml:space="preserve">всех транзакций. Если злоумышленники получат доступ к серверам, то они не смогу вывести средства из смарт-контрактов, если они не будут знать закрытых ключей пользователей. Поэтому </w:t>
      </w:r>
      <w:r>
        <w:rPr>
          <w:szCs w:val="28"/>
          <w:cs/>
          <w:lang w:val="en-US" w:bidi="ru-RU"/>
        </w:rPr>
        <w:t>хакерские атаки</w:t>
      </w:r>
      <w:r>
        <w:rPr>
          <w:szCs w:val="28"/>
        </w:rPr>
        <w:t xml:space="preserve"> или закрытие </w:t>
      </w:r>
      <w:r>
        <w:rPr>
          <w:szCs w:val="28"/>
          <w:cs/>
          <w:lang w:val="en-US" w:bidi="ru-RU"/>
        </w:rPr>
        <w:t xml:space="preserve">самой биржи </w:t>
      </w:r>
      <w:r>
        <w:rPr>
          <w:szCs w:val="28"/>
          <w:lang w:bidi="ru-RU"/>
        </w:rPr>
        <w:t>не приведут к</w:t>
      </w:r>
      <w:r>
        <w:rPr>
          <w:szCs w:val="28"/>
          <w:cs/>
          <w:lang w:val="en-US" w:bidi="ru-RU"/>
        </w:rPr>
        <w:t xml:space="preserve"> потер</w:t>
      </w:r>
      <w:r>
        <w:rPr>
          <w:szCs w:val="28"/>
          <w:lang w:bidi="ru-RU"/>
        </w:rPr>
        <w:t>и</w:t>
      </w:r>
      <w:r>
        <w:rPr>
          <w:szCs w:val="28"/>
          <w:cs/>
          <w:lang w:val="en-US" w:bidi="ru-RU"/>
        </w:rPr>
        <w:t xml:space="preserve"> средств</w:t>
      </w:r>
      <w:r>
        <w:rPr>
          <w:szCs w:val="28"/>
          <w:lang w:bidi="ru-RU"/>
        </w:rPr>
        <w:t xml:space="preserve"> клиентов.</w:t>
      </w:r>
    </w:p>
    <w:p w:rsidR="00732C4C" w:rsidRDefault="00A459EF">
      <w:pPr>
        <w:spacing w:after="0"/>
        <w:rPr>
          <w:szCs w:val="28"/>
          <w:lang w:bidi="ru-RU"/>
        </w:rPr>
      </w:pPr>
      <w:r>
        <w:rPr>
          <w:szCs w:val="28"/>
        </w:rPr>
        <w:t xml:space="preserve">Также у </w:t>
      </w:r>
      <w:r>
        <w:rPr>
          <w:szCs w:val="28"/>
          <w:lang w:val="en-US"/>
        </w:rPr>
        <w:t>DEX</w:t>
      </w:r>
      <w:r>
        <w:rPr>
          <w:szCs w:val="28"/>
        </w:rPr>
        <w:t xml:space="preserve"> </w:t>
      </w:r>
      <w:r>
        <w:rPr>
          <w:szCs w:val="28"/>
          <w:cs/>
          <w:lang w:val="en-US" w:bidi="ru-RU"/>
        </w:rPr>
        <w:t>биржи нет единой точки входа</w:t>
      </w:r>
      <w:r>
        <w:rPr>
          <w:szCs w:val="28"/>
        </w:rPr>
        <w:t xml:space="preserve">, </w:t>
      </w:r>
      <w:r>
        <w:rPr>
          <w:szCs w:val="28"/>
          <w:cs/>
          <w:lang w:val="en-US" w:bidi="ru-RU"/>
        </w:rPr>
        <w:t>через которую можно было бы получить доступ ко всем данным</w:t>
      </w:r>
      <w:r>
        <w:rPr>
          <w:szCs w:val="28"/>
        </w:rPr>
        <w:t xml:space="preserve">, </w:t>
      </w:r>
      <w:r>
        <w:rPr>
          <w:szCs w:val="28"/>
          <w:cs/>
          <w:lang w:val="en-US" w:bidi="ru-RU"/>
        </w:rPr>
        <w:t>что усложняет работу для взломщиков и делает саму атаку бессмысленной</w:t>
      </w:r>
      <w:r>
        <w:rPr>
          <w:szCs w:val="28"/>
          <w:lang w:bidi="ru-RU"/>
        </w:rPr>
        <w:t xml:space="preserve">. Некоторые децентрализованные биржи, работающие с фиатными валютами, обязывают своих пользователей проходить процедуру </w:t>
      </w:r>
      <w:r>
        <w:rPr>
          <w:szCs w:val="28"/>
          <w:lang w:val="en-US" w:bidi="ru-RU"/>
        </w:rPr>
        <w:t>KYC</w:t>
      </w:r>
      <w:r>
        <w:rPr>
          <w:szCs w:val="28"/>
          <w:lang w:bidi="ru-RU"/>
        </w:rPr>
        <w:t xml:space="preserve"> и поэтому хранят их персональные данные (но не закрытые ключи) на сервере.</w:t>
      </w:r>
    </w:p>
    <w:p w:rsidR="00732C4C" w:rsidRDefault="00A459EF">
      <w:pPr>
        <w:spacing w:after="0"/>
        <w:rPr>
          <w:szCs w:val="28"/>
        </w:rPr>
      </w:pPr>
      <w:r>
        <w:rPr>
          <w:szCs w:val="28"/>
          <w:lang w:bidi="ru-RU"/>
        </w:rPr>
        <w:t>Децентрализованные биржи работают по семейству протоколов «</w:t>
      </w:r>
      <w:r>
        <w:rPr>
          <w:szCs w:val="28"/>
        </w:rPr>
        <w:t>0</w:t>
      </w:r>
      <w:r>
        <w:rPr>
          <w:szCs w:val="28"/>
          <w:lang w:val="en-US"/>
        </w:rPr>
        <w:t>x</w:t>
      </w:r>
      <w:r>
        <w:rPr>
          <w:szCs w:val="28"/>
        </w:rPr>
        <w:t>». В нем описывается принципы децентрализованного обмена валютой/токенами внутри смарт-контракта, а не внутри самого блокчейна [10]. Согласно этому протоколу, чтобы совершить сделку и записать ее в смарт контракт, оба участника обмена должны подписать транзакцию своими закрытыми ключами, при чем подпись осуществляется вне биржи, то есть на стороне пользователя (в браузере или в установленном приложении).</w:t>
      </w:r>
    </w:p>
    <w:p w:rsidR="00732C4C" w:rsidRDefault="00A459EF">
      <w:pPr>
        <w:spacing w:after="0"/>
        <w:rPr>
          <w:szCs w:val="28"/>
        </w:rPr>
      </w:pPr>
      <w:r>
        <w:rPr>
          <w:szCs w:val="28"/>
          <w:cs/>
          <w:lang w:val="en-US"/>
        </w:rPr>
        <w:t>Кажд</w:t>
      </w:r>
      <w:r>
        <w:rPr>
          <w:szCs w:val="28"/>
        </w:rPr>
        <w:t>ая</w:t>
      </w:r>
      <w:r>
        <w:rPr>
          <w:szCs w:val="28"/>
          <w:cs/>
          <w:lang w:val="en-US"/>
        </w:rPr>
        <w:t xml:space="preserve"> </w:t>
      </w:r>
      <w:r>
        <w:rPr>
          <w:szCs w:val="28"/>
        </w:rPr>
        <w:t xml:space="preserve">транзакция </w:t>
      </w:r>
      <w:r>
        <w:rPr>
          <w:szCs w:val="28"/>
          <w:cs/>
          <w:lang w:val="en-US"/>
        </w:rPr>
        <w:t>представляет собой пакет данных</w:t>
      </w:r>
      <w:r>
        <w:rPr>
          <w:szCs w:val="28"/>
        </w:rPr>
        <w:t xml:space="preserve">, </w:t>
      </w:r>
      <w:r>
        <w:rPr>
          <w:szCs w:val="28"/>
          <w:cs/>
          <w:lang w:val="en-US"/>
        </w:rPr>
        <w:t>содержащий параметры заказа и соответствующую подпись</w:t>
      </w:r>
      <w:r>
        <w:rPr>
          <w:szCs w:val="28"/>
        </w:rPr>
        <w:t xml:space="preserve">. </w:t>
      </w:r>
      <w:r>
        <w:rPr>
          <w:szCs w:val="28"/>
          <w:cs/>
          <w:lang w:val="en-US"/>
        </w:rPr>
        <w:t xml:space="preserve">Параметры </w:t>
      </w:r>
      <w:r>
        <w:rPr>
          <w:szCs w:val="28"/>
        </w:rPr>
        <w:t xml:space="preserve">транзакции конкатенируются </w:t>
      </w:r>
      <w:r>
        <w:rPr>
          <w:szCs w:val="28"/>
          <w:cs/>
          <w:lang w:val="en-US"/>
        </w:rPr>
        <w:t xml:space="preserve">и хэшируются до </w:t>
      </w:r>
      <w:r>
        <w:rPr>
          <w:szCs w:val="28"/>
        </w:rPr>
        <w:t xml:space="preserve">32 </w:t>
      </w:r>
      <w:r>
        <w:rPr>
          <w:szCs w:val="28"/>
          <w:cs/>
          <w:lang w:val="en-US"/>
        </w:rPr>
        <w:t xml:space="preserve">байт с помощью функции </w:t>
      </w:r>
      <w:r>
        <w:rPr>
          <w:szCs w:val="28"/>
          <w:lang w:val="en-US"/>
        </w:rPr>
        <w:t>Keccak</w:t>
      </w:r>
      <w:r>
        <w:rPr>
          <w:szCs w:val="28"/>
        </w:rPr>
        <w:t xml:space="preserve"> </w:t>
      </w:r>
      <w:r>
        <w:rPr>
          <w:szCs w:val="28"/>
          <w:lang w:val="en-US"/>
        </w:rPr>
        <w:t>SHA</w:t>
      </w:r>
      <w:r>
        <w:rPr>
          <w:szCs w:val="28"/>
        </w:rPr>
        <w:t xml:space="preserve">3. </w:t>
      </w:r>
      <w:r>
        <w:rPr>
          <w:szCs w:val="28"/>
          <w:cs/>
          <w:lang w:val="en-US"/>
        </w:rPr>
        <w:t xml:space="preserve">Инициатор заказа подписывает хэш заказа своим закрытым ключом для получения подписи </w:t>
      </w:r>
      <w:r>
        <w:rPr>
          <w:szCs w:val="28"/>
          <w:lang w:val="en-US"/>
        </w:rPr>
        <w:t>ECDSA</w:t>
      </w:r>
      <w:r>
        <w:rPr>
          <w:szCs w:val="28"/>
        </w:rPr>
        <w:t xml:space="preserve">. </w:t>
      </w:r>
      <w:r>
        <w:rPr>
          <w:szCs w:val="28"/>
          <w:cs/>
          <w:lang w:val="en-US"/>
        </w:rPr>
        <w:t>Смарт</w:t>
      </w:r>
      <w:r>
        <w:rPr>
          <w:szCs w:val="28"/>
        </w:rPr>
        <w:t>-</w:t>
      </w:r>
      <w:r>
        <w:rPr>
          <w:szCs w:val="28"/>
          <w:cs/>
          <w:lang w:val="en-US"/>
        </w:rPr>
        <w:t xml:space="preserve">контракт может аутентифицировать подпись инициатора </w:t>
      </w:r>
      <w:r>
        <w:rPr>
          <w:szCs w:val="28"/>
        </w:rPr>
        <w:t xml:space="preserve">транзакции </w:t>
      </w:r>
      <w:r>
        <w:rPr>
          <w:szCs w:val="28"/>
          <w:cs/>
          <w:lang w:val="en-US"/>
        </w:rPr>
        <w:t xml:space="preserve">с помощью функции </w:t>
      </w:r>
      <w:r>
        <w:rPr>
          <w:szCs w:val="28"/>
          <w:lang w:val="en-US"/>
        </w:rPr>
        <w:t>ecrecover</w:t>
      </w:r>
      <w:r>
        <w:rPr>
          <w:szCs w:val="28"/>
        </w:rPr>
        <w:t xml:space="preserve">, </w:t>
      </w:r>
      <w:r>
        <w:rPr>
          <w:szCs w:val="28"/>
          <w:cs/>
          <w:lang w:val="en-US"/>
        </w:rPr>
        <w:t xml:space="preserve">которая принимает </w:t>
      </w:r>
      <w:r>
        <w:rPr>
          <w:szCs w:val="28"/>
        </w:rPr>
        <w:t xml:space="preserve">на вход </w:t>
      </w:r>
      <w:r>
        <w:rPr>
          <w:szCs w:val="28"/>
          <w:cs/>
          <w:lang w:val="en-US"/>
        </w:rPr>
        <w:t>хэш</w:t>
      </w:r>
      <w:r>
        <w:rPr>
          <w:szCs w:val="28"/>
        </w:rPr>
        <w:t xml:space="preserve"> транзакции</w:t>
      </w:r>
      <w:r>
        <w:rPr>
          <w:szCs w:val="28"/>
          <w:cs/>
          <w:lang w:val="en-US"/>
        </w:rPr>
        <w:t xml:space="preserve"> и подпись хэша в качестве аргументов и возвращает открытый ключ</w:t>
      </w:r>
      <w:r>
        <w:rPr>
          <w:szCs w:val="28"/>
        </w:rPr>
        <w:t xml:space="preserve"> кошелька, </w:t>
      </w:r>
      <w:r>
        <w:rPr>
          <w:szCs w:val="28"/>
          <w:cs/>
          <w:lang w:val="en-US"/>
        </w:rPr>
        <w:t>который произвел подпись</w:t>
      </w:r>
      <w:r>
        <w:rPr>
          <w:szCs w:val="28"/>
        </w:rPr>
        <w:t xml:space="preserve">. </w:t>
      </w:r>
      <w:r>
        <w:rPr>
          <w:szCs w:val="28"/>
          <w:cs/>
          <w:lang w:val="en-US"/>
        </w:rPr>
        <w:t>Если открытый ключ</w:t>
      </w:r>
      <w:r>
        <w:rPr>
          <w:szCs w:val="28"/>
        </w:rPr>
        <w:t xml:space="preserve">, </w:t>
      </w:r>
      <w:r>
        <w:rPr>
          <w:szCs w:val="28"/>
          <w:cs/>
          <w:lang w:val="en-US"/>
        </w:rPr>
        <w:t xml:space="preserve">возвращенный </w:t>
      </w:r>
      <w:r>
        <w:rPr>
          <w:szCs w:val="28"/>
          <w:lang w:val="en-US"/>
        </w:rPr>
        <w:t>ecrecover</w:t>
      </w:r>
      <w:r>
        <w:rPr>
          <w:szCs w:val="28"/>
        </w:rPr>
        <w:t xml:space="preserve">, </w:t>
      </w:r>
      <w:r>
        <w:rPr>
          <w:szCs w:val="28"/>
          <w:cs/>
          <w:lang w:val="en-US"/>
        </w:rPr>
        <w:t xml:space="preserve">равен адресу </w:t>
      </w:r>
      <w:r>
        <w:rPr>
          <w:szCs w:val="28"/>
        </w:rPr>
        <w:t xml:space="preserve">заявленного отправителя, </w:t>
      </w:r>
      <w:r>
        <w:rPr>
          <w:szCs w:val="28"/>
          <w:cs/>
          <w:lang w:val="en-US"/>
        </w:rPr>
        <w:t>подпись является подлинной</w:t>
      </w:r>
      <w:r>
        <w:rPr>
          <w:szCs w:val="28"/>
        </w:rPr>
        <w:t>.</w:t>
      </w:r>
    </w:p>
    <w:p w:rsidR="00732C4C" w:rsidRDefault="00A459EF">
      <w:pPr>
        <w:spacing w:after="0"/>
        <w:rPr>
          <w:szCs w:val="28"/>
          <w:lang w:val="en-US"/>
        </w:rPr>
      </w:pPr>
      <w:r>
        <w:rPr>
          <w:szCs w:val="28"/>
          <w:lang w:bidi="ru-RU"/>
        </w:rPr>
        <w:lastRenderedPageBreak/>
        <w:t xml:space="preserve">Процесс работы с </w:t>
      </w:r>
      <w:r>
        <w:rPr>
          <w:szCs w:val="28"/>
          <w:lang w:val="en-US" w:bidi="ru-RU"/>
        </w:rPr>
        <w:t>DEX</w:t>
      </w:r>
      <w:r>
        <w:rPr>
          <w:szCs w:val="28"/>
          <w:lang w:bidi="ru-RU"/>
        </w:rPr>
        <w:t xml:space="preserve"> биржей выглядит следующим образом. </w:t>
      </w:r>
      <w:r>
        <w:rPr>
          <w:szCs w:val="28"/>
        </w:rPr>
        <w:t xml:space="preserve">При регистрации на сервисе, пользователю необходимо добавить адрес своего кошелька в смарт-контракт биржи. Для этого ему необходимо подписать транзакцию с помощью своего закрытого ключа. Подпись осуществляется либо приложением, либо скриптами внутри браузера. </w:t>
      </w:r>
      <w:r>
        <w:rPr>
          <w:szCs w:val="28"/>
          <w:lang w:val="en-US"/>
        </w:rPr>
        <w:t>Есть несколько способов предъявить закрытый ключ:</w:t>
      </w:r>
    </w:p>
    <w:p w:rsidR="00732C4C" w:rsidRDefault="00A459EF">
      <w:pPr>
        <w:pStyle w:val="af0"/>
        <w:numPr>
          <w:ilvl w:val="0"/>
          <w:numId w:val="9"/>
        </w:numPr>
        <w:spacing w:before="0" w:beforeAutospacing="0" w:after="0" w:afterAutospacing="0" w:line="360" w:lineRule="auto"/>
        <w:ind w:left="680" w:firstLine="720"/>
        <w:jc w:val="both"/>
        <w:rPr>
          <w:sz w:val="28"/>
          <w:szCs w:val="28"/>
          <w:cs/>
          <w:lang w:val="en-US" w:bidi="ru-RU"/>
        </w:rPr>
      </w:pPr>
      <w:r>
        <w:rPr>
          <w:sz w:val="28"/>
          <w:szCs w:val="28"/>
          <w:lang w:val="en-US" w:bidi="ru-RU"/>
        </w:rPr>
        <w:t>Ввести информацию файла хранилища ключей</w:t>
      </w:r>
    </w:p>
    <w:p w:rsidR="00732C4C" w:rsidRDefault="00A459EF">
      <w:pPr>
        <w:pStyle w:val="af0"/>
        <w:numPr>
          <w:ilvl w:val="0"/>
          <w:numId w:val="9"/>
        </w:numPr>
        <w:spacing w:before="0" w:beforeAutospacing="0" w:after="0" w:afterAutospacing="0" w:line="360" w:lineRule="auto"/>
        <w:ind w:left="680" w:firstLine="720"/>
        <w:jc w:val="both"/>
        <w:rPr>
          <w:sz w:val="28"/>
          <w:szCs w:val="28"/>
          <w:cs/>
          <w:lang w:val="en-US" w:bidi="ru-RU"/>
        </w:rPr>
      </w:pPr>
      <w:r>
        <w:rPr>
          <w:sz w:val="28"/>
          <w:szCs w:val="28"/>
          <w:lang w:bidi="ru-RU"/>
        </w:rPr>
        <w:t xml:space="preserve">Ввести закрытый ключ, или </w:t>
      </w:r>
      <w:r>
        <w:rPr>
          <w:sz w:val="28"/>
          <w:szCs w:val="28"/>
          <w:lang w:val="en-US" w:bidi="ru-RU"/>
        </w:rPr>
        <w:t>seed</w:t>
      </w:r>
      <w:r>
        <w:rPr>
          <w:sz w:val="28"/>
          <w:szCs w:val="28"/>
          <w:lang w:bidi="ru-RU"/>
        </w:rPr>
        <w:t xml:space="preserve"> фразу</w:t>
      </w:r>
    </w:p>
    <w:p w:rsidR="00732C4C" w:rsidRDefault="00A459EF">
      <w:pPr>
        <w:pStyle w:val="af0"/>
        <w:numPr>
          <w:ilvl w:val="0"/>
          <w:numId w:val="9"/>
        </w:numPr>
        <w:spacing w:before="0" w:beforeAutospacing="0" w:after="0" w:afterAutospacing="0" w:line="360" w:lineRule="auto"/>
        <w:ind w:left="680" w:firstLine="720"/>
        <w:jc w:val="both"/>
        <w:rPr>
          <w:sz w:val="28"/>
          <w:szCs w:val="28"/>
          <w:cs/>
          <w:lang w:val="en-US" w:bidi="ru-RU"/>
        </w:rPr>
      </w:pPr>
      <w:r>
        <w:rPr>
          <w:sz w:val="28"/>
          <w:szCs w:val="28"/>
          <w:lang w:bidi="ru-RU"/>
        </w:rPr>
        <w:t xml:space="preserve">Использовать для подписи браузерный плагин, обеспечивающий работу горячего кошелька (к примеру </w:t>
      </w:r>
      <w:r>
        <w:rPr>
          <w:sz w:val="28"/>
          <w:szCs w:val="28"/>
          <w:lang w:val="en-US" w:bidi="ru-RU"/>
        </w:rPr>
        <w:t>Metamask</w:t>
      </w:r>
      <w:r>
        <w:rPr>
          <w:sz w:val="28"/>
          <w:szCs w:val="28"/>
          <w:lang w:bidi="ru-RU"/>
        </w:rPr>
        <w:t>)</w:t>
      </w:r>
    </w:p>
    <w:p w:rsidR="00732C4C" w:rsidRDefault="00A459EF">
      <w:pPr>
        <w:pStyle w:val="af0"/>
        <w:numPr>
          <w:ilvl w:val="0"/>
          <w:numId w:val="9"/>
        </w:numPr>
        <w:spacing w:before="0" w:beforeAutospacing="0" w:after="0" w:afterAutospacing="0" w:line="360" w:lineRule="auto"/>
        <w:ind w:left="680" w:firstLine="720"/>
        <w:jc w:val="both"/>
        <w:rPr>
          <w:sz w:val="28"/>
          <w:szCs w:val="28"/>
          <w:cs/>
          <w:lang w:val="en-US" w:bidi="ru-RU"/>
        </w:rPr>
      </w:pPr>
      <w:r>
        <w:rPr>
          <w:sz w:val="28"/>
          <w:szCs w:val="28"/>
          <w:lang w:bidi="ru-RU"/>
        </w:rPr>
        <w:t xml:space="preserve">Использовать аппаратный холодный кошелек (к примеру </w:t>
      </w:r>
      <w:r>
        <w:rPr>
          <w:sz w:val="28"/>
          <w:szCs w:val="28"/>
          <w:lang w:val="en-US" w:bidi="ru-RU"/>
        </w:rPr>
        <w:t>Trezor</w:t>
      </w:r>
      <w:r>
        <w:rPr>
          <w:sz w:val="28"/>
          <w:szCs w:val="28"/>
          <w:lang w:bidi="ru-RU"/>
        </w:rPr>
        <w:t>)</w:t>
      </w:r>
    </w:p>
    <w:p w:rsidR="00732C4C" w:rsidRDefault="00A459EF">
      <w:pPr>
        <w:spacing w:after="0"/>
        <w:rPr>
          <w:szCs w:val="28"/>
          <w:lang w:bidi="ru-RU"/>
        </w:rPr>
      </w:pPr>
      <w:r>
        <w:rPr>
          <w:szCs w:val="28"/>
          <w:lang w:bidi="ru-RU"/>
        </w:rPr>
        <w:t>Ключи по алгоритму «0х» не отправляются сервису, а отправляется только подписанная транзакция. Если, мы можем гарантировать целостность и корректную работу браузера, то 1 и 2 варианты - безопасны. Горячие кошельки не безопасны, поэтому третий вариант также небезопасен. При использовании аппаратных кошельков, закрытые ключи не покидают отчуждаемое устройство, и подпись осуществляется также на этом устройстве. Поэтому вариант 4 - также безопасен.</w:t>
      </w:r>
    </w:p>
    <w:p w:rsidR="00732C4C" w:rsidRDefault="00A459EF">
      <w:pPr>
        <w:spacing w:after="0"/>
        <w:rPr>
          <w:szCs w:val="28"/>
        </w:rPr>
      </w:pPr>
      <w:r>
        <w:rPr>
          <w:szCs w:val="28"/>
        </w:rPr>
        <w:t>После чего необходимо пополнить баланс аккаунта на бирже. Клиент переводит криптовалюту/токены со своего кошелька на свой адрес внутри смарт-контракта. Для того чтобы пополнить баланс, вывести оттуда средства или совершить перевод на другой адрес, необходимо совершить подпись транзакции закрытым ключом пользователя. Эту транзакцию в неподписанном виде можно найти на бирже, или найти с помощью сервисов чтения блокчейна, и импортировать на компьютер пользователя, чтобы уже в доверенной среде осуществить подпись.</w:t>
      </w:r>
    </w:p>
    <w:p w:rsidR="00732C4C" w:rsidRDefault="00A459EF">
      <w:pPr>
        <w:spacing w:after="0"/>
        <w:rPr>
          <w:szCs w:val="28"/>
        </w:rPr>
      </w:pPr>
      <w:r>
        <w:rPr>
          <w:szCs w:val="28"/>
        </w:rPr>
        <w:t xml:space="preserve">Подытожим. Криптовалютные биржи используются для купли-продажи, хранения и обмена криптовалют. Криптовалютные биржи бывают двух видов: </w:t>
      </w:r>
      <w:r>
        <w:rPr>
          <w:szCs w:val="28"/>
        </w:rPr>
        <w:lastRenderedPageBreak/>
        <w:t>централизованные и децентрализованные. Их сходства и различия рассмотрим в таблице 3.</w:t>
      </w:r>
    </w:p>
    <w:p w:rsidR="00732C4C" w:rsidRDefault="00732C4C">
      <w:pPr>
        <w:spacing w:after="0"/>
        <w:rPr>
          <w:szCs w:val="28"/>
        </w:rPr>
      </w:pPr>
    </w:p>
    <w:p w:rsidR="00732C4C" w:rsidRDefault="00A459EF">
      <w:pPr>
        <w:spacing w:after="0"/>
        <w:rPr>
          <w:szCs w:val="28"/>
        </w:rPr>
      </w:pPr>
      <w:r>
        <w:rPr>
          <w:szCs w:val="28"/>
        </w:rPr>
        <w:t>Таблица 3.</w:t>
      </w:r>
    </w:p>
    <w:p w:rsidR="00732C4C" w:rsidRDefault="00A459EF">
      <w:pPr>
        <w:spacing w:after="0"/>
        <w:rPr>
          <w:szCs w:val="28"/>
        </w:rPr>
      </w:pPr>
      <w:r>
        <w:rPr>
          <w:szCs w:val="28"/>
        </w:rPr>
        <w:t>Сравнение централизованных и децентрализованных криптовалютных бирж.</w:t>
      </w:r>
    </w:p>
    <w:tbl>
      <w:tblPr>
        <w:tblStyle w:val="af7"/>
        <w:tblW w:w="9565" w:type="dxa"/>
        <w:tblLayout w:type="fixed"/>
        <w:tblLook w:val="04A0" w:firstRow="1" w:lastRow="0" w:firstColumn="1" w:lastColumn="0" w:noHBand="0" w:noVBand="1"/>
      </w:tblPr>
      <w:tblGrid>
        <w:gridCol w:w="3189"/>
        <w:gridCol w:w="3190"/>
        <w:gridCol w:w="3186"/>
      </w:tblGrid>
      <w:tr w:rsidR="00732C4C">
        <w:trPr>
          <w:tblHeader/>
        </w:trPr>
        <w:tc>
          <w:tcPr>
            <w:tcW w:w="3189" w:type="dxa"/>
          </w:tcPr>
          <w:p w:rsidR="00732C4C" w:rsidRDefault="00732C4C">
            <w:pPr>
              <w:spacing w:after="0"/>
              <w:ind w:firstLine="0"/>
              <w:rPr>
                <w:b/>
                <w:bCs/>
                <w:szCs w:val="28"/>
                <w:cs/>
                <w:lang w:val="en-US" w:bidi="ru-RU"/>
              </w:rPr>
            </w:pPr>
          </w:p>
        </w:tc>
        <w:tc>
          <w:tcPr>
            <w:tcW w:w="3190" w:type="dxa"/>
          </w:tcPr>
          <w:p w:rsidR="00732C4C" w:rsidRDefault="00A459EF">
            <w:pPr>
              <w:spacing w:after="0"/>
              <w:ind w:firstLine="0"/>
              <w:rPr>
                <w:b/>
                <w:bCs/>
                <w:szCs w:val="28"/>
                <w:cs/>
                <w:lang w:val="en-US" w:bidi="ru-RU"/>
              </w:rPr>
            </w:pPr>
            <w:r>
              <w:rPr>
                <w:b/>
                <w:bCs/>
                <w:szCs w:val="28"/>
                <w:lang w:bidi="ru-RU"/>
              </w:rPr>
              <w:t>Централизованные</w:t>
            </w:r>
            <w:r>
              <w:rPr>
                <w:b/>
                <w:bCs/>
                <w:szCs w:val="28"/>
                <w:lang w:val="en-US" w:bidi="ru-RU"/>
              </w:rPr>
              <w:t xml:space="preserve"> биржи</w:t>
            </w:r>
          </w:p>
        </w:tc>
        <w:tc>
          <w:tcPr>
            <w:tcW w:w="3186" w:type="dxa"/>
          </w:tcPr>
          <w:p w:rsidR="00732C4C" w:rsidRDefault="00A459EF">
            <w:pPr>
              <w:spacing w:after="0"/>
              <w:ind w:firstLine="0"/>
              <w:rPr>
                <w:b/>
                <w:bCs/>
                <w:szCs w:val="28"/>
                <w:cs/>
                <w:lang w:val="en-US" w:bidi="ru-RU"/>
              </w:rPr>
            </w:pPr>
            <w:r>
              <w:rPr>
                <w:b/>
                <w:bCs/>
                <w:szCs w:val="28"/>
                <w:lang w:val="en-US" w:bidi="ru-RU"/>
              </w:rPr>
              <w:t>Децентрализованные</w:t>
            </w:r>
          </w:p>
        </w:tc>
      </w:tr>
      <w:tr w:rsidR="00732C4C">
        <w:tc>
          <w:tcPr>
            <w:tcW w:w="3189" w:type="dxa"/>
          </w:tcPr>
          <w:p w:rsidR="00732C4C" w:rsidRDefault="00A459EF">
            <w:pPr>
              <w:spacing w:after="0"/>
              <w:ind w:firstLine="0"/>
              <w:rPr>
                <w:b/>
                <w:bCs/>
                <w:szCs w:val="28"/>
                <w:cs/>
                <w:lang w:val="en-US" w:bidi="ru-RU"/>
              </w:rPr>
            </w:pPr>
            <w:r>
              <w:rPr>
                <w:b/>
                <w:bCs/>
                <w:szCs w:val="28"/>
                <w:lang w:val="en-US" w:bidi="ru-RU"/>
              </w:rPr>
              <w:t>Где хранятся ключи?</w:t>
            </w:r>
          </w:p>
        </w:tc>
        <w:tc>
          <w:tcPr>
            <w:tcW w:w="3190" w:type="dxa"/>
          </w:tcPr>
          <w:p w:rsidR="00732C4C" w:rsidRDefault="00A459EF">
            <w:pPr>
              <w:spacing w:after="0"/>
              <w:ind w:firstLine="0"/>
              <w:rPr>
                <w:szCs w:val="28"/>
                <w:cs/>
                <w:lang w:val="en-US" w:bidi="ru-RU"/>
              </w:rPr>
            </w:pPr>
            <w:r>
              <w:rPr>
                <w:szCs w:val="28"/>
                <w:lang w:bidi="ru-RU"/>
              </w:rPr>
              <w:t>Закрытые ключи генерируются и хранятся на сервере.</w:t>
            </w:r>
          </w:p>
        </w:tc>
        <w:tc>
          <w:tcPr>
            <w:tcW w:w="3186" w:type="dxa"/>
          </w:tcPr>
          <w:p w:rsidR="00732C4C" w:rsidRDefault="00A459EF">
            <w:pPr>
              <w:spacing w:after="0"/>
              <w:ind w:firstLine="0"/>
              <w:rPr>
                <w:szCs w:val="28"/>
                <w:cs/>
                <w:lang w:val="en-US" w:bidi="ru-RU"/>
              </w:rPr>
            </w:pPr>
            <w:r>
              <w:rPr>
                <w:szCs w:val="28"/>
                <w:lang w:bidi="ru-RU"/>
              </w:rPr>
              <w:t>Закрытые ключи генерируются и хранятся у пользователя.</w:t>
            </w:r>
          </w:p>
        </w:tc>
      </w:tr>
      <w:tr w:rsidR="00732C4C">
        <w:tc>
          <w:tcPr>
            <w:tcW w:w="3189" w:type="dxa"/>
          </w:tcPr>
          <w:p w:rsidR="00732C4C" w:rsidRDefault="00A459EF">
            <w:pPr>
              <w:spacing w:after="0"/>
              <w:ind w:firstLine="0"/>
              <w:rPr>
                <w:b/>
                <w:bCs/>
                <w:szCs w:val="28"/>
                <w:cs/>
                <w:lang w:val="en-US" w:bidi="ru-RU"/>
              </w:rPr>
            </w:pPr>
            <w:r>
              <w:rPr>
                <w:b/>
                <w:bCs/>
                <w:szCs w:val="28"/>
                <w:lang w:val="en-US" w:bidi="ru-RU"/>
              </w:rPr>
              <w:t>Где подписываются транзакции?</w:t>
            </w:r>
          </w:p>
        </w:tc>
        <w:tc>
          <w:tcPr>
            <w:tcW w:w="3190" w:type="dxa"/>
          </w:tcPr>
          <w:p w:rsidR="00732C4C" w:rsidRDefault="00A459EF">
            <w:pPr>
              <w:spacing w:after="0"/>
              <w:ind w:firstLine="0"/>
              <w:rPr>
                <w:szCs w:val="28"/>
                <w:cs/>
                <w:lang w:val="en-US" w:bidi="ru-RU"/>
              </w:rPr>
            </w:pPr>
            <w:r>
              <w:rPr>
                <w:szCs w:val="28"/>
                <w:lang w:bidi="ru-RU"/>
              </w:rPr>
              <w:t>Транзакции подписываются на стороне сервера.</w:t>
            </w:r>
          </w:p>
        </w:tc>
        <w:tc>
          <w:tcPr>
            <w:tcW w:w="3186" w:type="dxa"/>
          </w:tcPr>
          <w:p w:rsidR="00732C4C" w:rsidRDefault="00A459EF">
            <w:pPr>
              <w:spacing w:after="0"/>
              <w:ind w:firstLine="0"/>
              <w:rPr>
                <w:szCs w:val="28"/>
                <w:cs/>
                <w:lang w:val="en-US" w:bidi="ru-RU"/>
              </w:rPr>
            </w:pPr>
            <w:r>
              <w:rPr>
                <w:szCs w:val="28"/>
                <w:lang w:bidi="ru-RU"/>
              </w:rPr>
              <w:t>Транзакции подписываются на стороне клиента.</w:t>
            </w:r>
          </w:p>
        </w:tc>
      </w:tr>
      <w:tr w:rsidR="00732C4C">
        <w:tc>
          <w:tcPr>
            <w:tcW w:w="3189" w:type="dxa"/>
          </w:tcPr>
          <w:p w:rsidR="00732C4C" w:rsidRDefault="00A459EF">
            <w:pPr>
              <w:spacing w:after="0"/>
              <w:ind w:firstLine="0"/>
              <w:rPr>
                <w:b/>
                <w:bCs/>
                <w:szCs w:val="28"/>
                <w:cs/>
                <w:lang w:val="en-US" w:bidi="ru-RU"/>
              </w:rPr>
            </w:pPr>
            <w:r>
              <w:rPr>
                <w:b/>
                <w:bCs/>
                <w:szCs w:val="28"/>
                <w:lang w:val="en-US" w:bidi="ru-RU"/>
              </w:rPr>
              <w:t>Можно ли отслеживать транзакции?</w:t>
            </w:r>
          </w:p>
        </w:tc>
        <w:tc>
          <w:tcPr>
            <w:tcW w:w="3190" w:type="dxa"/>
          </w:tcPr>
          <w:p w:rsidR="00732C4C" w:rsidRDefault="00A459EF">
            <w:pPr>
              <w:spacing w:after="0"/>
              <w:ind w:firstLine="0"/>
              <w:rPr>
                <w:szCs w:val="28"/>
                <w:cs/>
                <w:lang w:val="en-US" w:bidi="ru-RU"/>
              </w:rPr>
            </w:pPr>
            <w:r>
              <w:rPr>
                <w:szCs w:val="28"/>
                <w:lang w:bidi="ru-RU"/>
              </w:rPr>
              <w:t xml:space="preserve">Все данные транзакций скрыты от пользователей и доступны только серверу. </w:t>
            </w:r>
          </w:p>
        </w:tc>
        <w:tc>
          <w:tcPr>
            <w:tcW w:w="3186" w:type="dxa"/>
          </w:tcPr>
          <w:p w:rsidR="00732C4C" w:rsidRDefault="00A459EF">
            <w:pPr>
              <w:spacing w:after="0"/>
              <w:ind w:firstLine="0"/>
              <w:rPr>
                <w:szCs w:val="28"/>
                <w:cs/>
                <w:lang w:val="en-US" w:bidi="ru-RU"/>
              </w:rPr>
            </w:pPr>
            <w:r>
              <w:rPr>
                <w:szCs w:val="28"/>
                <w:lang w:bidi="ru-RU"/>
              </w:rPr>
              <w:t>Все транзакции публичные, и их можно отслеживать через сервисы сканирования блокчейна.</w:t>
            </w:r>
          </w:p>
        </w:tc>
      </w:tr>
      <w:tr w:rsidR="00732C4C">
        <w:tc>
          <w:tcPr>
            <w:tcW w:w="3189" w:type="dxa"/>
          </w:tcPr>
          <w:p w:rsidR="00732C4C" w:rsidRDefault="00A459EF">
            <w:pPr>
              <w:spacing w:after="0"/>
              <w:ind w:firstLine="0"/>
              <w:rPr>
                <w:b/>
                <w:bCs/>
                <w:szCs w:val="28"/>
                <w:cs/>
                <w:lang w:val="en-US" w:bidi="ru-RU"/>
              </w:rPr>
            </w:pPr>
            <w:r>
              <w:rPr>
                <w:b/>
                <w:bCs/>
                <w:szCs w:val="28"/>
                <w:lang w:bidi="ru-RU"/>
              </w:rPr>
              <w:t>Есть ли доступ к исходному коду биржи?</w:t>
            </w:r>
          </w:p>
        </w:tc>
        <w:tc>
          <w:tcPr>
            <w:tcW w:w="3190" w:type="dxa"/>
          </w:tcPr>
          <w:p w:rsidR="00732C4C" w:rsidRDefault="00A459EF">
            <w:pPr>
              <w:spacing w:after="0"/>
              <w:ind w:firstLine="0"/>
              <w:rPr>
                <w:szCs w:val="28"/>
                <w:cs/>
                <w:lang w:val="en-US" w:bidi="ru-RU"/>
              </w:rPr>
            </w:pPr>
            <w:r>
              <w:rPr>
                <w:szCs w:val="28"/>
                <w:lang w:bidi="ru-RU"/>
              </w:rPr>
              <w:t>Закрытый исходный код у всех бирж.</w:t>
            </w:r>
          </w:p>
        </w:tc>
        <w:tc>
          <w:tcPr>
            <w:tcW w:w="3186" w:type="dxa"/>
          </w:tcPr>
          <w:p w:rsidR="00732C4C" w:rsidRDefault="00A459EF">
            <w:pPr>
              <w:spacing w:after="0"/>
              <w:ind w:firstLine="0"/>
              <w:rPr>
                <w:szCs w:val="28"/>
                <w:cs/>
                <w:lang w:val="en-US" w:bidi="ru-RU"/>
              </w:rPr>
            </w:pPr>
            <w:r>
              <w:rPr>
                <w:szCs w:val="28"/>
                <w:lang w:bidi="ru-RU"/>
              </w:rPr>
              <w:t>Открытый исходный код у большей части бирж.</w:t>
            </w:r>
          </w:p>
        </w:tc>
      </w:tr>
      <w:tr w:rsidR="00732C4C">
        <w:tc>
          <w:tcPr>
            <w:tcW w:w="3189" w:type="dxa"/>
          </w:tcPr>
          <w:p w:rsidR="00732C4C" w:rsidRDefault="00A459EF">
            <w:pPr>
              <w:spacing w:after="0"/>
              <w:ind w:firstLine="0"/>
              <w:rPr>
                <w:b/>
                <w:bCs/>
                <w:szCs w:val="28"/>
                <w:cs/>
                <w:lang w:val="en-US" w:bidi="ru-RU"/>
              </w:rPr>
            </w:pPr>
            <w:r>
              <w:rPr>
                <w:b/>
                <w:bCs/>
                <w:szCs w:val="28"/>
                <w:lang w:val="en-US" w:bidi="ru-RU"/>
              </w:rPr>
              <w:t>Анонимность</w:t>
            </w:r>
          </w:p>
        </w:tc>
        <w:tc>
          <w:tcPr>
            <w:tcW w:w="3190" w:type="dxa"/>
          </w:tcPr>
          <w:p w:rsidR="00732C4C" w:rsidRDefault="00A459EF">
            <w:pPr>
              <w:spacing w:after="0"/>
              <w:ind w:firstLine="0"/>
              <w:rPr>
                <w:szCs w:val="28"/>
                <w:cs/>
                <w:lang w:val="en-US" w:bidi="ru-RU"/>
              </w:rPr>
            </w:pPr>
            <w:r>
              <w:rPr>
                <w:szCs w:val="28"/>
                <w:lang w:bidi="ru-RU"/>
              </w:rPr>
              <w:t>При регистрации за частую необходимо указывать свои персональные данные.</w:t>
            </w:r>
          </w:p>
        </w:tc>
        <w:tc>
          <w:tcPr>
            <w:tcW w:w="3186" w:type="dxa"/>
          </w:tcPr>
          <w:p w:rsidR="00732C4C" w:rsidRDefault="00A459EF">
            <w:pPr>
              <w:spacing w:after="0"/>
              <w:ind w:firstLine="0"/>
              <w:rPr>
                <w:szCs w:val="28"/>
                <w:cs/>
                <w:lang w:val="en-US" w:bidi="ru-RU"/>
              </w:rPr>
            </w:pPr>
            <w:r>
              <w:rPr>
                <w:szCs w:val="28"/>
                <w:lang w:bidi="ru-RU"/>
              </w:rPr>
              <w:t>Полная анонимность. На большей части сервисов регистрация осуществляется только с помощью ключевой пары.</w:t>
            </w:r>
          </w:p>
        </w:tc>
      </w:tr>
      <w:tr w:rsidR="00732C4C">
        <w:tc>
          <w:tcPr>
            <w:tcW w:w="3189" w:type="dxa"/>
          </w:tcPr>
          <w:p w:rsidR="00732C4C" w:rsidRDefault="00A459EF">
            <w:pPr>
              <w:spacing w:after="0"/>
              <w:ind w:firstLine="0"/>
              <w:rPr>
                <w:b/>
                <w:bCs/>
                <w:szCs w:val="28"/>
                <w:cs/>
                <w:lang w:val="en-US" w:bidi="ru-RU"/>
              </w:rPr>
            </w:pPr>
            <w:r>
              <w:rPr>
                <w:b/>
                <w:bCs/>
                <w:szCs w:val="28"/>
                <w:lang w:bidi="ru-RU"/>
              </w:rPr>
              <w:t>Взлом или блокировка активов пользователя</w:t>
            </w:r>
          </w:p>
        </w:tc>
        <w:tc>
          <w:tcPr>
            <w:tcW w:w="3190" w:type="dxa"/>
          </w:tcPr>
          <w:p w:rsidR="00732C4C" w:rsidRDefault="00A459EF">
            <w:pPr>
              <w:spacing w:after="0"/>
              <w:ind w:firstLine="0"/>
              <w:rPr>
                <w:szCs w:val="28"/>
                <w:cs/>
                <w:lang w:val="en-US" w:bidi="ru-RU"/>
              </w:rPr>
            </w:pPr>
            <w:r>
              <w:rPr>
                <w:szCs w:val="28"/>
                <w:lang w:bidi="ru-RU"/>
              </w:rPr>
              <w:t xml:space="preserve">Аккаунт пользователя может быть </w:t>
            </w:r>
            <w:r>
              <w:rPr>
                <w:szCs w:val="28"/>
                <w:lang w:bidi="ru-RU"/>
              </w:rPr>
              <w:lastRenderedPageBreak/>
              <w:t>заблокировать или взломан. В этом случае средства будут безвовзратно утеряны.</w:t>
            </w:r>
          </w:p>
        </w:tc>
        <w:tc>
          <w:tcPr>
            <w:tcW w:w="3186" w:type="dxa"/>
          </w:tcPr>
          <w:p w:rsidR="00732C4C" w:rsidRDefault="00A459EF">
            <w:pPr>
              <w:spacing w:after="0"/>
              <w:ind w:firstLine="0"/>
              <w:rPr>
                <w:szCs w:val="28"/>
                <w:cs/>
                <w:lang w:val="en-US" w:bidi="ru-RU"/>
              </w:rPr>
            </w:pPr>
            <w:r>
              <w:rPr>
                <w:szCs w:val="28"/>
                <w:lang w:bidi="ru-RU"/>
              </w:rPr>
              <w:lastRenderedPageBreak/>
              <w:t xml:space="preserve">Аккаунт невозможно заблокировать или </w:t>
            </w:r>
            <w:r>
              <w:rPr>
                <w:szCs w:val="28"/>
                <w:lang w:bidi="ru-RU"/>
              </w:rPr>
              <w:lastRenderedPageBreak/>
              <w:t>взломать на серверной стороне.</w:t>
            </w:r>
          </w:p>
        </w:tc>
      </w:tr>
      <w:tr w:rsidR="00732C4C">
        <w:tc>
          <w:tcPr>
            <w:tcW w:w="3189" w:type="dxa"/>
          </w:tcPr>
          <w:p w:rsidR="00732C4C" w:rsidRDefault="00A459EF">
            <w:pPr>
              <w:spacing w:after="0"/>
              <w:ind w:firstLine="0"/>
              <w:rPr>
                <w:b/>
                <w:bCs/>
                <w:szCs w:val="28"/>
                <w:cs/>
                <w:lang w:val="en-US" w:bidi="ru-RU"/>
              </w:rPr>
            </w:pPr>
            <w:r>
              <w:rPr>
                <w:b/>
                <w:bCs/>
                <w:szCs w:val="28"/>
                <w:lang w:val="en-US" w:bidi="ru-RU"/>
              </w:rPr>
              <w:lastRenderedPageBreak/>
              <w:t>Гарантии выполнения сделок.</w:t>
            </w:r>
          </w:p>
        </w:tc>
        <w:tc>
          <w:tcPr>
            <w:tcW w:w="3190" w:type="dxa"/>
          </w:tcPr>
          <w:p w:rsidR="00732C4C" w:rsidRDefault="00A459EF">
            <w:pPr>
              <w:spacing w:after="0"/>
              <w:ind w:firstLine="0"/>
              <w:rPr>
                <w:szCs w:val="28"/>
                <w:cs/>
                <w:lang w:val="en-US" w:bidi="ru-RU"/>
              </w:rPr>
            </w:pPr>
            <w:r>
              <w:rPr>
                <w:szCs w:val="28"/>
                <w:lang w:bidi="ru-RU"/>
              </w:rPr>
              <w:t>Надежность сделок гарантируется только самой биржей. Возможны ситуации, в которых один из контрагентов не  выполнит свою часть сделки.</w:t>
            </w:r>
          </w:p>
        </w:tc>
        <w:tc>
          <w:tcPr>
            <w:tcW w:w="3186" w:type="dxa"/>
          </w:tcPr>
          <w:p w:rsidR="00732C4C" w:rsidRDefault="00A459EF">
            <w:pPr>
              <w:spacing w:after="0"/>
              <w:ind w:firstLine="0"/>
              <w:rPr>
                <w:szCs w:val="28"/>
                <w:cs/>
                <w:lang w:val="en-US" w:bidi="ru-RU"/>
              </w:rPr>
            </w:pPr>
            <w:r>
              <w:rPr>
                <w:szCs w:val="28"/>
                <w:lang w:bidi="ru-RU"/>
              </w:rPr>
              <w:t>Все сделки фиксируются в смарт-контрактах. Поэтому обе стороны гарантировано выполнят свою часть сделки.</w:t>
            </w:r>
          </w:p>
        </w:tc>
      </w:tr>
    </w:tbl>
    <w:p w:rsidR="00732C4C" w:rsidRDefault="00732C4C">
      <w:pPr>
        <w:spacing w:after="0"/>
        <w:ind w:firstLine="0"/>
        <w:rPr>
          <w:szCs w:val="28"/>
          <w:cs/>
          <w:lang w:val="en-US" w:bidi="ru-RU"/>
        </w:rPr>
      </w:pPr>
    </w:p>
    <w:p w:rsidR="00732C4C" w:rsidRDefault="00A459EF">
      <w:pPr>
        <w:pStyle w:val="3"/>
        <w:rPr>
          <w:lang w:val="en-US"/>
        </w:rPr>
      </w:pPr>
      <w:bookmarkStart w:id="96" w:name="_Toc26687"/>
      <w:bookmarkStart w:id="97" w:name="_Toc21220"/>
      <w:bookmarkStart w:id="98" w:name="_Toc9954"/>
      <w:bookmarkStart w:id="99" w:name="_Toc28484"/>
      <w:bookmarkStart w:id="100" w:name="_Toc6268"/>
      <w:bookmarkStart w:id="101" w:name="_Toc27945"/>
      <w:bookmarkStart w:id="102" w:name="_Toc27719"/>
      <w:bookmarkStart w:id="103" w:name="_Toc31066"/>
      <w:r>
        <w:rPr>
          <w:lang w:eastAsia="zh-CN"/>
        </w:rPr>
        <w:t>Боты-трейдеры</w:t>
      </w:r>
      <w:bookmarkEnd w:id="96"/>
      <w:bookmarkEnd w:id="97"/>
      <w:bookmarkEnd w:id="98"/>
      <w:bookmarkEnd w:id="99"/>
      <w:bookmarkEnd w:id="100"/>
      <w:bookmarkEnd w:id="101"/>
      <w:bookmarkEnd w:id="102"/>
      <w:bookmarkEnd w:id="103"/>
    </w:p>
    <w:p w:rsidR="00732C4C" w:rsidRDefault="00A459EF">
      <w:pPr>
        <w:spacing w:after="0"/>
        <w:rPr>
          <w:szCs w:val="28"/>
          <w:lang w:bidi="ru-RU"/>
        </w:rPr>
      </w:pPr>
      <w:r>
        <w:rPr>
          <w:szCs w:val="28"/>
          <w:lang w:bidi="ru-RU"/>
        </w:rPr>
        <w:t xml:space="preserve">Следующий вид сервисов предназначен для пользователей, которые не хотят или не могут торговать сами. </w:t>
      </w:r>
      <w:r>
        <w:rPr>
          <w:b/>
          <w:bCs/>
          <w:szCs w:val="28"/>
          <w:lang w:bidi="ru-RU"/>
        </w:rPr>
        <w:t xml:space="preserve">Боты-трейдеры </w:t>
      </w:r>
      <w:r>
        <w:rPr>
          <w:szCs w:val="28"/>
          <w:lang w:bidi="ru-RU"/>
        </w:rPr>
        <w:t>- программы,</w:t>
      </w:r>
      <w:r>
        <w:rPr>
          <w:b/>
          <w:bCs/>
          <w:szCs w:val="28"/>
          <w:lang w:bidi="ru-RU"/>
        </w:rPr>
        <w:t xml:space="preserve"> </w:t>
      </w:r>
      <w:r>
        <w:rPr>
          <w:szCs w:val="28"/>
          <w:lang w:bidi="ru-RU"/>
        </w:rPr>
        <w:t xml:space="preserve">созданные </w:t>
      </w:r>
      <w:r>
        <w:rPr>
          <w:szCs w:val="28"/>
          <w:cs/>
          <w:lang w:val="en-US" w:bidi="ru-RU"/>
        </w:rPr>
        <w:t>для автоматической торговли криптовалютой</w:t>
      </w:r>
      <w:r>
        <w:rPr>
          <w:szCs w:val="28"/>
          <w:lang w:bidi="ru-RU"/>
        </w:rPr>
        <w:t xml:space="preserve">. Бот может представлять собой приложение, установленное на компьютере клиента, или алгоритм, запущенный на сайте, то есть облачно. Облачные боты бывают реализованы внутри самой биржи, или же на отдельном сервисе. Боты бывают и для централизованных, и для децентрализованных бирж. </w:t>
      </w:r>
    </w:p>
    <w:p w:rsidR="00732C4C" w:rsidRDefault="00A459EF">
      <w:pPr>
        <w:spacing w:after="0"/>
        <w:rPr>
          <w:szCs w:val="28"/>
          <w:lang w:bidi="ru-RU"/>
        </w:rPr>
      </w:pPr>
      <w:r>
        <w:rPr>
          <w:szCs w:val="28"/>
        </w:rPr>
        <w:t>В ходе обследования были изучены 11 наиболее популярных ботов трейдеров</w:t>
      </w:r>
      <w:r>
        <w:rPr>
          <w:szCs w:val="28"/>
          <w:lang w:bidi="ru-RU"/>
        </w:rPr>
        <w:t xml:space="preserve"> [11]:</w:t>
      </w:r>
    </w:p>
    <w:p w:rsidR="00732C4C" w:rsidRDefault="00A459EF">
      <w:pPr>
        <w:pStyle w:val="af0"/>
        <w:numPr>
          <w:ilvl w:val="0"/>
          <w:numId w:val="10"/>
        </w:numPr>
        <w:spacing w:before="0" w:beforeAutospacing="0" w:after="0" w:afterAutospacing="0" w:line="360" w:lineRule="auto"/>
        <w:ind w:left="680" w:firstLine="720"/>
        <w:jc w:val="both"/>
        <w:rPr>
          <w:sz w:val="28"/>
          <w:szCs w:val="28"/>
          <w:lang w:bidi="ru-RU"/>
        </w:rPr>
      </w:pPr>
      <w:r>
        <w:rPr>
          <w:sz w:val="28"/>
          <w:szCs w:val="28"/>
          <w:lang w:bidi="ru-RU"/>
        </w:rPr>
        <w:t>Centobot</w:t>
      </w:r>
    </w:p>
    <w:p w:rsidR="00732C4C" w:rsidRDefault="00A459EF">
      <w:pPr>
        <w:pStyle w:val="af0"/>
        <w:numPr>
          <w:ilvl w:val="0"/>
          <w:numId w:val="10"/>
        </w:numPr>
        <w:spacing w:before="0" w:beforeAutospacing="0" w:after="0" w:afterAutospacing="0" w:line="360" w:lineRule="auto"/>
        <w:ind w:left="680" w:firstLine="720"/>
        <w:jc w:val="both"/>
        <w:rPr>
          <w:sz w:val="28"/>
          <w:szCs w:val="28"/>
          <w:lang w:bidi="ru-RU"/>
        </w:rPr>
      </w:pPr>
      <w:r>
        <w:rPr>
          <w:sz w:val="28"/>
          <w:szCs w:val="28"/>
          <w:lang w:bidi="ru-RU"/>
        </w:rPr>
        <w:t>Gekko</w:t>
      </w:r>
      <w:r>
        <w:rPr>
          <w:sz w:val="28"/>
          <w:szCs w:val="28"/>
          <w:lang w:val="en-US" w:bidi="ru-RU"/>
        </w:rPr>
        <w:t xml:space="preserve"> </w:t>
      </w:r>
      <w:r>
        <w:rPr>
          <w:sz w:val="28"/>
          <w:szCs w:val="28"/>
          <w:lang w:bidi="ru-RU"/>
        </w:rPr>
        <w:t>(приложение для ПК)</w:t>
      </w:r>
    </w:p>
    <w:p w:rsidR="00732C4C" w:rsidRDefault="00A459EF">
      <w:pPr>
        <w:pStyle w:val="af0"/>
        <w:numPr>
          <w:ilvl w:val="0"/>
          <w:numId w:val="10"/>
        </w:numPr>
        <w:spacing w:before="0" w:beforeAutospacing="0" w:after="0" w:afterAutospacing="0" w:line="360" w:lineRule="auto"/>
        <w:ind w:left="680" w:firstLine="720"/>
        <w:jc w:val="both"/>
        <w:rPr>
          <w:sz w:val="28"/>
          <w:szCs w:val="28"/>
          <w:lang w:bidi="ru-RU"/>
        </w:rPr>
      </w:pPr>
      <w:r>
        <w:rPr>
          <w:sz w:val="28"/>
          <w:szCs w:val="28"/>
          <w:lang w:bidi="ru-RU"/>
        </w:rPr>
        <w:t>Cap.Club</w:t>
      </w:r>
    </w:p>
    <w:p w:rsidR="00732C4C" w:rsidRDefault="00A459EF">
      <w:pPr>
        <w:pStyle w:val="af0"/>
        <w:numPr>
          <w:ilvl w:val="0"/>
          <w:numId w:val="10"/>
        </w:numPr>
        <w:spacing w:before="0" w:beforeAutospacing="0" w:after="0" w:afterAutospacing="0" w:line="360" w:lineRule="auto"/>
        <w:ind w:left="680" w:firstLine="720"/>
        <w:jc w:val="both"/>
        <w:rPr>
          <w:sz w:val="28"/>
          <w:szCs w:val="28"/>
          <w:lang w:bidi="ru-RU"/>
        </w:rPr>
      </w:pPr>
      <w:r>
        <w:rPr>
          <w:sz w:val="28"/>
          <w:szCs w:val="28"/>
          <w:lang w:bidi="ru-RU"/>
        </w:rPr>
        <w:t>Zenbot (приложение для ПК)</w:t>
      </w:r>
    </w:p>
    <w:p w:rsidR="00732C4C" w:rsidRDefault="00A459EF">
      <w:pPr>
        <w:pStyle w:val="af0"/>
        <w:numPr>
          <w:ilvl w:val="0"/>
          <w:numId w:val="10"/>
        </w:numPr>
        <w:spacing w:before="0" w:beforeAutospacing="0" w:after="0" w:afterAutospacing="0" w:line="360" w:lineRule="auto"/>
        <w:ind w:left="680" w:firstLine="720"/>
        <w:jc w:val="both"/>
        <w:rPr>
          <w:sz w:val="28"/>
          <w:szCs w:val="28"/>
          <w:lang w:bidi="ru-RU"/>
        </w:rPr>
      </w:pPr>
      <w:r>
        <w:rPr>
          <w:sz w:val="28"/>
          <w:szCs w:val="28"/>
          <w:lang w:bidi="ru-RU"/>
        </w:rPr>
        <w:t>RevenueBot</w:t>
      </w:r>
    </w:p>
    <w:p w:rsidR="00732C4C" w:rsidRDefault="00A459EF">
      <w:pPr>
        <w:pStyle w:val="af0"/>
        <w:numPr>
          <w:ilvl w:val="0"/>
          <w:numId w:val="10"/>
        </w:numPr>
        <w:spacing w:before="0" w:beforeAutospacing="0" w:after="0" w:afterAutospacing="0" w:line="360" w:lineRule="auto"/>
        <w:ind w:left="680" w:firstLine="720"/>
        <w:jc w:val="both"/>
        <w:rPr>
          <w:sz w:val="28"/>
          <w:szCs w:val="28"/>
          <w:lang w:bidi="ru-RU"/>
        </w:rPr>
      </w:pPr>
      <w:r>
        <w:rPr>
          <w:sz w:val="28"/>
          <w:szCs w:val="28"/>
          <w:lang w:bidi="ru-RU"/>
        </w:rPr>
        <w:lastRenderedPageBreak/>
        <w:t>Crypto Trader</w:t>
      </w:r>
    </w:p>
    <w:p w:rsidR="00732C4C" w:rsidRDefault="00A459EF">
      <w:pPr>
        <w:pStyle w:val="af0"/>
        <w:numPr>
          <w:ilvl w:val="0"/>
          <w:numId w:val="10"/>
        </w:numPr>
        <w:spacing w:before="0" w:beforeAutospacing="0" w:after="0" w:afterAutospacing="0" w:line="360" w:lineRule="auto"/>
        <w:ind w:left="680" w:firstLine="720"/>
        <w:jc w:val="both"/>
        <w:rPr>
          <w:sz w:val="28"/>
          <w:szCs w:val="28"/>
          <w:lang w:bidi="ru-RU"/>
        </w:rPr>
      </w:pPr>
      <w:r>
        <w:rPr>
          <w:sz w:val="28"/>
          <w:szCs w:val="28"/>
          <w:lang w:bidi="ru-RU"/>
        </w:rPr>
        <w:t>BTC Robot</w:t>
      </w:r>
    </w:p>
    <w:p w:rsidR="00732C4C" w:rsidRDefault="00A459EF">
      <w:pPr>
        <w:pStyle w:val="af0"/>
        <w:numPr>
          <w:ilvl w:val="0"/>
          <w:numId w:val="10"/>
        </w:numPr>
        <w:spacing w:before="0" w:beforeAutospacing="0" w:after="0" w:afterAutospacing="0" w:line="360" w:lineRule="auto"/>
        <w:ind w:left="680" w:firstLine="720"/>
        <w:jc w:val="both"/>
        <w:rPr>
          <w:sz w:val="28"/>
          <w:szCs w:val="28"/>
          <w:lang w:bidi="ru-RU"/>
        </w:rPr>
      </w:pPr>
      <w:r>
        <w:rPr>
          <w:sz w:val="28"/>
          <w:szCs w:val="28"/>
          <w:lang w:bidi="ru-RU"/>
        </w:rPr>
        <w:t>Gunbot (приложение для ПК)</w:t>
      </w:r>
    </w:p>
    <w:p w:rsidR="00732C4C" w:rsidRDefault="00A459EF">
      <w:pPr>
        <w:pStyle w:val="af0"/>
        <w:numPr>
          <w:ilvl w:val="0"/>
          <w:numId w:val="10"/>
        </w:numPr>
        <w:spacing w:before="0" w:beforeAutospacing="0" w:after="0" w:afterAutospacing="0" w:line="360" w:lineRule="auto"/>
        <w:ind w:left="680" w:firstLine="720"/>
        <w:jc w:val="both"/>
        <w:rPr>
          <w:sz w:val="28"/>
          <w:szCs w:val="28"/>
          <w:lang w:bidi="ru-RU"/>
        </w:rPr>
      </w:pPr>
      <w:r>
        <w:rPr>
          <w:sz w:val="28"/>
          <w:szCs w:val="28"/>
          <w:lang w:bidi="ru-RU"/>
        </w:rPr>
        <w:t>Leonardo</w:t>
      </w:r>
    </w:p>
    <w:p w:rsidR="00732C4C" w:rsidRDefault="00A459EF">
      <w:pPr>
        <w:pStyle w:val="af0"/>
        <w:numPr>
          <w:ilvl w:val="0"/>
          <w:numId w:val="10"/>
        </w:numPr>
        <w:spacing w:before="0" w:beforeAutospacing="0" w:after="0" w:afterAutospacing="0" w:line="360" w:lineRule="auto"/>
        <w:ind w:left="680" w:firstLine="720"/>
        <w:jc w:val="both"/>
        <w:rPr>
          <w:sz w:val="28"/>
          <w:szCs w:val="28"/>
          <w:lang w:bidi="ru-RU"/>
        </w:rPr>
      </w:pPr>
      <w:r>
        <w:rPr>
          <w:sz w:val="28"/>
          <w:szCs w:val="28"/>
          <w:lang w:bidi="ru-RU"/>
        </w:rPr>
        <w:t xml:space="preserve">HaasOnline </w:t>
      </w:r>
    </w:p>
    <w:p w:rsidR="00732C4C" w:rsidRDefault="00A459EF">
      <w:pPr>
        <w:pStyle w:val="af0"/>
        <w:numPr>
          <w:ilvl w:val="0"/>
          <w:numId w:val="10"/>
        </w:numPr>
        <w:spacing w:before="0" w:beforeAutospacing="0" w:after="0" w:afterAutospacing="0" w:line="360" w:lineRule="auto"/>
        <w:ind w:left="680" w:firstLine="720"/>
        <w:jc w:val="both"/>
        <w:rPr>
          <w:sz w:val="28"/>
          <w:szCs w:val="28"/>
          <w:lang w:bidi="ru-RU"/>
        </w:rPr>
      </w:pPr>
      <w:r>
        <w:rPr>
          <w:sz w:val="28"/>
          <w:szCs w:val="28"/>
          <w:lang w:bidi="ru-RU"/>
        </w:rPr>
        <w:t>PHP Trader (приложение для ПК)</w:t>
      </w:r>
    </w:p>
    <w:p w:rsidR="00732C4C" w:rsidRDefault="00A459EF">
      <w:pPr>
        <w:spacing w:after="0"/>
        <w:rPr>
          <w:szCs w:val="28"/>
          <w:lang w:bidi="ru-RU"/>
        </w:rPr>
      </w:pPr>
      <w:r>
        <w:rPr>
          <w:szCs w:val="28"/>
          <w:lang w:bidi="ru-RU"/>
        </w:rPr>
        <w:t xml:space="preserve">Боты работают по </w:t>
      </w:r>
      <w:r>
        <w:rPr>
          <w:szCs w:val="28"/>
          <w:cs/>
          <w:lang w:val="en-US" w:bidi="ru-RU"/>
        </w:rPr>
        <w:t>алгоритмам</w:t>
      </w:r>
      <w:r>
        <w:rPr>
          <w:szCs w:val="28"/>
          <w:lang w:bidi="ru-RU"/>
        </w:rPr>
        <w:t xml:space="preserve">, </w:t>
      </w:r>
      <w:r>
        <w:rPr>
          <w:szCs w:val="28"/>
          <w:cs/>
          <w:lang w:val="en-US" w:bidi="ru-RU"/>
        </w:rPr>
        <w:t>торговым стратегиям</w:t>
      </w:r>
      <w:r>
        <w:rPr>
          <w:szCs w:val="28"/>
          <w:lang w:bidi="ru-RU"/>
        </w:rPr>
        <w:t xml:space="preserve">, </w:t>
      </w:r>
      <w:r>
        <w:rPr>
          <w:szCs w:val="28"/>
          <w:cs/>
          <w:lang w:val="en-US" w:bidi="ru-RU"/>
        </w:rPr>
        <w:t>которые</w:t>
      </w:r>
      <w:r>
        <w:rPr>
          <w:szCs w:val="28"/>
          <w:lang w:bidi="ru-RU"/>
        </w:rPr>
        <w:t>,</w:t>
      </w:r>
      <w:r>
        <w:rPr>
          <w:szCs w:val="28"/>
          <w:lang w:val="en-US" w:bidi="ru-RU"/>
        </w:rPr>
        <w:t> </w:t>
      </w:r>
      <w:r>
        <w:rPr>
          <w:szCs w:val="28"/>
          <w:cs/>
          <w:lang w:val="en-US" w:bidi="ru-RU"/>
        </w:rPr>
        <w:t>в свою очередь</w:t>
      </w:r>
      <w:r>
        <w:rPr>
          <w:szCs w:val="28"/>
          <w:lang w:bidi="ru-RU"/>
        </w:rPr>
        <w:t xml:space="preserve">, </w:t>
      </w:r>
      <w:r>
        <w:rPr>
          <w:szCs w:val="28"/>
          <w:cs/>
          <w:lang w:val="en-US" w:bidi="ru-RU"/>
        </w:rPr>
        <w:t>создаются на основе технического анализа закономерностей</w:t>
      </w:r>
      <w:r>
        <w:rPr>
          <w:szCs w:val="28"/>
          <w:lang w:bidi="ru-RU"/>
        </w:rPr>
        <w:t xml:space="preserve">. Для </w:t>
      </w:r>
      <w:r>
        <w:rPr>
          <w:szCs w:val="28"/>
          <w:cs/>
          <w:lang w:val="en-US" w:bidi="ru-RU"/>
        </w:rPr>
        <w:t>анализ</w:t>
      </w:r>
      <w:r>
        <w:rPr>
          <w:szCs w:val="28"/>
          <w:lang w:bidi="ru-RU"/>
        </w:rPr>
        <w:t>а</w:t>
      </w:r>
      <w:r>
        <w:rPr>
          <w:szCs w:val="28"/>
          <w:cs/>
          <w:lang w:val="en-US" w:bidi="ru-RU"/>
        </w:rPr>
        <w:t xml:space="preserve"> требуются исторические данные об изменениях курса</w:t>
      </w:r>
      <w:r>
        <w:rPr>
          <w:szCs w:val="28"/>
          <w:lang w:bidi="ru-RU"/>
        </w:rPr>
        <w:t xml:space="preserve"> за продолжительный период. П</w:t>
      </w:r>
      <w:r>
        <w:rPr>
          <w:szCs w:val="28"/>
          <w:cs/>
          <w:lang w:val="en-US" w:bidi="ru-RU"/>
        </w:rPr>
        <w:t>осле определения закономерностей ведётся проверка стратегии на тех же исторических данных</w:t>
      </w:r>
      <w:r>
        <w:rPr>
          <w:szCs w:val="28"/>
          <w:lang w:bidi="ru-RU"/>
        </w:rPr>
        <w:t xml:space="preserve">, </w:t>
      </w:r>
      <w:r>
        <w:rPr>
          <w:szCs w:val="28"/>
          <w:cs/>
          <w:lang w:val="en-US" w:bidi="ru-RU"/>
        </w:rPr>
        <w:t xml:space="preserve">подсчитывается </w:t>
      </w:r>
      <w:r>
        <w:rPr>
          <w:szCs w:val="28"/>
          <w:lang w:bidi="ru-RU"/>
        </w:rPr>
        <w:t xml:space="preserve">потенциальные  </w:t>
      </w:r>
      <w:r>
        <w:rPr>
          <w:szCs w:val="28"/>
          <w:cs/>
          <w:lang w:val="en-US" w:bidi="ru-RU"/>
        </w:rPr>
        <w:t>убытк</w:t>
      </w:r>
      <w:r>
        <w:rPr>
          <w:szCs w:val="28"/>
          <w:lang w:bidi="ru-RU"/>
        </w:rPr>
        <w:t>и</w:t>
      </w:r>
      <w:r>
        <w:rPr>
          <w:szCs w:val="28"/>
          <w:cs/>
          <w:lang w:val="en-US" w:bidi="ru-RU"/>
        </w:rPr>
        <w:t xml:space="preserve"> и прибыл</w:t>
      </w:r>
      <w:r>
        <w:rPr>
          <w:szCs w:val="28"/>
          <w:lang w:bidi="ru-RU"/>
        </w:rPr>
        <w:t>и. Е</w:t>
      </w:r>
      <w:r>
        <w:rPr>
          <w:szCs w:val="28"/>
          <w:cs/>
          <w:lang w:val="en-US" w:bidi="ru-RU"/>
        </w:rPr>
        <w:t>сли результаты устраивают</w:t>
      </w:r>
      <w:r>
        <w:rPr>
          <w:szCs w:val="28"/>
          <w:lang w:bidi="ru-RU"/>
        </w:rPr>
        <w:t xml:space="preserve">, </w:t>
      </w:r>
      <w:r>
        <w:rPr>
          <w:szCs w:val="28"/>
          <w:cs/>
          <w:lang w:val="en-US" w:bidi="ru-RU"/>
        </w:rPr>
        <w:t>на их основе создаются правила торговой стратегии робота для биржи криптовалют</w:t>
      </w:r>
      <w:r>
        <w:rPr>
          <w:szCs w:val="28"/>
          <w:lang w:bidi="ru-RU"/>
        </w:rPr>
        <w:t xml:space="preserve">. </w:t>
      </w:r>
      <w:r>
        <w:rPr>
          <w:szCs w:val="28"/>
          <w:cs/>
          <w:lang w:val="en-US" w:bidi="ru-RU"/>
        </w:rPr>
        <w:t>Некоторые боты дополнительно используют индикаторы</w:t>
      </w:r>
      <w:r>
        <w:rPr>
          <w:szCs w:val="28"/>
          <w:lang w:bidi="ru-RU"/>
        </w:rPr>
        <w:t xml:space="preserve">, </w:t>
      </w:r>
      <w:r>
        <w:rPr>
          <w:szCs w:val="28"/>
          <w:cs/>
          <w:lang w:val="en-US" w:bidi="ru-RU"/>
        </w:rPr>
        <w:t>которые позволяют анализировать текущую ситуацию на рынке</w:t>
      </w:r>
      <w:r>
        <w:rPr>
          <w:szCs w:val="28"/>
          <w:lang w:bidi="ru-RU"/>
        </w:rPr>
        <w:t xml:space="preserve">, </w:t>
      </w:r>
      <w:r>
        <w:rPr>
          <w:szCs w:val="28"/>
          <w:cs/>
          <w:lang w:val="en-US" w:bidi="ru-RU"/>
        </w:rPr>
        <w:t>другие выполняются только при возникновении определённых рыночных условий</w:t>
      </w:r>
      <w:r>
        <w:rPr>
          <w:szCs w:val="28"/>
          <w:lang w:bidi="ru-RU"/>
        </w:rPr>
        <w:t>.</w:t>
      </w:r>
    </w:p>
    <w:p w:rsidR="00732C4C" w:rsidRDefault="00A459EF">
      <w:pPr>
        <w:spacing w:after="0"/>
        <w:rPr>
          <w:szCs w:val="28"/>
          <w:lang w:bidi="ru-RU"/>
        </w:rPr>
      </w:pPr>
      <w:r>
        <w:rPr>
          <w:szCs w:val="28"/>
          <w:lang w:bidi="ru-RU"/>
        </w:rPr>
        <w:t>Есть два наиболее распространённых вида ботов:</w:t>
      </w:r>
    </w:p>
    <w:p w:rsidR="00732C4C" w:rsidRDefault="00A459EF">
      <w:pPr>
        <w:pStyle w:val="af0"/>
        <w:numPr>
          <w:ilvl w:val="0"/>
          <w:numId w:val="3"/>
        </w:numPr>
        <w:spacing w:before="0" w:beforeAutospacing="0" w:after="0" w:afterAutospacing="0" w:line="360" w:lineRule="auto"/>
        <w:ind w:firstLine="680"/>
        <w:jc w:val="both"/>
        <w:rPr>
          <w:sz w:val="28"/>
          <w:szCs w:val="28"/>
        </w:rPr>
      </w:pPr>
      <w:r>
        <w:rPr>
          <w:sz w:val="28"/>
          <w:szCs w:val="28"/>
          <w:cs/>
          <w:lang w:val="en-US" w:bidi="ru-RU"/>
        </w:rPr>
        <w:t>Биржевой</w:t>
      </w:r>
      <w:r>
        <w:rPr>
          <w:sz w:val="28"/>
          <w:szCs w:val="28"/>
          <w:lang w:bidi="ru-RU"/>
        </w:rPr>
        <w:t>: он д</w:t>
      </w:r>
      <w:r>
        <w:rPr>
          <w:sz w:val="28"/>
          <w:szCs w:val="28"/>
          <w:cs/>
          <w:lang w:val="en-US" w:bidi="ru-RU"/>
        </w:rPr>
        <w:t>ействует на определенной торговой площадке</w:t>
      </w:r>
      <w:r>
        <w:rPr>
          <w:sz w:val="28"/>
          <w:szCs w:val="28"/>
        </w:rPr>
        <w:t xml:space="preserve">. </w:t>
      </w:r>
      <w:r>
        <w:rPr>
          <w:sz w:val="28"/>
          <w:szCs w:val="28"/>
          <w:lang w:bidi="ru-RU"/>
        </w:rPr>
        <w:t>З</w:t>
      </w:r>
      <w:r>
        <w:rPr>
          <w:sz w:val="28"/>
          <w:szCs w:val="28"/>
          <w:cs/>
          <w:lang w:val="en-US" w:bidi="ru-RU"/>
        </w:rPr>
        <w:t>аработок</w:t>
      </w:r>
      <w:r>
        <w:rPr>
          <w:sz w:val="28"/>
          <w:szCs w:val="28"/>
          <w:lang w:bidi="ru-RU"/>
        </w:rPr>
        <w:t xml:space="preserve"> основывается </w:t>
      </w:r>
      <w:r>
        <w:rPr>
          <w:sz w:val="28"/>
          <w:szCs w:val="28"/>
          <w:cs/>
          <w:lang w:val="en-US" w:bidi="ru-RU"/>
        </w:rPr>
        <w:t>на</w:t>
      </w:r>
      <w:r>
        <w:rPr>
          <w:sz w:val="28"/>
          <w:szCs w:val="28"/>
          <w:lang w:bidi="ru-RU"/>
        </w:rPr>
        <w:t xml:space="preserve"> разнице цен при купле продаже.</w:t>
      </w:r>
    </w:p>
    <w:p w:rsidR="00732C4C" w:rsidRDefault="00A459EF">
      <w:pPr>
        <w:pStyle w:val="af0"/>
        <w:numPr>
          <w:ilvl w:val="0"/>
          <w:numId w:val="3"/>
        </w:numPr>
        <w:spacing w:before="0" w:beforeAutospacing="0" w:after="0" w:afterAutospacing="0" w:line="360" w:lineRule="auto"/>
        <w:ind w:firstLine="680"/>
        <w:jc w:val="both"/>
        <w:rPr>
          <w:sz w:val="28"/>
          <w:szCs w:val="28"/>
        </w:rPr>
      </w:pPr>
      <w:r>
        <w:rPr>
          <w:sz w:val="28"/>
          <w:szCs w:val="28"/>
          <w:cs/>
          <w:lang w:val="en-US" w:bidi="ru-RU"/>
        </w:rPr>
        <w:t>Арбитражный</w:t>
      </w:r>
      <w:r>
        <w:rPr>
          <w:sz w:val="28"/>
          <w:szCs w:val="28"/>
          <w:lang w:bidi="ru-RU"/>
        </w:rPr>
        <w:t>:</w:t>
      </w:r>
      <w:r>
        <w:rPr>
          <w:sz w:val="28"/>
          <w:szCs w:val="28"/>
          <w:cs/>
          <w:lang w:val="en-US" w:bidi="ru-RU"/>
        </w:rPr>
        <w:t xml:space="preserve"> </w:t>
      </w:r>
      <w:r>
        <w:rPr>
          <w:sz w:val="28"/>
          <w:szCs w:val="28"/>
          <w:lang w:bidi="ru-RU"/>
        </w:rPr>
        <w:t>он д</w:t>
      </w:r>
      <w:r>
        <w:rPr>
          <w:sz w:val="28"/>
          <w:szCs w:val="28"/>
          <w:cs/>
          <w:lang w:val="en-US" w:bidi="ru-RU"/>
        </w:rPr>
        <w:t>ействует на двух и более торговых площадках</w:t>
      </w:r>
      <w:r>
        <w:rPr>
          <w:sz w:val="28"/>
          <w:szCs w:val="28"/>
          <w:lang w:bidi="ru-RU"/>
        </w:rPr>
        <w:t>. З</w:t>
      </w:r>
      <w:r>
        <w:rPr>
          <w:sz w:val="28"/>
          <w:szCs w:val="28"/>
          <w:cs/>
          <w:lang w:val="en-US" w:bidi="ru-RU"/>
        </w:rPr>
        <w:t xml:space="preserve">аработок </w:t>
      </w:r>
      <w:r>
        <w:rPr>
          <w:sz w:val="28"/>
          <w:szCs w:val="28"/>
          <w:lang w:bidi="ru-RU"/>
        </w:rPr>
        <w:t xml:space="preserve">основывается </w:t>
      </w:r>
      <w:r>
        <w:rPr>
          <w:sz w:val="28"/>
          <w:szCs w:val="28"/>
          <w:cs/>
          <w:lang w:val="en-US" w:bidi="ru-RU"/>
        </w:rPr>
        <w:t>на разнице курсов между ними</w:t>
      </w:r>
      <w:r>
        <w:rPr>
          <w:sz w:val="28"/>
          <w:szCs w:val="28"/>
        </w:rPr>
        <w:t>.</w:t>
      </w:r>
    </w:p>
    <w:p w:rsidR="00732C4C" w:rsidRDefault="00A459EF">
      <w:pPr>
        <w:spacing w:after="0"/>
        <w:rPr>
          <w:szCs w:val="28"/>
          <w:lang w:bidi="ru-RU"/>
        </w:rPr>
      </w:pPr>
      <w:r>
        <w:rPr>
          <w:szCs w:val="28"/>
          <w:lang w:bidi="ru-RU"/>
        </w:rPr>
        <w:t xml:space="preserve">Для выполнения торговых операций на биржах боты трейдеры используют торговые </w:t>
      </w:r>
      <w:r>
        <w:rPr>
          <w:szCs w:val="28"/>
          <w:lang w:val="en-US" w:bidi="ru-RU"/>
        </w:rPr>
        <w:t>API</w:t>
      </w:r>
      <w:r>
        <w:rPr>
          <w:szCs w:val="28"/>
          <w:lang w:bidi="ru-RU"/>
        </w:rPr>
        <w:t xml:space="preserve"> (</w:t>
      </w:r>
      <w:r>
        <w:rPr>
          <w:szCs w:val="28"/>
          <w:lang w:val="en-US" w:bidi="ru-RU"/>
        </w:rPr>
        <w:t>application</w:t>
      </w:r>
      <w:r>
        <w:rPr>
          <w:szCs w:val="28"/>
          <w:lang w:bidi="ru-RU"/>
        </w:rPr>
        <w:t xml:space="preserve"> </w:t>
      </w:r>
      <w:r>
        <w:rPr>
          <w:szCs w:val="28"/>
          <w:lang w:val="en-US" w:bidi="ru-RU"/>
        </w:rPr>
        <w:t>programming</w:t>
      </w:r>
      <w:r>
        <w:rPr>
          <w:szCs w:val="28"/>
          <w:lang w:bidi="ru-RU"/>
        </w:rPr>
        <w:t xml:space="preserve"> </w:t>
      </w:r>
      <w:r>
        <w:rPr>
          <w:szCs w:val="28"/>
          <w:lang w:val="en-US" w:bidi="ru-RU"/>
        </w:rPr>
        <w:t>interface</w:t>
      </w:r>
      <w:r>
        <w:rPr>
          <w:szCs w:val="28"/>
          <w:lang w:bidi="ru-RU"/>
        </w:rPr>
        <w:t xml:space="preserve">), </w:t>
      </w:r>
      <w:r>
        <w:rPr>
          <w:szCs w:val="28"/>
          <w:cs/>
          <w:lang w:val="en-US" w:bidi="ru-RU"/>
        </w:rPr>
        <w:t>открытый набор функций</w:t>
      </w:r>
      <w:r>
        <w:rPr>
          <w:szCs w:val="28"/>
          <w:lang w:bidi="ru-RU"/>
        </w:rPr>
        <w:t xml:space="preserve">, </w:t>
      </w:r>
      <w:r>
        <w:rPr>
          <w:szCs w:val="28"/>
          <w:cs/>
          <w:lang w:val="en-US" w:bidi="ru-RU"/>
        </w:rPr>
        <w:t>предлагаемых биржей для использования в сторонних приложениях</w:t>
      </w:r>
      <w:r>
        <w:rPr>
          <w:szCs w:val="28"/>
          <w:lang w:bidi="ru-RU"/>
        </w:rPr>
        <w:t xml:space="preserve"> [12].</w:t>
      </w:r>
      <w:r>
        <w:rPr>
          <w:szCs w:val="28"/>
          <w:lang w:val="en-US" w:bidi="ru-RU"/>
        </w:rPr>
        <w:t> </w:t>
      </w:r>
      <w:r>
        <w:rPr>
          <w:szCs w:val="28"/>
          <w:cs/>
          <w:lang w:val="en-US" w:bidi="ru-RU"/>
        </w:rPr>
        <w:t>Для того</w:t>
      </w:r>
      <w:r>
        <w:rPr>
          <w:szCs w:val="28"/>
          <w:lang w:bidi="ru-RU"/>
        </w:rPr>
        <w:t xml:space="preserve">, </w:t>
      </w:r>
      <w:r>
        <w:rPr>
          <w:szCs w:val="28"/>
          <w:cs/>
          <w:lang w:val="en-US" w:bidi="ru-RU"/>
        </w:rPr>
        <w:t xml:space="preserve">чтобы передать свою криптовалюту в дистанционное управление при помощи </w:t>
      </w:r>
      <w:r>
        <w:rPr>
          <w:szCs w:val="28"/>
          <w:lang w:val="en-US" w:bidi="ru-RU"/>
        </w:rPr>
        <w:t>API</w:t>
      </w:r>
      <w:r>
        <w:rPr>
          <w:szCs w:val="28"/>
          <w:lang w:bidi="ru-RU"/>
        </w:rPr>
        <w:t xml:space="preserve">, необходимо </w:t>
      </w:r>
      <w:r>
        <w:rPr>
          <w:szCs w:val="28"/>
          <w:cs/>
          <w:lang w:val="en-US" w:bidi="ru-RU"/>
        </w:rPr>
        <w:t xml:space="preserve">создать </w:t>
      </w:r>
      <w:r>
        <w:rPr>
          <w:szCs w:val="28"/>
          <w:lang w:val="en-US" w:bidi="ru-RU"/>
        </w:rPr>
        <w:t>API</w:t>
      </w:r>
      <w:r>
        <w:rPr>
          <w:szCs w:val="28"/>
          <w:lang w:bidi="ru-RU"/>
        </w:rPr>
        <w:t>-</w:t>
      </w:r>
      <w:r>
        <w:rPr>
          <w:szCs w:val="28"/>
          <w:cs/>
          <w:lang w:val="en-US" w:bidi="ru-RU"/>
        </w:rPr>
        <w:t>ключ на любой бирже</w:t>
      </w:r>
      <w:r>
        <w:rPr>
          <w:szCs w:val="28"/>
          <w:lang w:bidi="ru-RU"/>
        </w:rPr>
        <w:t xml:space="preserve">, </w:t>
      </w:r>
      <w:r>
        <w:rPr>
          <w:szCs w:val="28"/>
          <w:cs/>
          <w:lang w:val="en-US" w:bidi="ru-RU"/>
        </w:rPr>
        <w:t>которая это поддерживает</w:t>
      </w:r>
      <w:r>
        <w:rPr>
          <w:szCs w:val="28"/>
          <w:lang w:bidi="ru-RU"/>
        </w:rPr>
        <w:t xml:space="preserve">. </w:t>
      </w:r>
    </w:p>
    <w:p w:rsidR="00732C4C" w:rsidRDefault="00A459EF">
      <w:pPr>
        <w:spacing w:after="0"/>
        <w:rPr>
          <w:szCs w:val="28"/>
        </w:rPr>
      </w:pPr>
      <w:r>
        <w:rPr>
          <w:szCs w:val="28"/>
          <w:lang w:bidi="ru-RU"/>
        </w:rPr>
        <w:lastRenderedPageBreak/>
        <w:t xml:space="preserve"> </w:t>
      </w:r>
      <w:r>
        <w:rPr>
          <w:szCs w:val="28"/>
          <w:lang w:val="en-US" w:bidi="ru-RU"/>
        </w:rPr>
        <w:t> </w:t>
      </w:r>
      <w:r>
        <w:rPr>
          <w:rFonts w:eastAsia="SimSun"/>
          <w:noProof/>
          <w:sz w:val="24"/>
          <w:szCs w:val="24"/>
        </w:rPr>
        <w:drawing>
          <wp:inline distT="0" distB="0" distL="114300" distR="114300">
            <wp:extent cx="5674995" cy="2796540"/>
            <wp:effectExtent l="0" t="0" r="9525" b="7620"/>
            <wp:docPr id="23" name="Изображение 2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Изображение 23" descr="IMG_256"/>
                    <pic:cNvPicPr>
                      <a:picLocks noChangeAspect="1"/>
                    </pic:cNvPicPr>
                  </pic:nvPicPr>
                  <pic:blipFill>
                    <a:blip r:embed="rId14"/>
                    <a:stretch>
                      <a:fillRect/>
                    </a:stretch>
                  </pic:blipFill>
                  <pic:spPr>
                    <a:xfrm>
                      <a:off x="0" y="0"/>
                      <a:ext cx="5674995" cy="2796540"/>
                    </a:xfrm>
                    <a:prstGeom prst="rect">
                      <a:avLst/>
                    </a:prstGeom>
                    <a:noFill/>
                    <a:ln w="9525">
                      <a:noFill/>
                    </a:ln>
                  </pic:spPr>
                </pic:pic>
              </a:graphicData>
            </a:graphic>
          </wp:inline>
        </w:drawing>
      </w:r>
      <w:r>
        <w:rPr>
          <w:szCs w:val="28"/>
          <w:lang w:bidi="ru-RU"/>
        </w:rPr>
        <w:br/>
      </w:r>
      <w:r>
        <w:rPr>
          <w:rFonts w:eastAsia="sans-serif"/>
          <w:color w:val="333333"/>
          <w:sz w:val="21"/>
          <w:szCs w:val="21"/>
          <w:shd w:val="clear" w:color="auto" w:fill="FCFCFC"/>
          <w:lang w:bidi="ru-RU"/>
        </w:rPr>
        <w:t xml:space="preserve"> </w:t>
      </w:r>
      <w:r>
        <w:rPr>
          <w:szCs w:val="28"/>
        </w:rPr>
        <w:t xml:space="preserve">(Рис. 9) Пример работы централизованной криптовалютной биржи  </w:t>
      </w:r>
      <w:r>
        <w:rPr>
          <w:szCs w:val="28"/>
          <w:lang w:val="en-US"/>
        </w:rPr>
        <w:t>Bitmax</w:t>
      </w:r>
      <w:r>
        <w:rPr>
          <w:szCs w:val="28"/>
        </w:rPr>
        <w:t xml:space="preserve"> (страница создания </w:t>
      </w:r>
      <w:r>
        <w:rPr>
          <w:szCs w:val="28"/>
          <w:lang w:val="en-US"/>
        </w:rPr>
        <w:t>API</w:t>
      </w:r>
      <w:r>
        <w:rPr>
          <w:szCs w:val="28"/>
        </w:rPr>
        <w:t xml:space="preserve"> ключей)</w:t>
      </w:r>
    </w:p>
    <w:p w:rsidR="00732C4C" w:rsidRDefault="00A459EF">
      <w:pPr>
        <w:spacing w:after="0"/>
        <w:rPr>
          <w:szCs w:val="28"/>
          <w:cs/>
          <w:lang w:val="en-US" w:bidi="ru-RU"/>
        </w:rPr>
      </w:pPr>
      <w:r>
        <w:rPr>
          <w:szCs w:val="28"/>
          <w:lang w:bidi="ru-RU"/>
        </w:rPr>
        <w:t xml:space="preserve">Рассмотрим процесс создания </w:t>
      </w:r>
      <w:r>
        <w:rPr>
          <w:szCs w:val="28"/>
          <w:lang w:val="en-US" w:bidi="ru-RU"/>
        </w:rPr>
        <w:t>API</w:t>
      </w:r>
      <w:r>
        <w:rPr>
          <w:szCs w:val="28"/>
          <w:lang w:bidi="ru-RU"/>
        </w:rPr>
        <w:t xml:space="preserve"> ключей:</w:t>
      </w:r>
    </w:p>
    <w:p w:rsidR="00732C4C" w:rsidRDefault="00A459EF">
      <w:pPr>
        <w:numPr>
          <w:ilvl w:val="0"/>
          <w:numId w:val="11"/>
        </w:numPr>
        <w:spacing w:after="0"/>
        <w:ind w:left="420" w:firstLineChars="125" w:firstLine="350"/>
        <w:rPr>
          <w:rFonts w:eastAsiaTheme="minorEastAsia"/>
          <w:szCs w:val="28"/>
          <w:cs/>
          <w:lang w:val="en-US" w:bidi="ru-RU"/>
        </w:rPr>
      </w:pPr>
      <w:r>
        <w:rPr>
          <w:rFonts w:eastAsiaTheme="minorEastAsia"/>
          <w:szCs w:val="28"/>
          <w:cs/>
          <w:lang w:val="en-US" w:bidi="ru-RU"/>
        </w:rPr>
        <w:t xml:space="preserve">Поле </w:t>
      </w:r>
      <w:r>
        <w:rPr>
          <w:rFonts w:eastAsiaTheme="minorEastAsia"/>
          <w:szCs w:val="28"/>
        </w:rPr>
        <w:t>«</w:t>
      </w:r>
      <w:r>
        <w:rPr>
          <w:rFonts w:eastAsiaTheme="minorEastAsia"/>
          <w:szCs w:val="28"/>
          <w:cs/>
          <w:lang w:val="en-US" w:bidi="ru-RU"/>
        </w:rPr>
        <w:t>Имя</w:t>
      </w:r>
      <w:r>
        <w:rPr>
          <w:rFonts w:eastAsiaTheme="minorEastAsia"/>
          <w:szCs w:val="28"/>
        </w:rPr>
        <w:t xml:space="preserve">»: </w:t>
      </w:r>
      <w:r>
        <w:rPr>
          <w:rFonts w:eastAsiaTheme="minorEastAsia"/>
          <w:szCs w:val="28"/>
          <w:cs/>
          <w:lang w:val="en-US" w:bidi="ru-RU"/>
        </w:rPr>
        <w:t>имя для ключа</w:t>
      </w:r>
      <w:r>
        <w:rPr>
          <w:rFonts w:eastAsiaTheme="minorEastAsia"/>
          <w:szCs w:val="28"/>
          <w:lang w:bidi="ru-RU"/>
        </w:rPr>
        <w:t xml:space="preserve">. Оно необходимо </w:t>
      </w:r>
      <w:r>
        <w:rPr>
          <w:rFonts w:eastAsiaTheme="minorEastAsia"/>
          <w:szCs w:val="28"/>
          <w:cs/>
          <w:lang w:val="en-US" w:bidi="ru-RU"/>
        </w:rPr>
        <w:t>для удобства</w:t>
      </w:r>
      <w:r>
        <w:rPr>
          <w:rFonts w:eastAsiaTheme="minorEastAsia"/>
          <w:szCs w:val="28"/>
        </w:rPr>
        <w:t xml:space="preserve">, </w:t>
      </w:r>
      <w:r>
        <w:rPr>
          <w:rFonts w:eastAsiaTheme="minorEastAsia"/>
          <w:szCs w:val="28"/>
          <w:cs/>
          <w:lang w:val="en-US" w:bidi="ru-RU"/>
        </w:rPr>
        <w:t>чтобы не запутаться в ключах</w:t>
      </w:r>
      <w:r>
        <w:rPr>
          <w:rFonts w:eastAsiaTheme="minorEastAsia"/>
          <w:szCs w:val="28"/>
        </w:rPr>
        <w:t xml:space="preserve">, </w:t>
      </w:r>
      <w:r>
        <w:rPr>
          <w:rFonts w:eastAsiaTheme="minorEastAsia"/>
          <w:szCs w:val="28"/>
          <w:cs/>
          <w:lang w:val="en-US" w:bidi="ru-RU"/>
        </w:rPr>
        <w:t>если их много</w:t>
      </w:r>
      <w:r>
        <w:rPr>
          <w:rFonts w:eastAsiaTheme="minorEastAsia"/>
          <w:szCs w:val="28"/>
        </w:rPr>
        <w:t>.</w:t>
      </w:r>
    </w:p>
    <w:p w:rsidR="00732C4C" w:rsidRDefault="00A459EF">
      <w:pPr>
        <w:numPr>
          <w:ilvl w:val="0"/>
          <w:numId w:val="11"/>
        </w:numPr>
        <w:spacing w:after="0"/>
        <w:ind w:left="420" w:firstLineChars="125" w:firstLine="350"/>
        <w:rPr>
          <w:rFonts w:eastAsiaTheme="minorEastAsia"/>
          <w:szCs w:val="28"/>
          <w:cs/>
          <w:lang w:val="en-US" w:bidi="ru-RU"/>
        </w:rPr>
      </w:pPr>
      <w:r>
        <w:rPr>
          <w:rFonts w:eastAsiaTheme="minorEastAsia"/>
          <w:szCs w:val="28"/>
          <w:cs/>
          <w:lang w:val="en-US" w:bidi="ru-RU"/>
        </w:rPr>
        <w:t xml:space="preserve">Поле </w:t>
      </w:r>
      <w:r>
        <w:rPr>
          <w:rFonts w:eastAsiaTheme="minorEastAsia"/>
          <w:szCs w:val="28"/>
        </w:rPr>
        <w:t>«</w:t>
      </w:r>
      <w:r>
        <w:rPr>
          <w:rFonts w:eastAsiaTheme="minorEastAsia"/>
          <w:szCs w:val="28"/>
          <w:lang w:val="en-US"/>
        </w:rPr>
        <w:t>CIDR</w:t>
      </w:r>
      <w:r>
        <w:rPr>
          <w:rFonts w:eastAsiaTheme="minorEastAsia"/>
          <w:szCs w:val="28"/>
        </w:rPr>
        <w:t xml:space="preserve">»: поле на случай, </w:t>
      </w:r>
      <w:r>
        <w:rPr>
          <w:rFonts w:eastAsiaTheme="minorEastAsia"/>
          <w:szCs w:val="28"/>
          <w:cs/>
          <w:lang w:val="en-US" w:bidi="ru-RU"/>
        </w:rPr>
        <w:t xml:space="preserve">если </w:t>
      </w:r>
      <w:r>
        <w:rPr>
          <w:rFonts w:eastAsiaTheme="minorEastAsia"/>
          <w:szCs w:val="28"/>
          <w:lang w:bidi="ru-RU"/>
        </w:rPr>
        <w:t xml:space="preserve">клиент решил </w:t>
      </w:r>
      <w:r>
        <w:rPr>
          <w:rFonts w:eastAsiaTheme="minorEastAsia"/>
          <w:szCs w:val="28"/>
          <w:cs/>
          <w:lang w:val="en-US" w:bidi="ru-RU"/>
        </w:rPr>
        <w:t xml:space="preserve">ограничить доступ по ключу только для определенных </w:t>
      </w:r>
      <w:r>
        <w:rPr>
          <w:rFonts w:eastAsiaTheme="minorEastAsia"/>
          <w:szCs w:val="28"/>
          <w:lang w:val="en-US"/>
        </w:rPr>
        <w:t>IP</w:t>
      </w:r>
      <w:r>
        <w:rPr>
          <w:rFonts w:eastAsiaTheme="minorEastAsia"/>
          <w:szCs w:val="28"/>
        </w:rPr>
        <w:t>-</w:t>
      </w:r>
      <w:r>
        <w:rPr>
          <w:rFonts w:eastAsiaTheme="minorEastAsia"/>
          <w:szCs w:val="28"/>
          <w:cs/>
          <w:lang w:val="en-US" w:bidi="ru-RU"/>
        </w:rPr>
        <w:t>адресов</w:t>
      </w:r>
      <w:r>
        <w:rPr>
          <w:rFonts w:eastAsiaTheme="minorEastAsia"/>
          <w:szCs w:val="28"/>
        </w:rPr>
        <w:t xml:space="preserve">. </w:t>
      </w:r>
      <w:r>
        <w:rPr>
          <w:rFonts w:eastAsiaTheme="minorEastAsia"/>
          <w:szCs w:val="28"/>
          <w:cs/>
          <w:lang w:val="en-US" w:bidi="ru-RU"/>
        </w:rPr>
        <w:t xml:space="preserve">При пустом поле разрешены все </w:t>
      </w:r>
      <w:r>
        <w:rPr>
          <w:rFonts w:eastAsiaTheme="minorEastAsia"/>
          <w:szCs w:val="28"/>
          <w:lang w:val="en-US"/>
        </w:rPr>
        <w:t>IP-</w:t>
      </w:r>
      <w:r>
        <w:rPr>
          <w:rFonts w:eastAsiaTheme="minorEastAsia"/>
          <w:szCs w:val="28"/>
          <w:cs/>
          <w:lang w:val="en-US" w:bidi="ru-RU"/>
        </w:rPr>
        <w:t>адреса</w:t>
      </w:r>
      <w:r>
        <w:rPr>
          <w:rFonts w:eastAsiaTheme="minorEastAsia"/>
          <w:szCs w:val="28"/>
          <w:lang w:val="en-US"/>
        </w:rPr>
        <w:t>.</w:t>
      </w:r>
    </w:p>
    <w:p w:rsidR="00732C4C" w:rsidRDefault="00A459EF">
      <w:pPr>
        <w:numPr>
          <w:ilvl w:val="0"/>
          <w:numId w:val="11"/>
        </w:numPr>
        <w:spacing w:after="0"/>
        <w:ind w:left="420" w:firstLineChars="125" w:firstLine="350"/>
        <w:rPr>
          <w:rFonts w:eastAsiaTheme="minorEastAsia"/>
          <w:szCs w:val="28"/>
          <w:cs/>
          <w:lang w:val="en-US" w:bidi="ru-RU"/>
        </w:rPr>
      </w:pPr>
      <w:r>
        <w:rPr>
          <w:rFonts w:eastAsiaTheme="minorEastAsia"/>
          <w:szCs w:val="28"/>
          <w:lang w:bidi="ru-RU"/>
        </w:rPr>
        <w:t>«</w:t>
      </w:r>
      <w:r>
        <w:rPr>
          <w:rFonts w:eastAsiaTheme="minorEastAsia"/>
          <w:szCs w:val="28"/>
          <w:cs/>
          <w:lang w:val="en-US" w:bidi="ru-RU"/>
        </w:rPr>
        <w:t>Основные права доступа</w:t>
      </w:r>
      <w:r>
        <w:rPr>
          <w:rFonts w:eastAsiaTheme="minorEastAsia"/>
          <w:szCs w:val="28"/>
          <w:lang w:bidi="ru-RU"/>
        </w:rPr>
        <w:t>»</w:t>
      </w:r>
      <w:r>
        <w:rPr>
          <w:rFonts w:eastAsiaTheme="minorEastAsia"/>
          <w:szCs w:val="28"/>
        </w:rPr>
        <w:t xml:space="preserve">: в этом поле </w:t>
      </w:r>
      <w:r>
        <w:rPr>
          <w:rFonts w:eastAsiaTheme="minorEastAsia"/>
          <w:szCs w:val="28"/>
          <w:cs/>
          <w:lang w:val="en-US" w:bidi="ru-RU"/>
        </w:rPr>
        <w:t>устанавлив</w:t>
      </w:r>
      <w:r>
        <w:rPr>
          <w:rFonts w:eastAsiaTheme="minorEastAsia"/>
          <w:szCs w:val="28"/>
          <w:lang w:bidi="ru-RU"/>
        </w:rPr>
        <w:t>аются</w:t>
      </w:r>
      <w:r>
        <w:rPr>
          <w:rFonts w:eastAsiaTheme="minorEastAsia"/>
          <w:szCs w:val="28"/>
          <w:cs/>
          <w:lang w:val="en-US" w:bidi="ru-RU"/>
        </w:rPr>
        <w:t xml:space="preserve"> права на</w:t>
      </w:r>
      <w:r>
        <w:rPr>
          <w:rFonts w:eastAsiaTheme="minorEastAsia"/>
          <w:szCs w:val="28"/>
          <w:lang w:bidi="ru-RU"/>
        </w:rPr>
        <w:t xml:space="preserve"> перечень </w:t>
      </w:r>
      <w:r>
        <w:rPr>
          <w:rFonts w:eastAsiaTheme="minorEastAsia"/>
          <w:szCs w:val="28"/>
          <w:cs/>
          <w:lang w:val="en-US" w:bidi="ru-RU"/>
        </w:rPr>
        <w:t>сделок</w:t>
      </w:r>
      <w:r>
        <w:rPr>
          <w:rFonts w:eastAsiaTheme="minorEastAsia"/>
          <w:szCs w:val="28"/>
          <w:lang w:bidi="ru-RU"/>
        </w:rPr>
        <w:t>, которые может совершать бот</w:t>
      </w:r>
      <w:r>
        <w:rPr>
          <w:rFonts w:eastAsiaTheme="minorEastAsia"/>
          <w:szCs w:val="28"/>
        </w:rPr>
        <w:t>.</w:t>
      </w:r>
    </w:p>
    <w:p w:rsidR="00732C4C" w:rsidRDefault="00A459EF">
      <w:pPr>
        <w:numPr>
          <w:ilvl w:val="0"/>
          <w:numId w:val="11"/>
        </w:numPr>
        <w:spacing w:after="0"/>
        <w:ind w:left="420" w:firstLineChars="125" w:firstLine="350"/>
        <w:rPr>
          <w:rFonts w:eastAsiaTheme="minorEastAsia"/>
          <w:szCs w:val="28"/>
        </w:rPr>
      </w:pPr>
      <w:r>
        <w:rPr>
          <w:rFonts w:eastAsiaTheme="minorEastAsia"/>
          <w:szCs w:val="28"/>
        </w:rPr>
        <w:t>«</w:t>
      </w:r>
      <w:r>
        <w:rPr>
          <w:rFonts w:eastAsiaTheme="minorEastAsia"/>
          <w:szCs w:val="28"/>
          <w:cs/>
          <w:lang w:val="en-US" w:bidi="ru-RU"/>
        </w:rPr>
        <w:t>Вывод средств</w:t>
      </w:r>
      <w:r>
        <w:rPr>
          <w:rFonts w:eastAsiaTheme="minorEastAsia"/>
          <w:szCs w:val="28"/>
        </w:rPr>
        <w:t>»: э</w:t>
      </w:r>
      <w:r>
        <w:rPr>
          <w:rFonts w:eastAsiaTheme="minorEastAsia"/>
          <w:szCs w:val="28"/>
          <w:cs/>
          <w:lang w:val="en-US" w:bidi="ru-RU"/>
        </w:rPr>
        <w:t>то поле определяет права трейдера</w:t>
      </w:r>
      <w:r>
        <w:rPr>
          <w:rFonts w:eastAsiaTheme="minorEastAsia"/>
          <w:szCs w:val="28"/>
        </w:rPr>
        <w:t xml:space="preserve">, </w:t>
      </w:r>
      <w:r>
        <w:rPr>
          <w:rFonts w:eastAsiaTheme="minorEastAsia"/>
          <w:szCs w:val="28"/>
          <w:cs/>
          <w:lang w:val="en-US" w:bidi="ru-RU"/>
        </w:rPr>
        <w:t xml:space="preserve">работающего через </w:t>
      </w:r>
      <w:r>
        <w:rPr>
          <w:rFonts w:eastAsiaTheme="minorEastAsia"/>
          <w:szCs w:val="28"/>
          <w:lang w:val="en-US"/>
        </w:rPr>
        <w:t>API</w:t>
      </w:r>
      <w:r>
        <w:rPr>
          <w:rFonts w:eastAsiaTheme="minorEastAsia"/>
          <w:szCs w:val="28"/>
        </w:rPr>
        <w:t xml:space="preserve">, </w:t>
      </w:r>
      <w:r>
        <w:rPr>
          <w:rFonts w:eastAsiaTheme="minorEastAsia"/>
          <w:szCs w:val="28"/>
          <w:cs/>
          <w:lang w:val="en-US" w:bidi="ru-RU"/>
        </w:rPr>
        <w:t>на вывод крипт</w:t>
      </w:r>
      <w:r>
        <w:rPr>
          <w:rFonts w:eastAsiaTheme="minorEastAsia"/>
          <w:szCs w:val="28"/>
          <w:lang w:bidi="ru-RU"/>
        </w:rPr>
        <w:t>овалюты</w:t>
      </w:r>
      <w:r>
        <w:rPr>
          <w:rFonts w:eastAsiaTheme="minorEastAsia"/>
          <w:szCs w:val="28"/>
          <w:cs/>
          <w:lang w:val="en-US" w:bidi="ru-RU"/>
        </w:rPr>
        <w:t xml:space="preserve"> с</w:t>
      </w:r>
      <w:r>
        <w:rPr>
          <w:rFonts w:eastAsiaTheme="minorEastAsia"/>
          <w:szCs w:val="28"/>
          <w:lang w:bidi="ru-RU"/>
        </w:rPr>
        <w:t xml:space="preserve"> клиентского</w:t>
      </w:r>
      <w:r>
        <w:rPr>
          <w:rFonts w:eastAsiaTheme="minorEastAsia"/>
          <w:szCs w:val="28"/>
          <w:cs/>
          <w:lang w:val="en-US" w:bidi="ru-RU"/>
        </w:rPr>
        <w:t xml:space="preserve"> счета</w:t>
      </w:r>
      <w:r>
        <w:rPr>
          <w:rFonts w:eastAsiaTheme="minorEastAsia"/>
          <w:szCs w:val="28"/>
        </w:rPr>
        <w:t>.</w:t>
      </w:r>
    </w:p>
    <w:p w:rsidR="00732C4C" w:rsidRDefault="00A459EF">
      <w:pPr>
        <w:spacing w:after="0"/>
        <w:rPr>
          <w:szCs w:val="28"/>
          <w:cs/>
          <w:lang w:val="en-US" w:bidi="ru-RU"/>
        </w:rPr>
      </w:pPr>
      <w:r>
        <w:rPr>
          <w:szCs w:val="28"/>
          <w:lang w:bidi="ru-RU"/>
        </w:rPr>
        <w:t>Ключевая пара создается на стороне сервиса. У пользователя в любой момент есть возможность отключить ее работу, к примеру в случае, если бот, осуществляющий торговлю, начнет вести себя некорректно или подозрительно.</w:t>
      </w:r>
    </w:p>
    <w:p w:rsidR="00732C4C" w:rsidRDefault="00A459EF">
      <w:pPr>
        <w:spacing w:after="0"/>
        <w:rPr>
          <w:szCs w:val="28"/>
          <w:lang w:val="en-US" w:bidi="ru-RU"/>
        </w:rPr>
      </w:pPr>
      <w:r>
        <w:rPr>
          <w:rFonts w:eastAsia="SimSun"/>
          <w:noProof/>
          <w:sz w:val="24"/>
          <w:szCs w:val="24"/>
        </w:rPr>
        <w:lastRenderedPageBreak/>
        <w:drawing>
          <wp:inline distT="0" distB="0" distL="114300" distR="114300">
            <wp:extent cx="5448935" cy="2150745"/>
            <wp:effectExtent l="0" t="0" r="6985" b="13335"/>
            <wp:docPr id="24" name="Изображение 2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Изображение 24" descr="IMG_256"/>
                    <pic:cNvPicPr>
                      <a:picLocks noChangeAspect="1"/>
                    </pic:cNvPicPr>
                  </pic:nvPicPr>
                  <pic:blipFill>
                    <a:blip r:embed="rId15"/>
                    <a:stretch>
                      <a:fillRect/>
                    </a:stretch>
                  </pic:blipFill>
                  <pic:spPr>
                    <a:xfrm>
                      <a:off x="0" y="0"/>
                      <a:ext cx="5448935" cy="2150745"/>
                    </a:xfrm>
                    <a:prstGeom prst="rect">
                      <a:avLst/>
                    </a:prstGeom>
                    <a:noFill/>
                    <a:ln w="9525">
                      <a:noFill/>
                    </a:ln>
                  </pic:spPr>
                </pic:pic>
              </a:graphicData>
            </a:graphic>
          </wp:inline>
        </w:drawing>
      </w:r>
    </w:p>
    <w:p w:rsidR="00732C4C" w:rsidRDefault="00A459EF">
      <w:pPr>
        <w:spacing w:after="0"/>
        <w:rPr>
          <w:szCs w:val="28"/>
          <w:lang w:bidi="ru-RU"/>
        </w:rPr>
      </w:pPr>
      <w:r>
        <w:rPr>
          <w:rFonts w:eastAsia="sans-serif"/>
          <w:color w:val="333333"/>
          <w:sz w:val="21"/>
          <w:szCs w:val="21"/>
          <w:shd w:val="clear" w:color="auto" w:fill="FCFCFC"/>
          <w:lang w:bidi="ru-RU"/>
        </w:rPr>
        <w:t xml:space="preserve"> </w:t>
      </w:r>
      <w:r>
        <w:rPr>
          <w:szCs w:val="28"/>
        </w:rPr>
        <w:t xml:space="preserve">(Рис. 10) Пример работы централизованной криптовалютной биржи  </w:t>
      </w:r>
      <w:r>
        <w:rPr>
          <w:szCs w:val="28"/>
          <w:lang w:val="en-US"/>
        </w:rPr>
        <w:t>Bitmax</w:t>
      </w:r>
      <w:r>
        <w:rPr>
          <w:szCs w:val="28"/>
        </w:rPr>
        <w:t xml:space="preserve"> (страница управления </w:t>
      </w:r>
      <w:r>
        <w:rPr>
          <w:szCs w:val="28"/>
          <w:lang w:val="en-US"/>
        </w:rPr>
        <w:t>API</w:t>
      </w:r>
      <w:r>
        <w:rPr>
          <w:szCs w:val="28"/>
        </w:rPr>
        <w:t xml:space="preserve"> ключами)</w:t>
      </w:r>
    </w:p>
    <w:p w:rsidR="00732C4C" w:rsidRDefault="00732C4C">
      <w:pPr>
        <w:spacing w:after="0"/>
        <w:rPr>
          <w:szCs w:val="28"/>
          <w:lang w:bidi="ru-RU"/>
        </w:rPr>
      </w:pPr>
    </w:p>
    <w:p w:rsidR="00732C4C" w:rsidRDefault="00A459EF">
      <w:pPr>
        <w:spacing w:after="0"/>
        <w:rPr>
          <w:szCs w:val="28"/>
          <w:lang w:bidi="ru-RU"/>
        </w:rPr>
      </w:pPr>
      <w:r>
        <w:rPr>
          <w:szCs w:val="28"/>
          <w:lang w:bidi="ru-RU"/>
        </w:rPr>
        <w:t>Полученную ключевую пару необходимо ввести в сервис бот трейдинга.</w:t>
      </w:r>
    </w:p>
    <w:p w:rsidR="00732C4C" w:rsidRDefault="00A459EF">
      <w:pPr>
        <w:spacing w:after="0"/>
      </w:pPr>
      <w:r>
        <w:rPr>
          <w:noProof/>
        </w:rPr>
        <w:drawing>
          <wp:inline distT="0" distB="0" distL="114300" distR="114300">
            <wp:extent cx="5219065" cy="2592070"/>
            <wp:effectExtent l="0" t="0" r="8255" b="13970"/>
            <wp:docPr id="25" name="Изображение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Изображение 25"/>
                    <pic:cNvPicPr>
                      <a:picLocks noChangeAspect="1"/>
                    </pic:cNvPicPr>
                  </pic:nvPicPr>
                  <pic:blipFill>
                    <a:blip r:embed="rId16"/>
                    <a:stretch>
                      <a:fillRect/>
                    </a:stretch>
                  </pic:blipFill>
                  <pic:spPr>
                    <a:xfrm>
                      <a:off x="0" y="0"/>
                      <a:ext cx="5219065" cy="2592070"/>
                    </a:xfrm>
                    <a:prstGeom prst="rect">
                      <a:avLst/>
                    </a:prstGeom>
                    <a:noFill/>
                    <a:ln>
                      <a:noFill/>
                    </a:ln>
                  </pic:spPr>
                </pic:pic>
              </a:graphicData>
            </a:graphic>
          </wp:inline>
        </w:drawing>
      </w:r>
    </w:p>
    <w:p w:rsidR="00732C4C" w:rsidRDefault="00A459EF">
      <w:pPr>
        <w:spacing w:after="0"/>
        <w:rPr>
          <w:szCs w:val="28"/>
          <w:lang w:bidi="ru-RU"/>
        </w:rPr>
      </w:pPr>
      <w:r>
        <w:rPr>
          <w:rFonts w:eastAsia="sans-serif"/>
          <w:color w:val="333333"/>
          <w:sz w:val="21"/>
          <w:szCs w:val="21"/>
          <w:shd w:val="clear" w:color="auto" w:fill="FCFCFC"/>
          <w:lang w:bidi="ru-RU"/>
        </w:rPr>
        <w:t xml:space="preserve"> </w:t>
      </w:r>
      <w:r>
        <w:rPr>
          <w:szCs w:val="28"/>
        </w:rPr>
        <w:t xml:space="preserve">(Рис. 11) Пример работы сервиса бот-трейдинга </w:t>
      </w:r>
      <w:r>
        <w:rPr>
          <w:szCs w:val="28"/>
          <w:lang w:val="en-US"/>
        </w:rPr>
        <w:t>RevenueBOT</w:t>
      </w:r>
      <w:r>
        <w:rPr>
          <w:szCs w:val="28"/>
        </w:rPr>
        <w:t xml:space="preserve"> (страница ввода </w:t>
      </w:r>
      <w:r>
        <w:rPr>
          <w:szCs w:val="28"/>
          <w:lang w:val="en-US"/>
        </w:rPr>
        <w:t>API</w:t>
      </w:r>
      <w:r>
        <w:rPr>
          <w:szCs w:val="28"/>
        </w:rPr>
        <w:t xml:space="preserve"> ключей)</w:t>
      </w:r>
    </w:p>
    <w:p w:rsidR="00732C4C" w:rsidRDefault="00A459EF">
      <w:pPr>
        <w:spacing w:after="0"/>
        <w:rPr>
          <w:szCs w:val="28"/>
          <w:lang w:bidi="ru-RU"/>
        </w:rPr>
      </w:pPr>
      <w:r>
        <w:rPr>
          <w:szCs w:val="28"/>
          <w:lang w:bidi="ru-RU"/>
        </w:rPr>
        <w:t xml:space="preserve">Если использовать бота, в виде проверенного ПО, установленного в доверенной среде, то мы можем быть уверены, что бот будет делать именно то, что в нем заложено. Во всех остальных случаях - отдавать криптовалюту на доверенное управлению боту, означает подвергать себя дополнительному риску. Потому что нет никакой гарантии, что бот, расположенный в облаке, вдруг не начнет действовать в интересах сервиса или хакеров. Механизмом отключения </w:t>
      </w:r>
      <w:r>
        <w:rPr>
          <w:szCs w:val="28"/>
          <w:lang w:val="en-US" w:bidi="ru-RU"/>
        </w:rPr>
        <w:t>API</w:t>
      </w:r>
      <w:r>
        <w:rPr>
          <w:szCs w:val="28"/>
          <w:lang w:bidi="ru-RU"/>
        </w:rPr>
        <w:t xml:space="preserve"> ключей можно просто не успеть воспользоваться. Кроме того, этот механизм так же располагается в облаке, поэтому нет гарантии, что </w:t>
      </w:r>
      <w:r>
        <w:rPr>
          <w:szCs w:val="28"/>
          <w:lang w:bidi="ru-RU"/>
        </w:rPr>
        <w:lastRenderedPageBreak/>
        <w:t xml:space="preserve">злоумышленники не смогут поменять права </w:t>
      </w:r>
      <w:r>
        <w:rPr>
          <w:szCs w:val="28"/>
          <w:lang w:val="en-US" w:bidi="ru-RU"/>
        </w:rPr>
        <w:t>API</w:t>
      </w:r>
      <w:r>
        <w:rPr>
          <w:szCs w:val="28"/>
          <w:lang w:bidi="ru-RU"/>
        </w:rPr>
        <w:t xml:space="preserve"> ключей, или выключить/выключ</w:t>
      </w:r>
      <w:r>
        <w:rPr>
          <w:szCs w:val="28"/>
          <w:cs/>
          <w:lang w:val="en-US" w:bidi="ru-RU"/>
        </w:rPr>
        <w:t>ить</w:t>
      </w:r>
      <w:r>
        <w:rPr>
          <w:szCs w:val="28"/>
          <w:lang w:bidi="ru-RU"/>
        </w:rPr>
        <w:t xml:space="preserve"> их.</w:t>
      </w:r>
    </w:p>
    <w:p w:rsidR="00732C4C" w:rsidRDefault="00A459EF">
      <w:pPr>
        <w:spacing w:after="0"/>
        <w:rPr>
          <w:szCs w:val="28"/>
          <w:lang w:bidi="ru-RU"/>
        </w:rPr>
      </w:pPr>
      <w:r>
        <w:rPr>
          <w:szCs w:val="28"/>
          <w:lang w:bidi="ru-RU"/>
        </w:rPr>
        <w:t>Под</w:t>
      </w:r>
      <w:r>
        <w:rPr>
          <w:szCs w:val="28"/>
          <w:cs/>
          <w:lang w:val="en-US" w:bidi="ru-RU"/>
        </w:rPr>
        <w:t>ыт</w:t>
      </w:r>
      <w:r>
        <w:rPr>
          <w:szCs w:val="28"/>
          <w:lang w:bidi="ru-RU"/>
        </w:rPr>
        <w:t xml:space="preserve">ожим. Боты трейдеры - это класс сервисов, предназначенных для автоматической торговли криптовалютными активами на биржах.  Некоторые биржи имеют встроенных ботов. Для осуществления дистанционной автоматической торговли на остальных биржах, необходимо предоставить стороннему бот сервису </w:t>
      </w:r>
      <w:r>
        <w:rPr>
          <w:szCs w:val="28"/>
          <w:lang w:val="en-US" w:bidi="ru-RU"/>
        </w:rPr>
        <w:t>API</w:t>
      </w:r>
      <w:r>
        <w:rPr>
          <w:szCs w:val="28"/>
          <w:lang w:bidi="ru-RU"/>
        </w:rPr>
        <w:t xml:space="preserve"> ключи, которые генерируются биржей. Если биржа устанавливается на ПК пользователя, то ключи генерируются на стороне клиента.</w:t>
      </w:r>
    </w:p>
    <w:p w:rsidR="00732C4C" w:rsidRDefault="00A459EF">
      <w:pPr>
        <w:pStyle w:val="3"/>
        <w:rPr>
          <w:lang w:eastAsia="zh-CN"/>
        </w:rPr>
      </w:pPr>
      <w:bookmarkStart w:id="104" w:name="_Toc16555"/>
      <w:bookmarkStart w:id="105" w:name="_Toc3485"/>
      <w:bookmarkStart w:id="106" w:name="_Toc18738"/>
      <w:bookmarkStart w:id="107" w:name="_Toc26119"/>
      <w:bookmarkStart w:id="108" w:name="_Toc4141"/>
      <w:bookmarkStart w:id="109" w:name="_Toc22910"/>
      <w:bookmarkStart w:id="110" w:name="_Toc24271"/>
      <w:bookmarkStart w:id="111" w:name="_Toc20356"/>
      <w:r>
        <w:rPr>
          <w:lang w:eastAsia="zh-CN"/>
        </w:rPr>
        <w:t>Майнинг пулы</w:t>
      </w:r>
      <w:bookmarkEnd w:id="104"/>
      <w:bookmarkEnd w:id="105"/>
      <w:bookmarkEnd w:id="106"/>
      <w:bookmarkEnd w:id="107"/>
      <w:bookmarkEnd w:id="108"/>
      <w:bookmarkEnd w:id="109"/>
      <w:bookmarkEnd w:id="110"/>
      <w:bookmarkEnd w:id="111"/>
    </w:p>
    <w:p w:rsidR="00732C4C" w:rsidRDefault="00A459EF">
      <w:pPr>
        <w:spacing w:after="0"/>
        <w:rPr>
          <w:szCs w:val="28"/>
          <w:lang w:bidi="ru-RU"/>
        </w:rPr>
      </w:pPr>
      <w:r>
        <w:rPr>
          <w:szCs w:val="28"/>
          <w:lang w:bidi="ru-RU"/>
        </w:rPr>
        <w:t>Что такое майниг уже было рассказано выше. Майнить можно в одиночку, для этого лишь необходимо установить приложение и в настройках указать адрес кошелька, на который будет поступать награда. Однако на момент написания данной работы процесс майнинга является крайне энергозатратным и требовательным к железу, которое быстро изнашивается. Из-за этого майнить самому - экономически не выгодно.</w:t>
      </w:r>
    </w:p>
    <w:p w:rsidR="00732C4C" w:rsidRDefault="00A459EF">
      <w:pPr>
        <w:spacing w:after="0"/>
        <w:rPr>
          <w:szCs w:val="28"/>
          <w:lang w:bidi="ru-RU"/>
        </w:rPr>
      </w:pPr>
      <w:r>
        <w:rPr>
          <w:szCs w:val="28"/>
          <w:lang w:bidi="ru-RU"/>
        </w:rPr>
        <w:t xml:space="preserve">Поэтому майнеры объединяются в майниг пулы. </w:t>
      </w:r>
      <w:r>
        <w:rPr>
          <w:b/>
          <w:bCs/>
          <w:szCs w:val="28"/>
          <w:cs/>
          <w:lang w:val="en-US" w:bidi="ru-RU"/>
        </w:rPr>
        <w:t>Майнинг пул</w:t>
      </w:r>
      <w:r>
        <w:rPr>
          <w:szCs w:val="28"/>
          <w:cs/>
          <w:lang w:val="en-US" w:bidi="ru-RU"/>
        </w:rPr>
        <w:t xml:space="preserve"> </w:t>
      </w:r>
      <w:r>
        <w:rPr>
          <w:szCs w:val="28"/>
          <w:lang w:bidi="ru-RU"/>
        </w:rPr>
        <w:t xml:space="preserve">– </w:t>
      </w:r>
      <w:r>
        <w:rPr>
          <w:szCs w:val="28"/>
          <w:cs/>
          <w:lang w:val="en-US" w:bidi="ru-RU"/>
        </w:rPr>
        <w:t>это сервер</w:t>
      </w:r>
      <w:r>
        <w:rPr>
          <w:szCs w:val="28"/>
          <w:lang w:bidi="ru-RU"/>
        </w:rPr>
        <w:t xml:space="preserve">, </w:t>
      </w:r>
      <w:r>
        <w:rPr>
          <w:szCs w:val="28"/>
          <w:cs/>
          <w:lang w:val="en-US" w:bidi="ru-RU"/>
        </w:rPr>
        <w:t>который делит большую задачу по вычислению подписи блока</w:t>
      </w:r>
      <w:r>
        <w:rPr>
          <w:szCs w:val="28"/>
          <w:lang w:val="en-US" w:bidi="ru-RU"/>
        </w:rPr>
        <w:t> </w:t>
      </w:r>
      <w:r>
        <w:rPr>
          <w:szCs w:val="28"/>
          <w:lang w:bidi="ru-RU"/>
        </w:rPr>
        <w:t xml:space="preserve"> </w:t>
      </w:r>
      <w:r>
        <w:rPr>
          <w:szCs w:val="28"/>
          <w:cs/>
          <w:lang w:val="en-US" w:bidi="ru-RU"/>
        </w:rPr>
        <w:t>на маленькие задачи и раздает их подключенным устройствам</w:t>
      </w:r>
      <w:r>
        <w:rPr>
          <w:szCs w:val="28"/>
          <w:lang w:bidi="ru-RU"/>
        </w:rPr>
        <w:t xml:space="preserve">. </w:t>
      </w:r>
    </w:p>
    <w:p w:rsidR="00732C4C" w:rsidRDefault="00A459EF">
      <w:pPr>
        <w:spacing w:after="0"/>
        <w:rPr>
          <w:szCs w:val="28"/>
          <w:lang w:bidi="ru-RU"/>
        </w:rPr>
      </w:pPr>
      <w:r>
        <w:rPr>
          <w:szCs w:val="28"/>
        </w:rPr>
        <w:t>В ходе обследования были изучены 10 наиболее популярных ботов трейдеров</w:t>
      </w:r>
      <w:r>
        <w:rPr>
          <w:szCs w:val="28"/>
          <w:lang w:bidi="ru-RU"/>
        </w:rPr>
        <w:t xml:space="preserve"> [13]:</w:t>
      </w:r>
    </w:p>
    <w:p w:rsidR="00732C4C" w:rsidRDefault="00A459EF">
      <w:pPr>
        <w:pStyle w:val="af0"/>
        <w:numPr>
          <w:ilvl w:val="0"/>
          <w:numId w:val="12"/>
        </w:numPr>
        <w:spacing w:before="0" w:beforeAutospacing="0" w:after="0" w:afterAutospacing="0" w:line="360" w:lineRule="auto"/>
        <w:ind w:firstLine="975"/>
        <w:jc w:val="both"/>
        <w:rPr>
          <w:sz w:val="28"/>
          <w:szCs w:val="28"/>
          <w:cs/>
          <w:lang w:val="en-US" w:bidi="ru-RU"/>
        </w:rPr>
      </w:pPr>
      <w:r>
        <w:rPr>
          <w:sz w:val="28"/>
          <w:szCs w:val="28"/>
          <w:cs/>
          <w:lang w:val="en-US" w:eastAsia="zh-CN" w:bidi="ru-RU"/>
        </w:rPr>
        <w:t>MinerGate </w:t>
      </w:r>
    </w:p>
    <w:p w:rsidR="00732C4C" w:rsidRDefault="00A459EF">
      <w:pPr>
        <w:pStyle w:val="af0"/>
        <w:numPr>
          <w:ilvl w:val="0"/>
          <w:numId w:val="12"/>
        </w:numPr>
        <w:spacing w:before="0" w:beforeAutospacing="0" w:after="0" w:afterAutospacing="0" w:line="360" w:lineRule="auto"/>
        <w:ind w:firstLine="975"/>
        <w:jc w:val="both"/>
        <w:rPr>
          <w:sz w:val="28"/>
          <w:szCs w:val="28"/>
          <w:cs/>
          <w:lang w:val="en-US" w:bidi="ru-RU"/>
        </w:rPr>
      </w:pPr>
      <w:r>
        <w:rPr>
          <w:sz w:val="28"/>
          <w:szCs w:val="28"/>
          <w:cs/>
          <w:lang w:val="en-US" w:eastAsia="zh-CN" w:bidi="ru-RU"/>
        </w:rPr>
        <w:t>Kryptex </w:t>
      </w:r>
    </w:p>
    <w:p w:rsidR="00732C4C" w:rsidRDefault="00A459EF">
      <w:pPr>
        <w:pStyle w:val="af0"/>
        <w:numPr>
          <w:ilvl w:val="0"/>
          <w:numId w:val="12"/>
        </w:numPr>
        <w:spacing w:before="0" w:beforeAutospacing="0" w:after="0" w:afterAutospacing="0" w:line="360" w:lineRule="auto"/>
        <w:ind w:firstLine="975"/>
        <w:jc w:val="both"/>
        <w:rPr>
          <w:sz w:val="28"/>
          <w:szCs w:val="28"/>
          <w:cs/>
          <w:lang w:val="en-US" w:bidi="ru-RU"/>
        </w:rPr>
      </w:pPr>
      <w:r>
        <w:rPr>
          <w:sz w:val="28"/>
          <w:szCs w:val="28"/>
          <w:cs/>
          <w:lang w:val="en-US" w:eastAsia="zh-CN" w:bidi="ru-RU"/>
        </w:rPr>
        <w:t>NiceHash </w:t>
      </w:r>
    </w:p>
    <w:p w:rsidR="00732C4C" w:rsidRDefault="00A459EF">
      <w:pPr>
        <w:pStyle w:val="af0"/>
        <w:numPr>
          <w:ilvl w:val="0"/>
          <w:numId w:val="12"/>
        </w:numPr>
        <w:spacing w:before="0" w:beforeAutospacing="0" w:after="0" w:afterAutospacing="0" w:line="360" w:lineRule="auto"/>
        <w:ind w:firstLine="975"/>
        <w:jc w:val="both"/>
        <w:rPr>
          <w:sz w:val="28"/>
          <w:szCs w:val="28"/>
          <w:cs/>
          <w:lang w:val="en-US" w:bidi="ru-RU"/>
        </w:rPr>
      </w:pPr>
      <w:r>
        <w:rPr>
          <w:sz w:val="28"/>
          <w:szCs w:val="28"/>
          <w:cs/>
          <w:lang w:val="en-US" w:eastAsia="zh-CN" w:bidi="ru-RU"/>
        </w:rPr>
        <w:t>F2pool</w:t>
      </w:r>
    </w:p>
    <w:p w:rsidR="00732C4C" w:rsidRDefault="00A459EF">
      <w:pPr>
        <w:pStyle w:val="af0"/>
        <w:numPr>
          <w:ilvl w:val="0"/>
          <w:numId w:val="12"/>
        </w:numPr>
        <w:spacing w:before="0" w:beforeAutospacing="0" w:after="0" w:afterAutospacing="0" w:line="360" w:lineRule="auto"/>
        <w:ind w:firstLine="975"/>
        <w:jc w:val="both"/>
        <w:rPr>
          <w:sz w:val="28"/>
          <w:szCs w:val="28"/>
          <w:cs/>
          <w:lang w:val="en-US" w:bidi="ru-RU"/>
        </w:rPr>
      </w:pPr>
      <w:r>
        <w:rPr>
          <w:sz w:val="28"/>
          <w:szCs w:val="28"/>
          <w:cs/>
          <w:lang w:val="en-US" w:eastAsia="zh-CN" w:bidi="ru-RU"/>
        </w:rPr>
        <w:t>AntPool</w:t>
      </w:r>
    </w:p>
    <w:p w:rsidR="00732C4C" w:rsidRDefault="00A459EF">
      <w:pPr>
        <w:pStyle w:val="af0"/>
        <w:numPr>
          <w:ilvl w:val="0"/>
          <w:numId w:val="12"/>
        </w:numPr>
        <w:spacing w:before="0" w:beforeAutospacing="0" w:after="0" w:afterAutospacing="0" w:line="360" w:lineRule="auto"/>
        <w:ind w:firstLine="975"/>
        <w:jc w:val="both"/>
        <w:rPr>
          <w:sz w:val="28"/>
          <w:szCs w:val="28"/>
          <w:cs/>
          <w:lang w:val="en-US" w:bidi="ru-RU"/>
        </w:rPr>
      </w:pPr>
      <w:r>
        <w:rPr>
          <w:sz w:val="28"/>
          <w:szCs w:val="28"/>
          <w:cs/>
          <w:lang w:val="en-US" w:eastAsia="zh-CN" w:bidi="ru-RU"/>
        </w:rPr>
        <w:t>ZPool</w:t>
      </w:r>
    </w:p>
    <w:p w:rsidR="00732C4C" w:rsidRDefault="00A459EF">
      <w:pPr>
        <w:pStyle w:val="af0"/>
        <w:numPr>
          <w:ilvl w:val="0"/>
          <w:numId w:val="12"/>
        </w:numPr>
        <w:spacing w:before="0" w:beforeAutospacing="0" w:after="0" w:afterAutospacing="0" w:line="360" w:lineRule="auto"/>
        <w:ind w:firstLine="975"/>
        <w:jc w:val="both"/>
        <w:rPr>
          <w:sz w:val="28"/>
          <w:szCs w:val="28"/>
          <w:cs/>
          <w:lang w:val="en-US" w:bidi="ru-RU"/>
        </w:rPr>
      </w:pPr>
      <w:r>
        <w:rPr>
          <w:sz w:val="28"/>
          <w:szCs w:val="28"/>
          <w:cs/>
          <w:lang w:val="en-US" w:eastAsia="zh-CN" w:bidi="ru-RU"/>
        </w:rPr>
        <w:t>2Miners</w:t>
      </w:r>
    </w:p>
    <w:p w:rsidR="00732C4C" w:rsidRDefault="00A459EF">
      <w:pPr>
        <w:pStyle w:val="af0"/>
        <w:numPr>
          <w:ilvl w:val="0"/>
          <w:numId w:val="12"/>
        </w:numPr>
        <w:spacing w:before="0" w:beforeAutospacing="0" w:after="0" w:afterAutospacing="0" w:line="360" w:lineRule="auto"/>
        <w:ind w:firstLine="975"/>
        <w:jc w:val="both"/>
        <w:rPr>
          <w:sz w:val="28"/>
          <w:szCs w:val="28"/>
          <w:cs/>
          <w:lang w:val="en-US" w:bidi="ru-RU"/>
        </w:rPr>
      </w:pPr>
      <w:r>
        <w:rPr>
          <w:sz w:val="28"/>
          <w:szCs w:val="28"/>
          <w:cs/>
          <w:lang w:val="en-US" w:eastAsia="zh-CN" w:bidi="ru-RU"/>
        </w:rPr>
        <w:t>Batpool</w:t>
      </w:r>
    </w:p>
    <w:p w:rsidR="00732C4C" w:rsidRDefault="00A459EF">
      <w:pPr>
        <w:pStyle w:val="af0"/>
        <w:numPr>
          <w:ilvl w:val="0"/>
          <w:numId w:val="12"/>
        </w:numPr>
        <w:spacing w:before="0" w:beforeAutospacing="0" w:after="0" w:afterAutospacing="0" w:line="360" w:lineRule="auto"/>
        <w:ind w:firstLine="975"/>
        <w:jc w:val="both"/>
        <w:rPr>
          <w:sz w:val="28"/>
          <w:szCs w:val="28"/>
          <w:cs/>
          <w:lang w:val="en-US" w:eastAsia="zh-CN" w:bidi="ru-RU"/>
        </w:rPr>
      </w:pPr>
      <w:r>
        <w:rPr>
          <w:sz w:val="28"/>
          <w:szCs w:val="28"/>
          <w:cs/>
          <w:lang w:val="en-US" w:eastAsia="zh-CN" w:bidi="ru-RU"/>
        </w:rPr>
        <w:t>BitClub Network</w:t>
      </w:r>
    </w:p>
    <w:p w:rsidR="00732C4C" w:rsidRDefault="00A459EF">
      <w:pPr>
        <w:pStyle w:val="af0"/>
        <w:numPr>
          <w:ilvl w:val="0"/>
          <w:numId w:val="12"/>
        </w:numPr>
        <w:spacing w:before="0" w:beforeAutospacing="0" w:after="0" w:afterAutospacing="0" w:line="360" w:lineRule="auto"/>
        <w:ind w:firstLine="975"/>
        <w:jc w:val="both"/>
        <w:rPr>
          <w:sz w:val="28"/>
          <w:szCs w:val="28"/>
          <w:cs/>
          <w:lang w:val="en-US" w:eastAsia="zh-CN" w:bidi="ru-RU"/>
        </w:rPr>
      </w:pPr>
      <w:r>
        <w:rPr>
          <w:sz w:val="28"/>
          <w:szCs w:val="28"/>
          <w:cs/>
          <w:lang w:val="en-US" w:eastAsia="zh-CN" w:bidi="ru-RU"/>
        </w:rPr>
        <w:lastRenderedPageBreak/>
        <w:t>Coinmine</w:t>
      </w:r>
    </w:p>
    <w:p w:rsidR="00732C4C" w:rsidRDefault="00A459EF">
      <w:pPr>
        <w:spacing w:after="0"/>
        <w:rPr>
          <w:szCs w:val="28"/>
          <w:lang w:bidi="ru-RU"/>
        </w:rPr>
      </w:pPr>
      <w:r>
        <w:rPr>
          <w:szCs w:val="28"/>
          <w:cs/>
          <w:lang w:val="en-US" w:bidi="ru-RU"/>
        </w:rPr>
        <w:t>Вклад в общую работу каждого майнера</w:t>
      </w:r>
      <w:r>
        <w:rPr>
          <w:szCs w:val="28"/>
          <w:lang w:bidi="ru-RU"/>
        </w:rPr>
        <w:t xml:space="preserve">, </w:t>
      </w:r>
      <w:r>
        <w:rPr>
          <w:szCs w:val="28"/>
          <w:cs/>
          <w:lang w:val="en-US" w:bidi="ru-RU"/>
        </w:rPr>
        <w:t>участвующего в пуле</w:t>
      </w:r>
      <w:r>
        <w:rPr>
          <w:szCs w:val="28"/>
          <w:lang w:bidi="ru-RU"/>
        </w:rPr>
        <w:t xml:space="preserve">, </w:t>
      </w:r>
      <w:r>
        <w:rPr>
          <w:szCs w:val="28"/>
          <w:cs/>
          <w:lang w:val="en-US" w:bidi="ru-RU"/>
        </w:rPr>
        <w:t xml:space="preserve">оценивается с помощью </w:t>
      </w:r>
      <w:r>
        <w:rPr>
          <w:szCs w:val="28"/>
          <w:lang w:val="en-US" w:bidi="ru-RU"/>
        </w:rPr>
        <w:t>«</w:t>
      </w:r>
      <w:r>
        <w:rPr>
          <w:szCs w:val="28"/>
          <w:cs/>
          <w:lang w:val="en-US" w:bidi="ru-RU"/>
        </w:rPr>
        <w:t>шар</w:t>
      </w:r>
      <w:r>
        <w:rPr>
          <w:szCs w:val="28"/>
          <w:lang w:val="en-US" w:bidi="ru-RU"/>
        </w:rPr>
        <w:t>» (</w:t>
      </w:r>
      <w:r>
        <w:rPr>
          <w:szCs w:val="28"/>
          <w:cs/>
          <w:lang w:val="en-US" w:bidi="ru-RU"/>
        </w:rPr>
        <w:t xml:space="preserve">от английского </w:t>
      </w:r>
      <w:r>
        <w:rPr>
          <w:szCs w:val="28"/>
          <w:lang w:val="en-US" w:bidi="ru-RU"/>
        </w:rPr>
        <w:t xml:space="preserve">«share»). </w:t>
      </w:r>
      <w:r>
        <w:rPr>
          <w:szCs w:val="28"/>
          <w:lang w:bidi="ru-RU"/>
        </w:rPr>
        <w:t>«</w:t>
      </w:r>
      <w:r>
        <w:rPr>
          <w:szCs w:val="28"/>
          <w:cs/>
          <w:lang w:val="en-US" w:bidi="ru-RU"/>
        </w:rPr>
        <w:t>Шара</w:t>
      </w:r>
      <w:r>
        <w:rPr>
          <w:szCs w:val="28"/>
          <w:lang w:bidi="ru-RU"/>
        </w:rPr>
        <w:t xml:space="preserve">» – </w:t>
      </w:r>
      <w:r>
        <w:rPr>
          <w:szCs w:val="28"/>
          <w:cs/>
          <w:lang w:val="en-US" w:bidi="ru-RU"/>
        </w:rPr>
        <w:t>небольшая часть работы по поиску решения хеш</w:t>
      </w:r>
      <w:r>
        <w:rPr>
          <w:szCs w:val="28"/>
          <w:lang w:bidi="ru-RU"/>
        </w:rPr>
        <w:t>-</w:t>
      </w:r>
      <w:r>
        <w:rPr>
          <w:szCs w:val="28"/>
          <w:cs/>
          <w:lang w:val="en-US" w:bidi="ru-RU"/>
        </w:rPr>
        <w:t>функции для подписания блока</w:t>
      </w:r>
      <w:r>
        <w:rPr>
          <w:szCs w:val="28"/>
          <w:lang w:bidi="ru-RU"/>
        </w:rPr>
        <w:t xml:space="preserve">, </w:t>
      </w:r>
      <w:r>
        <w:rPr>
          <w:szCs w:val="28"/>
          <w:cs/>
          <w:lang w:val="en-US" w:bidi="ru-RU"/>
        </w:rPr>
        <w:t>которая выдается пулом майнеру</w:t>
      </w:r>
      <w:r>
        <w:rPr>
          <w:szCs w:val="28"/>
          <w:lang w:bidi="ru-RU"/>
        </w:rPr>
        <w:t xml:space="preserve">. </w:t>
      </w:r>
      <w:r>
        <w:rPr>
          <w:szCs w:val="28"/>
          <w:cs/>
          <w:lang w:val="en-US" w:bidi="ru-RU"/>
        </w:rPr>
        <w:t>Собирая шары от майнеров</w:t>
      </w:r>
      <w:r>
        <w:rPr>
          <w:szCs w:val="28"/>
          <w:lang w:bidi="ru-RU"/>
        </w:rPr>
        <w:t xml:space="preserve">, </w:t>
      </w:r>
      <w:r>
        <w:rPr>
          <w:szCs w:val="28"/>
          <w:cs/>
          <w:lang w:val="en-US" w:bidi="ru-RU"/>
        </w:rPr>
        <w:t>сервер пула проверяет их валидность</w:t>
      </w:r>
      <w:r>
        <w:rPr>
          <w:szCs w:val="28"/>
          <w:lang w:bidi="ru-RU"/>
        </w:rPr>
        <w:t xml:space="preserve">. </w:t>
      </w:r>
      <w:r>
        <w:rPr>
          <w:szCs w:val="28"/>
          <w:cs/>
          <w:lang w:val="en-US" w:bidi="ru-RU"/>
        </w:rPr>
        <w:t>Как только какая</w:t>
      </w:r>
      <w:r>
        <w:rPr>
          <w:szCs w:val="28"/>
          <w:lang w:bidi="ru-RU"/>
        </w:rPr>
        <w:t>-</w:t>
      </w:r>
      <w:r>
        <w:rPr>
          <w:szCs w:val="28"/>
          <w:cs/>
          <w:lang w:val="en-US" w:bidi="ru-RU"/>
        </w:rPr>
        <w:t xml:space="preserve">то </w:t>
      </w:r>
      <w:r>
        <w:rPr>
          <w:szCs w:val="28"/>
          <w:lang w:bidi="ru-RU"/>
        </w:rPr>
        <w:t>«</w:t>
      </w:r>
      <w:r>
        <w:rPr>
          <w:szCs w:val="28"/>
          <w:cs/>
          <w:lang w:val="en-US" w:bidi="ru-RU"/>
        </w:rPr>
        <w:t>шара</w:t>
      </w:r>
      <w:r>
        <w:rPr>
          <w:szCs w:val="28"/>
          <w:lang w:bidi="ru-RU"/>
        </w:rPr>
        <w:t xml:space="preserve">» </w:t>
      </w:r>
      <w:r>
        <w:rPr>
          <w:szCs w:val="28"/>
          <w:cs/>
          <w:lang w:val="en-US" w:bidi="ru-RU"/>
        </w:rPr>
        <w:t>удовлетворяет текущим значениям сложности</w:t>
      </w:r>
      <w:r>
        <w:rPr>
          <w:szCs w:val="28"/>
          <w:lang w:bidi="ru-RU"/>
        </w:rPr>
        <w:t xml:space="preserve">, </w:t>
      </w:r>
      <w:r>
        <w:rPr>
          <w:szCs w:val="28"/>
          <w:cs/>
          <w:lang w:val="en-US" w:bidi="ru-RU"/>
        </w:rPr>
        <w:t>сервер пула объявляет о подписании блока</w:t>
      </w:r>
      <w:r>
        <w:rPr>
          <w:szCs w:val="28"/>
          <w:lang w:bidi="ru-RU"/>
        </w:rPr>
        <w:t xml:space="preserve">. </w:t>
      </w:r>
      <w:r>
        <w:rPr>
          <w:szCs w:val="28"/>
          <w:cs/>
          <w:lang w:val="en-US" w:bidi="ru-RU"/>
        </w:rPr>
        <w:t xml:space="preserve">После этого пул получает награду за блок и распределяет между майнерами пропорционально количеству переданных </w:t>
      </w:r>
      <w:r>
        <w:rPr>
          <w:szCs w:val="28"/>
          <w:lang w:bidi="ru-RU"/>
        </w:rPr>
        <w:t>«</w:t>
      </w:r>
      <w:r>
        <w:rPr>
          <w:szCs w:val="28"/>
          <w:cs/>
          <w:lang w:val="en-US" w:bidi="ru-RU"/>
        </w:rPr>
        <w:t>шар</w:t>
      </w:r>
      <w:r>
        <w:rPr>
          <w:szCs w:val="28"/>
          <w:lang w:bidi="ru-RU"/>
        </w:rPr>
        <w:t xml:space="preserve">» </w:t>
      </w:r>
      <w:r>
        <w:rPr>
          <w:szCs w:val="28"/>
          <w:cs/>
          <w:lang w:val="en-US" w:bidi="ru-RU"/>
        </w:rPr>
        <w:t>независимо от того</w:t>
      </w:r>
      <w:r>
        <w:rPr>
          <w:szCs w:val="28"/>
          <w:lang w:bidi="ru-RU"/>
        </w:rPr>
        <w:t xml:space="preserve">, </w:t>
      </w:r>
      <w:r>
        <w:rPr>
          <w:szCs w:val="28"/>
          <w:cs/>
          <w:lang w:val="en-US" w:bidi="ru-RU"/>
        </w:rPr>
        <w:t>была ли среди них подписавшая блок</w:t>
      </w:r>
      <w:r>
        <w:rPr>
          <w:szCs w:val="28"/>
          <w:lang w:bidi="ru-RU"/>
        </w:rPr>
        <w:t xml:space="preserve"> [14] .</w:t>
      </w:r>
    </w:p>
    <w:p w:rsidR="00732C4C" w:rsidRDefault="00A459EF">
      <w:pPr>
        <w:spacing w:after="0"/>
        <w:rPr>
          <w:szCs w:val="28"/>
        </w:rPr>
      </w:pPr>
      <w:r>
        <w:rPr>
          <w:szCs w:val="28"/>
          <w:lang w:bidi="ru-RU"/>
        </w:rPr>
        <w:t>С технической точки зрения для клиента процесс майнинга в пуле выглядит следующим образом: п</w:t>
      </w:r>
      <w:r>
        <w:rPr>
          <w:szCs w:val="28"/>
        </w:rPr>
        <w:t xml:space="preserve">ользователь устанавливает майнер (к примеру </w:t>
      </w:r>
      <w:r>
        <w:rPr>
          <w:szCs w:val="28"/>
          <w:lang w:val="en-US"/>
        </w:rPr>
        <w:t>Ethminer</w:t>
      </w:r>
      <w:r>
        <w:rPr>
          <w:szCs w:val="28"/>
        </w:rPr>
        <w:t>), и в настройках указывает информацию, необходимую для подключения к пулу. Там же он указывает адрес своего кошелька, на который будет переводиться награда.</w:t>
      </w:r>
    </w:p>
    <w:p w:rsidR="00732C4C" w:rsidRDefault="00A459EF">
      <w:pPr>
        <w:spacing w:after="0"/>
        <w:rPr>
          <w:szCs w:val="28"/>
        </w:rPr>
      </w:pPr>
      <w:r>
        <w:rPr>
          <w:szCs w:val="28"/>
        </w:rPr>
        <w:t>При работе с майнинг пулами закрытые ключи пользователя не используются, однако:</w:t>
      </w:r>
    </w:p>
    <w:p w:rsidR="00732C4C" w:rsidRDefault="00A459EF">
      <w:pPr>
        <w:pStyle w:val="af0"/>
        <w:numPr>
          <w:ilvl w:val="0"/>
          <w:numId w:val="3"/>
        </w:numPr>
        <w:spacing w:before="0" w:beforeAutospacing="0" w:after="0" w:afterAutospacing="0" w:line="360" w:lineRule="auto"/>
        <w:ind w:firstLine="680"/>
        <w:jc w:val="both"/>
        <w:rPr>
          <w:sz w:val="28"/>
          <w:szCs w:val="28"/>
          <w:lang w:bidi="ru-RU"/>
        </w:rPr>
      </w:pPr>
      <w:r>
        <w:rPr>
          <w:sz w:val="28"/>
          <w:szCs w:val="28"/>
          <w:lang w:bidi="ru-RU"/>
        </w:rPr>
        <w:t>для майнинга внутри майнинг пула необходимо постоянное соединение  с интернетом, что значительно повышает риск компрометации системы;</w:t>
      </w:r>
    </w:p>
    <w:p w:rsidR="00732C4C" w:rsidRDefault="00A459EF">
      <w:pPr>
        <w:pStyle w:val="af0"/>
        <w:numPr>
          <w:ilvl w:val="0"/>
          <w:numId w:val="3"/>
        </w:numPr>
        <w:spacing w:before="0" w:beforeAutospacing="0" w:after="0" w:afterAutospacing="0" w:line="360" w:lineRule="auto"/>
        <w:ind w:firstLine="680"/>
        <w:jc w:val="both"/>
        <w:rPr>
          <w:sz w:val="28"/>
          <w:szCs w:val="28"/>
        </w:rPr>
      </w:pPr>
      <w:r>
        <w:rPr>
          <w:sz w:val="28"/>
          <w:szCs w:val="28"/>
          <w:lang w:bidi="ru-RU"/>
        </w:rPr>
        <w:t>для получения значимой прибыли, система должна обладать значительными вычислительными мощностями. Чем больше вычислительная мощность, тем универсальнее система, тем сложнее ее защищать. В случае несанкционированного доступа к системе, злоумышленник может использовать вычислительные мощности для перебора паролей или каких-либо других криптографических атак.</w:t>
      </w:r>
    </w:p>
    <w:p w:rsidR="00732C4C" w:rsidRDefault="00A459EF">
      <w:pPr>
        <w:spacing w:after="0"/>
        <w:rPr>
          <w:szCs w:val="28"/>
          <w:lang w:bidi="ru-RU"/>
        </w:rPr>
      </w:pPr>
      <w:r>
        <w:rPr>
          <w:szCs w:val="28"/>
          <w:lang w:bidi="ru-RU"/>
        </w:rPr>
        <w:t>Поэтому, в данной работе будем считать работу с данным видом сервисов не безопасным для клиента.</w:t>
      </w:r>
    </w:p>
    <w:p w:rsidR="00732C4C" w:rsidRDefault="00A459EF">
      <w:pPr>
        <w:spacing w:after="0"/>
        <w:rPr>
          <w:szCs w:val="28"/>
          <w:lang w:bidi="ru-RU"/>
        </w:rPr>
      </w:pPr>
      <w:r>
        <w:rPr>
          <w:szCs w:val="28"/>
          <w:lang w:bidi="ru-RU"/>
        </w:rPr>
        <w:t xml:space="preserve">Существует еще одна модель майнинга - </w:t>
      </w:r>
      <w:r>
        <w:rPr>
          <w:b/>
          <w:bCs/>
          <w:szCs w:val="28"/>
          <w:lang w:bidi="ru-RU"/>
        </w:rPr>
        <w:t>облачный майнинг</w:t>
      </w:r>
      <w:r>
        <w:rPr>
          <w:szCs w:val="28"/>
          <w:lang w:bidi="ru-RU"/>
        </w:rPr>
        <w:t xml:space="preserve">. Если в предыдущей модели вычисления велись на стороне клиентов, а сервер лишь </w:t>
      </w:r>
      <w:r>
        <w:rPr>
          <w:szCs w:val="28"/>
          <w:lang w:bidi="ru-RU"/>
        </w:rPr>
        <w:lastRenderedPageBreak/>
        <w:t>выполнял роль координатора, то в облачной модели все вычисления на себя берет сервер, а клиент лишь платит за аренду вычислительных мощностей.</w:t>
      </w:r>
    </w:p>
    <w:p w:rsidR="00732C4C" w:rsidRDefault="00A459EF">
      <w:pPr>
        <w:spacing w:after="0"/>
        <w:rPr>
          <w:szCs w:val="28"/>
          <w:lang w:bidi="ru-RU"/>
        </w:rPr>
      </w:pPr>
      <w:r>
        <w:rPr>
          <w:szCs w:val="28"/>
          <w:lang w:bidi="ru-RU"/>
        </w:rPr>
        <w:t>В ходе работы были изучены 8 наиболее популярных сервисов облачного майнинга:</w:t>
      </w:r>
    </w:p>
    <w:p w:rsidR="00732C4C" w:rsidRDefault="00A459EF">
      <w:pPr>
        <w:pStyle w:val="af0"/>
        <w:numPr>
          <w:ilvl w:val="0"/>
          <w:numId w:val="13"/>
        </w:numPr>
        <w:spacing w:before="0" w:beforeAutospacing="0" w:after="0" w:afterAutospacing="0" w:line="360" w:lineRule="auto"/>
        <w:ind w:firstLine="975"/>
        <w:jc w:val="both"/>
        <w:rPr>
          <w:sz w:val="28"/>
          <w:szCs w:val="28"/>
          <w:lang w:val="en-US" w:bidi="ru-RU"/>
        </w:rPr>
      </w:pPr>
      <w:r>
        <w:rPr>
          <w:sz w:val="28"/>
          <w:szCs w:val="28"/>
          <w:lang w:val="en-US" w:bidi="ru-RU"/>
        </w:rPr>
        <w:t>IQ Mining </w:t>
      </w:r>
    </w:p>
    <w:p w:rsidR="00732C4C" w:rsidRDefault="00A459EF">
      <w:pPr>
        <w:pStyle w:val="af0"/>
        <w:numPr>
          <w:ilvl w:val="0"/>
          <w:numId w:val="13"/>
        </w:numPr>
        <w:spacing w:before="0" w:beforeAutospacing="0" w:after="0" w:afterAutospacing="0" w:line="360" w:lineRule="auto"/>
        <w:ind w:firstLine="975"/>
        <w:jc w:val="both"/>
        <w:rPr>
          <w:sz w:val="28"/>
          <w:szCs w:val="28"/>
          <w:lang w:val="en-US" w:bidi="ru-RU"/>
        </w:rPr>
      </w:pPr>
      <w:r>
        <w:rPr>
          <w:sz w:val="28"/>
          <w:szCs w:val="28"/>
          <w:lang w:val="en-US" w:bidi="ru-RU"/>
        </w:rPr>
        <w:t>BitDeer </w:t>
      </w:r>
    </w:p>
    <w:p w:rsidR="00732C4C" w:rsidRDefault="00A459EF">
      <w:pPr>
        <w:pStyle w:val="af0"/>
        <w:numPr>
          <w:ilvl w:val="0"/>
          <w:numId w:val="13"/>
        </w:numPr>
        <w:spacing w:before="0" w:beforeAutospacing="0" w:after="0" w:afterAutospacing="0" w:line="360" w:lineRule="auto"/>
        <w:ind w:firstLine="975"/>
        <w:jc w:val="both"/>
        <w:rPr>
          <w:sz w:val="28"/>
          <w:szCs w:val="28"/>
          <w:lang w:val="en-US" w:bidi="ru-RU"/>
        </w:rPr>
      </w:pPr>
      <w:r>
        <w:rPr>
          <w:sz w:val="28"/>
          <w:szCs w:val="28"/>
          <w:lang w:val="en-US" w:bidi="ru-RU"/>
        </w:rPr>
        <w:t>Hashing24 </w:t>
      </w:r>
    </w:p>
    <w:p w:rsidR="00732C4C" w:rsidRDefault="00A459EF">
      <w:pPr>
        <w:pStyle w:val="af0"/>
        <w:numPr>
          <w:ilvl w:val="0"/>
          <w:numId w:val="13"/>
        </w:numPr>
        <w:spacing w:before="0" w:beforeAutospacing="0" w:after="0" w:afterAutospacing="0" w:line="360" w:lineRule="auto"/>
        <w:ind w:firstLine="975"/>
        <w:jc w:val="both"/>
        <w:rPr>
          <w:sz w:val="28"/>
          <w:szCs w:val="28"/>
          <w:lang w:val="en-US" w:bidi="ru-RU"/>
        </w:rPr>
      </w:pPr>
      <w:r>
        <w:rPr>
          <w:sz w:val="28"/>
          <w:szCs w:val="28"/>
          <w:lang w:val="en-US" w:bidi="ru-RU"/>
        </w:rPr>
        <w:t>Hashflare </w:t>
      </w:r>
    </w:p>
    <w:p w:rsidR="00732C4C" w:rsidRDefault="00A459EF">
      <w:pPr>
        <w:pStyle w:val="af0"/>
        <w:numPr>
          <w:ilvl w:val="0"/>
          <w:numId w:val="13"/>
        </w:numPr>
        <w:spacing w:before="0" w:beforeAutospacing="0" w:after="0" w:afterAutospacing="0" w:line="360" w:lineRule="auto"/>
        <w:ind w:firstLine="975"/>
        <w:jc w:val="both"/>
        <w:rPr>
          <w:sz w:val="28"/>
          <w:szCs w:val="28"/>
          <w:lang w:val="en-US" w:bidi="ru-RU"/>
        </w:rPr>
      </w:pPr>
      <w:r>
        <w:rPr>
          <w:sz w:val="28"/>
          <w:szCs w:val="28"/>
          <w:lang w:val="en-US" w:bidi="ru-RU"/>
        </w:rPr>
        <w:t>Genesis Mining </w:t>
      </w:r>
    </w:p>
    <w:p w:rsidR="00732C4C" w:rsidRDefault="00A459EF">
      <w:pPr>
        <w:pStyle w:val="af0"/>
        <w:numPr>
          <w:ilvl w:val="0"/>
          <w:numId w:val="13"/>
        </w:numPr>
        <w:spacing w:before="0" w:beforeAutospacing="0" w:after="0" w:afterAutospacing="0" w:line="360" w:lineRule="auto"/>
        <w:ind w:firstLine="975"/>
        <w:jc w:val="both"/>
        <w:rPr>
          <w:sz w:val="28"/>
          <w:szCs w:val="28"/>
          <w:lang w:val="en-US" w:bidi="ru-RU"/>
        </w:rPr>
      </w:pPr>
      <w:r>
        <w:rPr>
          <w:sz w:val="28"/>
          <w:szCs w:val="28"/>
          <w:lang w:val="en-US" w:bidi="ru-RU"/>
        </w:rPr>
        <w:t>AlienCloud </w:t>
      </w:r>
    </w:p>
    <w:p w:rsidR="00732C4C" w:rsidRDefault="00A459EF">
      <w:pPr>
        <w:pStyle w:val="af0"/>
        <w:numPr>
          <w:ilvl w:val="0"/>
          <w:numId w:val="13"/>
        </w:numPr>
        <w:spacing w:before="0" w:beforeAutospacing="0" w:after="0" w:afterAutospacing="0" w:line="360" w:lineRule="auto"/>
        <w:ind w:firstLine="975"/>
        <w:jc w:val="both"/>
        <w:rPr>
          <w:sz w:val="28"/>
          <w:szCs w:val="28"/>
          <w:lang w:val="en-US" w:bidi="ru-RU"/>
        </w:rPr>
      </w:pPr>
      <w:r>
        <w:rPr>
          <w:sz w:val="28"/>
          <w:szCs w:val="28"/>
          <w:lang w:val="en-US" w:bidi="ru-RU"/>
        </w:rPr>
        <w:t>Nuvoo Mining </w:t>
      </w:r>
    </w:p>
    <w:p w:rsidR="00732C4C" w:rsidRDefault="00A459EF">
      <w:pPr>
        <w:pStyle w:val="af0"/>
        <w:numPr>
          <w:ilvl w:val="0"/>
          <w:numId w:val="13"/>
        </w:numPr>
        <w:spacing w:before="0" w:beforeAutospacing="0" w:after="0" w:afterAutospacing="0" w:line="360" w:lineRule="auto"/>
        <w:ind w:firstLine="975"/>
        <w:jc w:val="both"/>
        <w:rPr>
          <w:sz w:val="28"/>
          <w:szCs w:val="28"/>
          <w:lang w:val="en-US" w:bidi="ru-RU"/>
        </w:rPr>
      </w:pPr>
      <w:r>
        <w:rPr>
          <w:sz w:val="28"/>
          <w:szCs w:val="28"/>
          <w:lang w:val="en-US" w:bidi="ru-RU"/>
        </w:rPr>
        <w:t>CCG Mining </w:t>
      </w:r>
    </w:p>
    <w:p w:rsidR="00732C4C" w:rsidRDefault="00A459EF">
      <w:pPr>
        <w:spacing w:after="0"/>
        <w:rPr>
          <w:szCs w:val="28"/>
          <w:lang w:bidi="ru-RU"/>
        </w:rPr>
      </w:pPr>
      <w:r>
        <w:rPr>
          <w:szCs w:val="28"/>
          <w:lang w:bidi="ru-RU"/>
        </w:rPr>
        <w:t>Главный минус такой схемы - у пользователя нет доступа к ключевой паре, которая генерируется и хранится на стороне сервиса. Соответственно данный вариант сервисов является рискованным по тем же самым причинам, что и в случае централизованных бирж.</w:t>
      </w:r>
    </w:p>
    <w:p w:rsidR="00732C4C" w:rsidRDefault="00A459EF">
      <w:pPr>
        <w:spacing w:after="0"/>
        <w:rPr>
          <w:szCs w:val="28"/>
          <w:lang w:bidi="ru-RU"/>
        </w:rPr>
      </w:pPr>
      <w:r>
        <w:rPr>
          <w:szCs w:val="28"/>
          <w:lang w:bidi="ru-RU"/>
        </w:rPr>
        <w:t>Подытожим. Майнинг, и аналогичные ему процессы, является источником всей существующей криптовалюты. Майнить можно:</w:t>
      </w:r>
    </w:p>
    <w:p w:rsidR="00732C4C" w:rsidRDefault="00A459EF">
      <w:pPr>
        <w:pStyle w:val="af0"/>
        <w:numPr>
          <w:ilvl w:val="0"/>
          <w:numId w:val="3"/>
        </w:numPr>
        <w:spacing w:before="0" w:beforeAutospacing="0" w:after="0" w:afterAutospacing="0" w:line="360" w:lineRule="auto"/>
        <w:ind w:firstLine="680"/>
        <w:jc w:val="both"/>
        <w:rPr>
          <w:sz w:val="28"/>
          <w:szCs w:val="28"/>
          <w:lang w:bidi="ru-RU"/>
        </w:rPr>
      </w:pPr>
      <w:r>
        <w:rPr>
          <w:sz w:val="28"/>
          <w:szCs w:val="28"/>
          <w:lang w:bidi="ru-RU"/>
        </w:rPr>
        <w:t>самому, что безопасно, но экономически не выгодно;</w:t>
      </w:r>
    </w:p>
    <w:p w:rsidR="00732C4C" w:rsidRDefault="00A459EF">
      <w:pPr>
        <w:pStyle w:val="af0"/>
        <w:numPr>
          <w:ilvl w:val="0"/>
          <w:numId w:val="3"/>
        </w:numPr>
        <w:spacing w:before="0" w:beforeAutospacing="0" w:after="0" w:afterAutospacing="0" w:line="360" w:lineRule="auto"/>
        <w:ind w:firstLine="680"/>
        <w:jc w:val="both"/>
        <w:rPr>
          <w:sz w:val="28"/>
          <w:szCs w:val="28"/>
          <w:lang w:bidi="ru-RU"/>
        </w:rPr>
      </w:pPr>
      <w:r>
        <w:rPr>
          <w:sz w:val="28"/>
          <w:szCs w:val="28"/>
          <w:lang w:bidi="ru-RU"/>
        </w:rPr>
        <w:t>с помощью майнинг пула, в этом случае закрытые ключи никак не задействованы;</w:t>
      </w:r>
    </w:p>
    <w:p w:rsidR="00732C4C" w:rsidRDefault="00A459EF">
      <w:pPr>
        <w:pStyle w:val="af0"/>
        <w:numPr>
          <w:ilvl w:val="0"/>
          <w:numId w:val="3"/>
        </w:numPr>
        <w:spacing w:before="0" w:beforeAutospacing="0" w:after="0" w:afterAutospacing="0" w:line="360" w:lineRule="auto"/>
        <w:ind w:firstLine="680"/>
        <w:jc w:val="both"/>
        <w:rPr>
          <w:sz w:val="28"/>
          <w:szCs w:val="28"/>
          <w:lang w:bidi="ru-RU"/>
        </w:rPr>
      </w:pPr>
      <w:r>
        <w:rPr>
          <w:sz w:val="28"/>
          <w:szCs w:val="28"/>
          <w:lang w:bidi="ru-RU"/>
        </w:rPr>
        <w:t>с помощью облачного майнинга, в этом случае у пользователя нет доступа к закрытым ключам.</w:t>
      </w:r>
    </w:p>
    <w:p w:rsidR="00732C4C" w:rsidRDefault="00732C4C">
      <w:pPr>
        <w:pStyle w:val="af0"/>
        <w:spacing w:before="0" w:beforeAutospacing="0" w:after="0" w:afterAutospacing="0" w:line="360" w:lineRule="auto"/>
        <w:ind w:left="1400"/>
        <w:jc w:val="both"/>
        <w:rPr>
          <w:sz w:val="28"/>
          <w:szCs w:val="28"/>
          <w:lang w:bidi="ru-RU"/>
        </w:rPr>
      </w:pPr>
    </w:p>
    <w:p w:rsidR="00732C4C" w:rsidRDefault="00A459EF">
      <w:pPr>
        <w:pStyle w:val="3"/>
        <w:rPr>
          <w:lang w:eastAsia="zh-CN"/>
        </w:rPr>
      </w:pPr>
      <w:bookmarkStart w:id="112" w:name="_Toc4588"/>
      <w:bookmarkStart w:id="113" w:name="_Toc23252"/>
      <w:bookmarkStart w:id="114" w:name="_Toc9344"/>
      <w:bookmarkStart w:id="115" w:name="_Toc12985"/>
      <w:bookmarkStart w:id="116" w:name="_Toc19958"/>
      <w:bookmarkStart w:id="117" w:name="_Toc15438"/>
      <w:bookmarkStart w:id="118" w:name="_Toc8403"/>
      <w:bookmarkStart w:id="119" w:name="_Toc25802"/>
      <w:r>
        <w:rPr>
          <w:lang w:eastAsia="zh-CN"/>
        </w:rPr>
        <w:t>Перечень потенциально опасных и безопасных сервисов</w:t>
      </w:r>
      <w:bookmarkEnd w:id="112"/>
      <w:bookmarkEnd w:id="113"/>
      <w:bookmarkEnd w:id="114"/>
      <w:bookmarkEnd w:id="115"/>
      <w:r>
        <w:rPr>
          <w:lang w:eastAsia="zh-CN"/>
        </w:rPr>
        <w:t xml:space="preserve"> </w:t>
      </w:r>
      <w:bookmarkEnd w:id="116"/>
      <w:bookmarkEnd w:id="117"/>
      <w:bookmarkEnd w:id="118"/>
      <w:bookmarkEnd w:id="119"/>
    </w:p>
    <w:p w:rsidR="00732C4C" w:rsidRDefault="00A459EF">
      <w:pPr>
        <w:spacing w:after="0"/>
        <w:rPr>
          <w:szCs w:val="28"/>
        </w:rPr>
      </w:pPr>
      <w:r>
        <w:rPr>
          <w:szCs w:val="28"/>
        </w:rPr>
        <w:t>Подытожим информацию по всем подразделам.</w:t>
      </w:r>
    </w:p>
    <w:p w:rsidR="00732C4C" w:rsidRDefault="00732C4C">
      <w:pPr>
        <w:spacing w:after="0"/>
        <w:rPr>
          <w:szCs w:val="28"/>
        </w:rPr>
      </w:pPr>
    </w:p>
    <w:p w:rsidR="00732C4C" w:rsidRDefault="00A459EF">
      <w:pPr>
        <w:spacing w:after="0"/>
        <w:ind w:firstLineChars="125" w:firstLine="350"/>
        <w:rPr>
          <w:color w:val="222222"/>
          <w:szCs w:val="28"/>
          <w:highlight w:val="white"/>
        </w:rPr>
      </w:pPr>
      <w:r>
        <w:rPr>
          <w:color w:val="222222"/>
          <w:szCs w:val="28"/>
          <w:highlight w:val="white"/>
        </w:rPr>
        <w:t>Таблица 2</w:t>
      </w:r>
    </w:p>
    <w:p w:rsidR="00732C4C" w:rsidRDefault="00A459EF">
      <w:pPr>
        <w:spacing w:after="0"/>
        <w:ind w:firstLineChars="125" w:firstLine="350"/>
        <w:rPr>
          <w:szCs w:val="28"/>
        </w:rPr>
      </w:pPr>
      <w:r>
        <w:rPr>
          <w:color w:val="222222"/>
          <w:szCs w:val="28"/>
          <w:highlight w:val="white"/>
        </w:rPr>
        <w:t>Сервисы для работы с криптовалютными активами.</w:t>
      </w:r>
    </w:p>
    <w:tbl>
      <w:tblPr>
        <w:tblStyle w:val="af7"/>
        <w:tblW w:w="9442" w:type="dxa"/>
        <w:tblLayout w:type="fixed"/>
        <w:tblLook w:val="04A0" w:firstRow="1" w:lastRow="0" w:firstColumn="1" w:lastColumn="0" w:noHBand="0" w:noVBand="1"/>
      </w:tblPr>
      <w:tblGrid>
        <w:gridCol w:w="1106"/>
        <w:gridCol w:w="148"/>
        <w:gridCol w:w="1348"/>
        <w:gridCol w:w="2612"/>
        <w:gridCol w:w="4228"/>
      </w:tblGrid>
      <w:tr w:rsidR="00732C4C">
        <w:trPr>
          <w:tblHeader/>
        </w:trPr>
        <w:tc>
          <w:tcPr>
            <w:tcW w:w="2602" w:type="dxa"/>
            <w:gridSpan w:val="3"/>
          </w:tcPr>
          <w:p w:rsidR="00732C4C" w:rsidRDefault="00A459EF">
            <w:pPr>
              <w:spacing w:after="0"/>
              <w:ind w:firstLine="0"/>
              <w:rPr>
                <w:b/>
                <w:bCs/>
                <w:sz w:val="24"/>
                <w:szCs w:val="24"/>
              </w:rPr>
            </w:pPr>
            <w:r>
              <w:rPr>
                <w:b/>
                <w:bCs/>
                <w:sz w:val="24"/>
                <w:szCs w:val="24"/>
              </w:rPr>
              <w:lastRenderedPageBreak/>
              <w:t>Тип сервиса</w:t>
            </w:r>
          </w:p>
        </w:tc>
        <w:tc>
          <w:tcPr>
            <w:tcW w:w="2612" w:type="dxa"/>
          </w:tcPr>
          <w:p w:rsidR="00732C4C" w:rsidRDefault="00A459EF">
            <w:pPr>
              <w:spacing w:after="0"/>
              <w:ind w:firstLine="0"/>
              <w:rPr>
                <w:b/>
                <w:bCs/>
                <w:sz w:val="24"/>
                <w:szCs w:val="24"/>
              </w:rPr>
            </w:pPr>
            <w:r>
              <w:rPr>
                <w:b/>
                <w:bCs/>
                <w:sz w:val="24"/>
                <w:szCs w:val="24"/>
              </w:rPr>
              <w:t>Описание</w:t>
            </w:r>
          </w:p>
        </w:tc>
        <w:tc>
          <w:tcPr>
            <w:tcW w:w="4228" w:type="dxa"/>
          </w:tcPr>
          <w:p w:rsidR="00732C4C" w:rsidRDefault="00A459EF">
            <w:pPr>
              <w:spacing w:after="0"/>
              <w:ind w:firstLine="0"/>
              <w:rPr>
                <w:b/>
                <w:bCs/>
                <w:sz w:val="24"/>
                <w:szCs w:val="24"/>
              </w:rPr>
            </w:pPr>
            <w:r>
              <w:rPr>
                <w:b/>
                <w:bCs/>
                <w:sz w:val="24"/>
                <w:szCs w:val="24"/>
              </w:rPr>
              <w:t>Безопасность ключей</w:t>
            </w:r>
          </w:p>
        </w:tc>
      </w:tr>
      <w:tr w:rsidR="00732C4C">
        <w:tc>
          <w:tcPr>
            <w:tcW w:w="1254" w:type="dxa"/>
            <w:gridSpan w:val="2"/>
            <w:vMerge w:val="restart"/>
          </w:tcPr>
          <w:p w:rsidR="00732C4C" w:rsidRDefault="00A459EF">
            <w:pPr>
              <w:spacing w:after="0"/>
              <w:ind w:firstLine="0"/>
              <w:rPr>
                <w:sz w:val="24"/>
                <w:szCs w:val="24"/>
              </w:rPr>
            </w:pPr>
            <w:r>
              <w:rPr>
                <w:sz w:val="24"/>
                <w:szCs w:val="24"/>
              </w:rPr>
              <w:t>Кошельки</w:t>
            </w:r>
          </w:p>
        </w:tc>
        <w:tc>
          <w:tcPr>
            <w:tcW w:w="1348" w:type="dxa"/>
          </w:tcPr>
          <w:p w:rsidR="00732C4C" w:rsidRDefault="00A459EF">
            <w:pPr>
              <w:spacing w:after="0"/>
              <w:ind w:firstLine="0"/>
              <w:rPr>
                <w:sz w:val="24"/>
                <w:szCs w:val="24"/>
              </w:rPr>
            </w:pPr>
            <w:r>
              <w:rPr>
                <w:sz w:val="24"/>
                <w:szCs w:val="24"/>
              </w:rPr>
              <w:t>Горячие</w:t>
            </w:r>
          </w:p>
        </w:tc>
        <w:tc>
          <w:tcPr>
            <w:tcW w:w="2612" w:type="dxa"/>
          </w:tcPr>
          <w:p w:rsidR="00732C4C" w:rsidRDefault="00A459EF">
            <w:pPr>
              <w:spacing w:after="0"/>
              <w:ind w:firstLine="0"/>
              <w:rPr>
                <w:sz w:val="24"/>
                <w:szCs w:val="24"/>
              </w:rPr>
            </w:pPr>
            <w:r>
              <w:rPr>
                <w:sz w:val="24"/>
                <w:szCs w:val="24"/>
              </w:rPr>
              <w:t>Кошельки, для работы которых необходим интернет.</w:t>
            </w:r>
          </w:p>
        </w:tc>
        <w:tc>
          <w:tcPr>
            <w:tcW w:w="4228" w:type="dxa"/>
          </w:tcPr>
          <w:p w:rsidR="00732C4C" w:rsidRDefault="00A459EF">
            <w:pPr>
              <w:spacing w:after="0"/>
              <w:ind w:firstLine="0"/>
              <w:rPr>
                <w:sz w:val="24"/>
                <w:szCs w:val="24"/>
              </w:rPr>
            </w:pPr>
            <w:r>
              <w:rPr>
                <w:sz w:val="24"/>
                <w:szCs w:val="24"/>
              </w:rPr>
              <w:t>Ключи могут храниться на сервере или на стороне клиента. При хранении на компьютере клиента, постоянное соединение с интернетом повышает риски компрометации ключей.</w:t>
            </w:r>
          </w:p>
        </w:tc>
      </w:tr>
      <w:tr w:rsidR="00732C4C">
        <w:tc>
          <w:tcPr>
            <w:tcW w:w="1254" w:type="dxa"/>
            <w:gridSpan w:val="2"/>
            <w:vMerge/>
          </w:tcPr>
          <w:p w:rsidR="00732C4C" w:rsidRDefault="00732C4C">
            <w:pPr>
              <w:spacing w:after="0"/>
              <w:ind w:firstLine="0"/>
              <w:rPr>
                <w:sz w:val="24"/>
                <w:szCs w:val="24"/>
              </w:rPr>
            </w:pPr>
          </w:p>
        </w:tc>
        <w:tc>
          <w:tcPr>
            <w:tcW w:w="1348" w:type="dxa"/>
          </w:tcPr>
          <w:p w:rsidR="00732C4C" w:rsidRDefault="00A459EF">
            <w:pPr>
              <w:spacing w:after="0"/>
              <w:ind w:firstLine="0"/>
              <w:rPr>
                <w:sz w:val="24"/>
                <w:szCs w:val="24"/>
              </w:rPr>
            </w:pPr>
            <w:r>
              <w:rPr>
                <w:sz w:val="24"/>
                <w:szCs w:val="24"/>
              </w:rPr>
              <w:t>Холодные</w:t>
            </w:r>
          </w:p>
        </w:tc>
        <w:tc>
          <w:tcPr>
            <w:tcW w:w="2612" w:type="dxa"/>
          </w:tcPr>
          <w:p w:rsidR="00732C4C" w:rsidRDefault="00A459EF">
            <w:pPr>
              <w:spacing w:after="0"/>
              <w:ind w:firstLine="0"/>
              <w:rPr>
                <w:sz w:val="24"/>
                <w:szCs w:val="24"/>
              </w:rPr>
            </w:pPr>
            <w:r>
              <w:rPr>
                <w:sz w:val="24"/>
                <w:szCs w:val="24"/>
              </w:rPr>
              <w:t>Кошельки, работающие без доступа в интернет.</w:t>
            </w:r>
          </w:p>
        </w:tc>
        <w:tc>
          <w:tcPr>
            <w:tcW w:w="4228" w:type="dxa"/>
          </w:tcPr>
          <w:p w:rsidR="00732C4C" w:rsidRDefault="00A459EF">
            <w:pPr>
              <w:spacing w:after="0"/>
              <w:ind w:firstLine="0"/>
              <w:rPr>
                <w:sz w:val="24"/>
                <w:szCs w:val="24"/>
              </w:rPr>
            </w:pPr>
            <w:r>
              <w:rPr>
                <w:sz w:val="24"/>
                <w:szCs w:val="24"/>
              </w:rPr>
              <w:t>Если ключи хранятся в доверенной среде без включенного интернета, то им ничего не угрожает.</w:t>
            </w:r>
          </w:p>
        </w:tc>
      </w:tr>
      <w:tr w:rsidR="00732C4C">
        <w:tc>
          <w:tcPr>
            <w:tcW w:w="2602" w:type="dxa"/>
            <w:gridSpan w:val="3"/>
          </w:tcPr>
          <w:p w:rsidR="00732C4C" w:rsidRDefault="00A459EF">
            <w:pPr>
              <w:spacing w:after="0"/>
              <w:ind w:firstLine="0"/>
              <w:rPr>
                <w:sz w:val="24"/>
                <w:szCs w:val="24"/>
              </w:rPr>
            </w:pPr>
            <w:r>
              <w:rPr>
                <w:sz w:val="24"/>
                <w:szCs w:val="24"/>
              </w:rPr>
              <w:t>Обменник</w:t>
            </w:r>
          </w:p>
        </w:tc>
        <w:tc>
          <w:tcPr>
            <w:tcW w:w="2612" w:type="dxa"/>
          </w:tcPr>
          <w:p w:rsidR="00732C4C" w:rsidRDefault="00A459EF">
            <w:pPr>
              <w:spacing w:after="0"/>
              <w:ind w:firstLine="0"/>
              <w:rPr>
                <w:sz w:val="24"/>
                <w:szCs w:val="24"/>
              </w:rPr>
            </w:pPr>
            <w:r>
              <w:rPr>
                <w:sz w:val="24"/>
                <w:szCs w:val="24"/>
              </w:rPr>
              <w:t>Сайт, который используют для обмена валюты, покупки и продажи валюты за фиатные деньги.</w:t>
            </w:r>
          </w:p>
        </w:tc>
        <w:tc>
          <w:tcPr>
            <w:tcW w:w="4228" w:type="dxa"/>
          </w:tcPr>
          <w:p w:rsidR="00732C4C" w:rsidRDefault="00A459EF">
            <w:pPr>
              <w:spacing w:after="0"/>
              <w:ind w:firstLine="0"/>
              <w:rPr>
                <w:sz w:val="24"/>
                <w:szCs w:val="24"/>
              </w:rPr>
            </w:pPr>
            <w:r>
              <w:rPr>
                <w:sz w:val="24"/>
                <w:szCs w:val="24"/>
              </w:rPr>
              <w:t xml:space="preserve">Закрытый ключ криптовалютного кошелька не используется на сервисе, и транзакция осуществляется сторонними средствами. </w:t>
            </w:r>
          </w:p>
        </w:tc>
      </w:tr>
      <w:tr w:rsidR="00732C4C">
        <w:tc>
          <w:tcPr>
            <w:tcW w:w="1106" w:type="dxa"/>
            <w:vMerge w:val="restart"/>
          </w:tcPr>
          <w:p w:rsidR="00732C4C" w:rsidRDefault="00A459EF">
            <w:pPr>
              <w:spacing w:after="0"/>
              <w:ind w:firstLine="0"/>
              <w:rPr>
                <w:sz w:val="24"/>
                <w:szCs w:val="24"/>
              </w:rPr>
            </w:pPr>
            <w:r>
              <w:rPr>
                <w:sz w:val="24"/>
                <w:szCs w:val="24"/>
              </w:rPr>
              <w:t>Биржа</w:t>
            </w:r>
          </w:p>
        </w:tc>
        <w:tc>
          <w:tcPr>
            <w:tcW w:w="1496" w:type="dxa"/>
            <w:gridSpan w:val="2"/>
          </w:tcPr>
          <w:p w:rsidR="00732C4C" w:rsidRDefault="00A459EF">
            <w:pPr>
              <w:spacing w:after="0"/>
              <w:ind w:firstLine="0"/>
              <w:rPr>
                <w:sz w:val="24"/>
                <w:szCs w:val="24"/>
              </w:rPr>
            </w:pPr>
            <w:r>
              <w:rPr>
                <w:sz w:val="24"/>
                <w:szCs w:val="24"/>
              </w:rPr>
              <w:t>Централизованная</w:t>
            </w:r>
          </w:p>
        </w:tc>
        <w:tc>
          <w:tcPr>
            <w:tcW w:w="2612" w:type="dxa"/>
          </w:tcPr>
          <w:p w:rsidR="00732C4C" w:rsidRDefault="00A459EF">
            <w:pPr>
              <w:spacing w:after="0"/>
              <w:ind w:firstLine="0"/>
              <w:rPr>
                <w:sz w:val="24"/>
                <w:szCs w:val="24"/>
              </w:rPr>
            </w:pPr>
            <w:r>
              <w:rPr>
                <w:sz w:val="24"/>
                <w:szCs w:val="24"/>
              </w:rPr>
              <w:t>Выступает в роли третьей доверенной стороны. Используется для купли-продажи, хранения и обмена криптовалют. Хранит все данные пользователей на своих серверах.</w:t>
            </w:r>
          </w:p>
        </w:tc>
        <w:tc>
          <w:tcPr>
            <w:tcW w:w="4228" w:type="dxa"/>
          </w:tcPr>
          <w:p w:rsidR="00732C4C" w:rsidRDefault="00A459EF">
            <w:pPr>
              <w:spacing w:after="0"/>
              <w:ind w:firstLine="0"/>
              <w:rPr>
                <w:sz w:val="24"/>
                <w:szCs w:val="24"/>
              </w:rPr>
            </w:pPr>
            <w:r>
              <w:rPr>
                <w:sz w:val="24"/>
                <w:szCs w:val="24"/>
              </w:rPr>
              <w:t>Закрытые ключи генерируются и хранятся на стороне сервиса. Пользователь имеет доступ только к открытому ключу.</w:t>
            </w:r>
          </w:p>
        </w:tc>
      </w:tr>
      <w:tr w:rsidR="00732C4C">
        <w:tc>
          <w:tcPr>
            <w:tcW w:w="1106" w:type="dxa"/>
            <w:vMerge/>
          </w:tcPr>
          <w:p w:rsidR="00732C4C" w:rsidRDefault="00732C4C">
            <w:pPr>
              <w:spacing w:after="0"/>
              <w:ind w:firstLine="0"/>
              <w:rPr>
                <w:sz w:val="24"/>
                <w:szCs w:val="24"/>
              </w:rPr>
            </w:pPr>
          </w:p>
        </w:tc>
        <w:tc>
          <w:tcPr>
            <w:tcW w:w="1496" w:type="dxa"/>
            <w:gridSpan w:val="2"/>
          </w:tcPr>
          <w:p w:rsidR="00732C4C" w:rsidRDefault="00A459EF">
            <w:pPr>
              <w:spacing w:after="0"/>
              <w:ind w:firstLine="0"/>
              <w:rPr>
                <w:sz w:val="24"/>
                <w:szCs w:val="24"/>
              </w:rPr>
            </w:pPr>
            <w:r>
              <w:rPr>
                <w:sz w:val="24"/>
                <w:szCs w:val="24"/>
              </w:rPr>
              <w:t>Децентрализованная</w:t>
            </w:r>
          </w:p>
        </w:tc>
        <w:tc>
          <w:tcPr>
            <w:tcW w:w="2612" w:type="dxa"/>
          </w:tcPr>
          <w:p w:rsidR="00732C4C" w:rsidRDefault="00A459EF">
            <w:pPr>
              <w:spacing w:after="0"/>
              <w:ind w:firstLine="0"/>
              <w:rPr>
                <w:sz w:val="24"/>
                <w:szCs w:val="24"/>
              </w:rPr>
            </w:pPr>
            <w:r>
              <w:rPr>
                <w:sz w:val="24"/>
                <w:szCs w:val="24"/>
              </w:rPr>
              <w:t>Выступает в роли площадки для агрегации запросов на сделки. Используется для купли-продажи, хранения и обмена криптовалют. Не сохраняет каких либо данных пользователей.</w:t>
            </w:r>
          </w:p>
        </w:tc>
        <w:tc>
          <w:tcPr>
            <w:tcW w:w="4228" w:type="dxa"/>
          </w:tcPr>
          <w:p w:rsidR="00732C4C" w:rsidRDefault="00A459EF">
            <w:pPr>
              <w:spacing w:after="0"/>
              <w:ind w:firstLine="0"/>
              <w:rPr>
                <w:sz w:val="24"/>
                <w:szCs w:val="24"/>
              </w:rPr>
            </w:pPr>
            <w:r>
              <w:rPr>
                <w:sz w:val="24"/>
                <w:szCs w:val="24"/>
              </w:rPr>
              <w:t>Сервис позволяет использовать собственно сгенерированные ключевые пары.</w:t>
            </w:r>
          </w:p>
        </w:tc>
      </w:tr>
      <w:tr w:rsidR="00732C4C">
        <w:trPr>
          <w:trHeight w:val="1650"/>
        </w:trPr>
        <w:tc>
          <w:tcPr>
            <w:tcW w:w="1106" w:type="dxa"/>
            <w:vMerge w:val="restart"/>
          </w:tcPr>
          <w:p w:rsidR="00732C4C" w:rsidRDefault="00A459EF">
            <w:pPr>
              <w:spacing w:after="0"/>
              <w:ind w:firstLine="0"/>
              <w:rPr>
                <w:sz w:val="24"/>
                <w:szCs w:val="24"/>
              </w:rPr>
            </w:pPr>
            <w:r>
              <w:rPr>
                <w:sz w:val="24"/>
                <w:szCs w:val="24"/>
              </w:rPr>
              <w:lastRenderedPageBreak/>
              <w:t>Бот трейдер</w:t>
            </w:r>
          </w:p>
        </w:tc>
        <w:tc>
          <w:tcPr>
            <w:tcW w:w="1496" w:type="dxa"/>
            <w:gridSpan w:val="2"/>
          </w:tcPr>
          <w:p w:rsidR="00732C4C" w:rsidRDefault="00A459EF">
            <w:pPr>
              <w:spacing w:after="0"/>
              <w:ind w:firstLine="0"/>
              <w:rPr>
                <w:sz w:val="24"/>
                <w:szCs w:val="24"/>
              </w:rPr>
            </w:pPr>
            <w:r>
              <w:rPr>
                <w:sz w:val="24"/>
                <w:szCs w:val="24"/>
              </w:rPr>
              <w:t>Сторонний</w:t>
            </w:r>
          </w:p>
        </w:tc>
        <w:tc>
          <w:tcPr>
            <w:tcW w:w="2612" w:type="dxa"/>
          </w:tcPr>
          <w:p w:rsidR="00732C4C" w:rsidRDefault="00A459EF">
            <w:pPr>
              <w:spacing w:after="0"/>
              <w:ind w:firstLine="0"/>
              <w:rPr>
                <w:sz w:val="24"/>
                <w:szCs w:val="24"/>
                <w:lang w:val="en-US"/>
              </w:rPr>
            </w:pPr>
            <w:r>
              <w:rPr>
                <w:sz w:val="24"/>
                <w:szCs w:val="24"/>
                <w:lang w:bidi="ru-RU"/>
              </w:rPr>
              <w:t xml:space="preserve">Предназначен для автоматической торговли криптовалютными активами на биржах. </w:t>
            </w:r>
            <w:r>
              <w:rPr>
                <w:sz w:val="24"/>
                <w:szCs w:val="24"/>
                <w:lang w:val="en-US" w:bidi="ru-RU"/>
              </w:rPr>
              <w:t>Все торговые процессы инициируются на стороне сервиса.</w:t>
            </w:r>
          </w:p>
        </w:tc>
        <w:tc>
          <w:tcPr>
            <w:tcW w:w="4228" w:type="dxa"/>
          </w:tcPr>
          <w:p w:rsidR="00732C4C" w:rsidRDefault="00A459EF">
            <w:pPr>
              <w:spacing w:after="0"/>
              <w:ind w:firstLine="0"/>
              <w:rPr>
                <w:sz w:val="24"/>
                <w:szCs w:val="24"/>
                <w:lang w:val="en-US" w:bidi="ru-RU"/>
              </w:rPr>
            </w:pPr>
            <w:r>
              <w:rPr>
                <w:sz w:val="24"/>
                <w:szCs w:val="24"/>
                <w:lang w:bidi="ru-RU"/>
              </w:rPr>
              <w:t xml:space="preserve">Для осуществления дистанционной автоматической торговли на биржах, необходимо предоставить бот сервису </w:t>
            </w:r>
            <w:r>
              <w:rPr>
                <w:sz w:val="24"/>
                <w:szCs w:val="24"/>
                <w:lang w:val="en-US" w:bidi="ru-RU"/>
              </w:rPr>
              <w:t>API</w:t>
            </w:r>
            <w:r>
              <w:rPr>
                <w:sz w:val="24"/>
                <w:szCs w:val="24"/>
                <w:lang w:bidi="ru-RU"/>
              </w:rPr>
              <w:t xml:space="preserve"> ключи от аккаунта клиента на бирже. </w:t>
            </w:r>
            <w:r>
              <w:rPr>
                <w:sz w:val="24"/>
                <w:szCs w:val="24"/>
                <w:lang w:val="en-US" w:bidi="ru-RU"/>
              </w:rPr>
              <w:t>Эти ключи и сам бот располагаются в облаке.</w:t>
            </w:r>
          </w:p>
          <w:p w:rsidR="00732C4C" w:rsidRDefault="00732C4C">
            <w:pPr>
              <w:spacing w:after="0"/>
              <w:ind w:firstLine="0"/>
              <w:rPr>
                <w:sz w:val="24"/>
                <w:szCs w:val="24"/>
                <w:lang w:val="en-US"/>
              </w:rPr>
            </w:pPr>
          </w:p>
        </w:tc>
      </w:tr>
      <w:tr w:rsidR="00732C4C">
        <w:trPr>
          <w:trHeight w:val="1650"/>
        </w:trPr>
        <w:tc>
          <w:tcPr>
            <w:tcW w:w="1106" w:type="dxa"/>
            <w:vMerge/>
          </w:tcPr>
          <w:p w:rsidR="00732C4C" w:rsidRDefault="00732C4C">
            <w:pPr>
              <w:spacing w:after="0"/>
              <w:ind w:firstLine="0"/>
            </w:pPr>
          </w:p>
        </w:tc>
        <w:tc>
          <w:tcPr>
            <w:tcW w:w="1496" w:type="dxa"/>
            <w:gridSpan w:val="2"/>
          </w:tcPr>
          <w:p w:rsidR="00732C4C" w:rsidRDefault="00A459EF">
            <w:pPr>
              <w:spacing w:after="0"/>
              <w:ind w:firstLine="0"/>
              <w:rPr>
                <w:sz w:val="24"/>
                <w:szCs w:val="24"/>
              </w:rPr>
            </w:pPr>
            <w:r>
              <w:rPr>
                <w:sz w:val="24"/>
                <w:szCs w:val="24"/>
              </w:rPr>
              <w:t>Установленный на стороне клиента</w:t>
            </w:r>
          </w:p>
        </w:tc>
        <w:tc>
          <w:tcPr>
            <w:tcW w:w="2612" w:type="dxa"/>
          </w:tcPr>
          <w:p w:rsidR="00732C4C" w:rsidRDefault="00A459EF">
            <w:pPr>
              <w:spacing w:after="0"/>
              <w:ind w:firstLine="0"/>
              <w:rPr>
                <w:sz w:val="24"/>
                <w:szCs w:val="24"/>
                <w:lang w:val="en-US"/>
              </w:rPr>
            </w:pPr>
            <w:r>
              <w:rPr>
                <w:sz w:val="24"/>
                <w:szCs w:val="24"/>
                <w:lang w:bidi="ru-RU"/>
              </w:rPr>
              <w:t xml:space="preserve">Предназначен для автоматической торговли криптовалютными активами на биржах. </w:t>
            </w:r>
            <w:r>
              <w:rPr>
                <w:sz w:val="24"/>
                <w:szCs w:val="24"/>
                <w:lang w:val="en-US" w:bidi="ru-RU"/>
              </w:rPr>
              <w:t>Все торговые процессы инициируются на стороне клиента.</w:t>
            </w:r>
          </w:p>
        </w:tc>
        <w:tc>
          <w:tcPr>
            <w:tcW w:w="4228" w:type="dxa"/>
          </w:tcPr>
          <w:p w:rsidR="00732C4C" w:rsidRDefault="00A459EF">
            <w:pPr>
              <w:spacing w:after="0"/>
              <w:ind w:firstLine="0"/>
              <w:rPr>
                <w:sz w:val="24"/>
                <w:szCs w:val="24"/>
                <w:lang w:val="en-US"/>
              </w:rPr>
            </w:pPr>
            <w:r>
              <w:rPr>
                <w:sz w:val="24"/>
                <w:szCs w:val="24"/>
                <w:lang w:bidi="ru-RU"/>
              </w:rPr>
              <w:t xml:space="preserve">Для осуществления дистанционной автоматической торговли на биржах, необходимо предоставить бот сервису </w:t>
            </w:r>
            <w:r>
              <w:rPr>
                <w:sz w:val="24"/>
                <w:szCs w:val="24"/>
                <w:lang w:val="en-US" w:bidi="ru-RU"/>
              </w:rPr>
              <w:t>API</w:t>
            </w:r>
            <w:r>
              <w:rPr>
                <w:sz w:val="24"/>
                <w:szCs w:val="24"/>
                <w:lang w:bidi="ru-RU"/>
              </w:rPr>
              <w:t xml:space="preserve"> ключи от аккаунта клиента на бирже. </w:t>
            </w:r>
            <w:r>
              <w:rPr>
                <w:sz w:val="24"/>
                <w:szCs w:val="24"/>
                <w:lang w:val="en-US" w:bidi="ru-RU"/>
              </w:rPr>
              <w:t>Бот установлен на компьютере пользователя</w:t>
            </w:r>
          </w:p>
        </w:tc>
      </w:tr>
      <w:tr w:rsidR="00732C4C">
        <w:tc>
          <w:tcPr>
            <w:tcW w:w="1106" w:type="dxa"/>
            <w:vMerge w:val="restart"/>
          </w:tcPr>
          <w:p w:rsidR="00732C4C" w:rsidRDefault="00A459EF">
            <w:pPr>
              <w:spacing w:after="0"/>
              <w:ind w:firstLine="0"/>
              <w:rPr>
                <w:sz w:val="24"/>
                <w:szCs w:val="24"/>
              </w:rPr>
            </w:pPr>
            <w:r>
              <w:rPr>
                <w:sz w:val="24"/>
                <w:szCs w:val="24"/>
              </w:rPr>
              <w:t>Майнинг сервис</w:t>
            </w:r>
          </w:p>
        </w:tc>
        <w:tc>
          <w:tcPr>
            <w:tcW w:w="1496" w:type="dxa"/>
            <w:gridSpan w:val="2"/>
          </w:tcPr>
          <w:p w:rsidR="00732C4C" w:rsidRDefault="00A459EF">
            <w:pPr>
              <w:spacing w:after="0"/>
              <w:ind w:firstLine="0"/>
              <w:rPr>
                <w:sz w:val="24"/>
                <w:szCs w:val="24"/>
              </w:rPr>
            </w:pPr>
            <w:r>
              <w:rPr>
                <w:sz w:val="24"/>
                <w:szCs w:val="24"/>
              </w:rPr>
              <w:t>Самостоятельный</w:t>
            </w:r>
          </w:p>
        </w:tc>
        <w:tc>
          <w:tcPr>
            <w:tcW w:w="2612" w:type="dxa"/>
          </w:tcPr>
          <w:p w:rsidR="00732C4C" w:rsidRDefault="00A459EF">
            <w:pPr>
              <w:spacing w:after="0"/>
              <w:ind w:firstLine="0"/>
              <w:rPr>
                <w:sz w:val="24"/>
                <w:szCs w:val="24"/>
              </w:rPr>
            </w:pPr>
            <w:r>
              <w:rPr>
                <w:sz w:val="24"/>
                <w:szCs w:val="24"/>
              </w:rPr>
              <w:t>Решение задачи алгоритма консенсуса с помощью приложения для получения награды .</w:t>
            </w:r>
          </w:p>
        </w:tc>
        <w:tc>
          <w:tcPr>
            <w:tcW w:w="4228" w:type="dxa"/>
          </w:tcPr>
          <w:p w:rsidR="00732C4C" w:rsidRDefault="00A459EF">
            <w:pPr>
              <w:spacing w:after="0"/>
              <w:ind w:firstLine="0"/>
              <w:rPr>
                <w:sz w:val="24"/>
                <w:szCs w:val="24"/>
              </w:rPr>
            </w:pPr>
            <w:r>
              <w:rPr>
                <w:sz w:val="24"/>
                <w:szCs w:val="24"/>
              </w:rPr>
              <w:t>Для получения награды в сеть передается лишь открытый ключ.</w:t>
            </w:r>
          </w:p>
        </w:tc>
      </w:tr>
      <w:tr w:rsidR="00732C4C">
        <w:tc>
          <w:tcPr>
            <w:tcW w:w="1106" w:type="dxa"/>
            <w:vMerge/>
          </w:tcPr>
          <w:p w:rsidR="00732C4C" w:rsidRDefault="00732C4C">
            <w:pPr>
              <w:spacing w:after="0"/>
              <w:ind w:firstLine="0"/>
              <w:rPr>
                <w:sz w:val="24"/>
                <w:szCs w:val="24"/>
              </w:rPr>
            </w:pPr>
          </w:p>
        </w:tc>
        <w:tc>
          <w:tcPr>
            <w:tcW w:w="1496" w:type="dxa"/>
            <w:gridSpan w:val="2"/>
          </w:tcPr>
          <w:p w:rsidR="00732C4C" w:rsidRDefault="00A459EF">
            <w:pPr>
              <w:spacing w:after="0"/>
              <w:ind w:firstLine="0"/>
              <w:rPr>
                <w:sz w:val="24"/>
                <w:szCs w:val="24"/>
              </w:rPr>
            </w:pPr>
            <w:r>
              <w:rPr>
                <w:sz w:val="24"/>
                <w:szCs w:val="24"/>
              </w:rPr>
              <w:t>С помощью пула</w:t>
            </w:r>
          </w:p>
        </w:tc>
        <w:tc>
          <w:tcPr>
            <w:tcW w:w="2612" w:type="dxa"/>
          </w:tcPr>
          <w:p w:rsidR="00732C4C" w:rsidRDefault="00A459EF">
            <w:pPr>
              <w:spacing w:after="0"/>
              <w:ind w:firstLine="0"/>
              <w:rPr>
                <w:sz w:val="24"/>
                <w:szCs w:val="24"/>
              </w:rPr>
            </w:pPr>
            <w:r>
              <w:rPr>
                <w:sz w:val="24"/>
                <w:szCs w:val="24"/>
              </w:rPr>
              <w:t>Решение определенной доли от задачи алгоритма консенсуса. Доля назначается сервисом.</w:t>
            </w:r>
          </w:p>
        </w:tc>
        <w:tc>
          <w:tcPr>
            <w:tcW w:w="4228" w:type="dxa"/>
          </w:tcPr>
          <w:p w:rsidR="00732C4C" w:rsidRDefault="00A459EF">
            <w:pPr>
              <w:spacing w:after="0"/>
              <w:ind w:firstLine="0"/>
              <w:rPr>
                <w:sz w:val="24"/>
                <w:szCs w:val="24"/>
              </w:rPr>
            </w:pPr>
            <w:r>
              <w:rPr>
                <w:sz w:val="24"/>
                <w:szCs w:val="24"/>
              </w:rPr>
              <w:t>Для получения награды в сеть передается лишь открытый ключ.</w:t>
            </w:r>
          </w:p>
        </w:tc>
      </w:tr>
      <w:tr w:rsidR="00732C4C">
        <w:tc>
          <w:tcPr>
            <w:tcW w:w="1106" w:type="dxa"/>
            <w:vMerge/>
          </w:tcPr>
          <w:p w:rsidR="00732C4C" w:rsidRDefault="00732C4C">
            <w:pPr>
              <w:spacing w:after="0"/>
              <w:ind w:firstLine="0"/>
              <w:rPr>
                <w:sz w:val="24"/>
                <w:szCs w:val="24"/>
              </w:rPr>
            </w:pPr>
          </w:p>
        </w:tc>
        <w:tc>
          <w:tcPr>
            <w:tcW w:w="1496" w:type="dxa"/>
            <w:gridSpan w:val="2"/>
          </w:tcPr>
          <w:p w:rsidR="00732C4C" w:rsidRDefault="00A459EF">
            <w:pPr>
              <w:spacing w:after="0"/>
              <w:ind w:firstLine="0"/>
              <w:rPr>
                <w:sz w:val="24"/>
                <w:szCs w:val="24"/>
              </w:rPr>
            </w:pPr>
            <w:r>
              <w:rPr>
                <w:sz w:val="24"/>
                <w:szCs w:val="24"/>
              </w:rPr>
              <w:t>Облачный</w:t>
            </w:r>
          </w:p>
        </w:tc>
        <w:tc>
          <w:tcPr>
            <w:tcW w:w="2612" w:type="dxa"/>
          </w:tcPr>
          <w:p w:rsidR="00732C4C" w:rsidRDefault="00A459EF">
            <w:pPr>
              <w:spacing w:after="0"/>
              <w:ind w:firstLine="0"/>
              <w:rPr>
                <w:sz w:val="24"/>
                <w:szCs w:val="24"/>
              </w:rPr>
            </w:pPr>
            <w:r>
              <w:rPr>
                <w:sz w:val="24"/>
                <w:szCs w:val="24"/>
              </w:rPr>
              <w:t>Майнинг осуществляется сторонним сервисом.</w:t>
            </w:r>
          </w:p>
        </w:tc>
        <w:tc>
          <w:tcPr>
            <w:tcW w:w="4228" w:type="dxa"/>
          </w:tcPr>
          <w:p w:rsidR="00732C4C" w:rsidRDefault="00A459EF">
            <w:pPr>
              <w:spacing w:after="0"/>
              <w:ind w:firstLine="0"/>
              <w:rPr>
                <w:sz w:val="24"/>
                <w:szCs w:val="24"/>
              </w:rPr>
            </w:pPr>
            <w:r>
              <w:rPr>
                <w:sz w:val="24"/>
                <w:szCs w:val="24"/>
              </w:rPr>
              <w:t>Генерация и хранение ключей происходит на стороне сервиса. У пользователя нет доступа к ним.</w:t>
            </w:r>
          </w:p>
        </w:tc>
      </w:tr>
    </w:tbl>
    <w:p w:rsidR="00732C4C" w:rsidRDefault="00732C4C">
      <w:pPr>
        <w:spacing w:after="0"/>
        <w:rPr>
          <w:szCs w:val="28"/>
          <w:lang w:bidi="ru-RU"/>
        </w:rPr>
      </w:pPr>
    </w:p>
    <w:p w:rsidR="00732C4C" w:rsidRDefault="00A459EF">
      <w:pPr>
        <w:spacing w:after="0"/>
        <w:rPr>
          <w:szCs w:val="28"/>
          <w:lang w:bidi="ru-RU"/>
        </w:rPr>
      </w:pPr>
      <w:r>
        <w:rPr>
          <w:szCs w:val="28"/>
          <w:lang w:bidi="ru-RU"/>
        </w:rPr>
        <w:t xml:space="preserve">Разделим вышеописанные сервисы на потенциально опасные и безопасные. </w:t>
      </w:r>
    </w:p>
    <w:p w:rsidR="00732C4C" w:rsidRDefault="00A459EF">
      <w:pPr>
        <w:spacing w:after="0"/>
        <w:rPr>
          <w:szCs w:val="28"/>
          <w:lang w:val="en-US" w:bidi="ru-RU"/>
        </w:rPr>
      </w:pPr>
      <w:r>
        <w:rPr>
          <w:szCs w:val="28"/>
          <w:lang w:bidi="ru-RU"/>
        </w:rPr>
        <w:lastRenderedPageBreak/>
        <w:t xml:space="preserve">Подробно уязвимости и недостатки потенциально опасных для клиента сервисов были расписаны в предыдущих разделах. </w:t>
      </w:r>
      <w:r>
        <w:rPr>
          <w:szCs w:val="28"/>
          <w:lang w:val="en-US" w:bidi="ru-RU"/>
        </w:rPr>
        <w:t>С такими сервисами нежелательно вести работу. П</w:t>
      </w:r>
      <w:r>
        <w:rPr>
          <w:szCs w:val="28"/>
          <w:lang w:bidi="ru-RU"/>
        </w:rPr>
        <w:t>еречислим</w:t>
      </w:r>
      <w:r>
        <w:rPr>
          <w:szCs w:val="28"/>
          <w:lang w:val="en-US" w:bidi="ru-RU"/>
        </w:rPr>
        <w:t xml:space="preserve"> их:</w:t>
      </w:r>
    </w:p>
    <w:p w:rsidR="00732C4C" w:rsidRDefault="00A459EF">
      <w:pPr>
        <w:pStyle w:val="af0"/>
        <w:numPr>
          <w:ilvl w:val="0"/>
          <w:numId w:val="3"/>
        </w:numPr>
        <w:spacing w:before="0" w:beforeAutospacing="0" w:after="0" w:afterAutospacing="0" w:line="360" w:lineRule="auto"/>
        <w:ind w:firstLine="680"/>
        <w:jc w:val="both"/>
        <w:rPr>
          <w:sz w:val="28"/>
          <w:szCs w:val="28"/>
          <w:lang w:val="en-US" w:bidi="ru-RU"/>
        </w:rPr>
      </w:pPr>
      <w:r>
        <w:rPr>
          <w:sz w:val="28"/>
          <w:szCs w:val="28"/>
          <w:lang w:val="en-US" w:bidi="ru-RU"/>
        </w:rPr>
        <w:t>«горячие» кошельки;</w:t>
      </w:r>
    </w:p>
    <w:p w:rsidR="00732C4C" w:rsidRDefault="00A459EF">
      <w:pPr>
        <w:pStyle w:val="af0"/>
        <w:numPr>
          <w:ilvl w:val="0"/>
          <w:numId w:val="3"/>
        </w:numPr>
        <w:spacing w:before="0" w:beforeAutospacing="0" w:after="0" w:afterAutospacing="0" w:line="360" w:lineRule="auto"/>
        <w:ind w:firstLine="680"/>
        <w:jc w:val="both"/>
        <w:rPr>
          <w:sz w:val="28"/>
          <w:szCs w:val="28"/>
          <w:lang w:val="en-US" w:bidi="ru-RU"/>
        </w:rPr>
      </w:pPr>
      <w:r>
        <w:rPr>
          <w:sz w:val="28"/>
          <w:szCs w:val="28"/>
          <w:lang w:val="en-US" w:bidi="ru-RU"/>
        </w:rPr>
        <w:t>централизованные биржи;</w:t>
      </w:r>
    </w:p>
    <w:p w:rsidR="00732C4C" w:rsidRDefault="00A459EF">
      <w:pPr>
        <w:pStyle w:val="af0"/>
        <w:numPr>
          <w:ilvl w:val="0"/>
          <w:numId w:val="3"/>
        </w:numPr>
        <w:spacing w:before="0" w:beforeAutospacing="0" w:after="0" w:afterAutospacing="0" w:line="360" w:lineRule="auto"/>
        <w:ind w:firstLine="680"/>
        <w:jc w:val="both"/>
        <w:rPr>
          <w:sz w:val="28"/>
          <w:szCs w:val="28"/>
          <w:lang w:bidi="ru-RU"/>
        </w:rPr>
      </w:pPr>
      <w:r>
        <w:rPr>
          <w:sz w:val="28"/>
          <w:szCs w:val="28"/>
          <w:lang w:bidi="ru-RU"/>
        </w:rPr>
        <w:t>бот трейдеры, запущенные не на стороне клиента;</w:t>
      </w:r>
    </w:p>
    <w:p w:rsidR="00732C4C" w:rsidRDefault="00A459EF">
      <w:pPr>
        <w:pStyle w:val="af0"/>
        <w:numPr>
          <w:ilvl w:val="0"/>
          <w:numId w:val="3"/>
        </w:numPr>
        <w:spacing w:before="0" w:beforeAutospacing="0" w:after="0" w:afterAutospacing="0" w:line="360" w:lineRule="auto"/>
        <w:ind w:firstLine="680"/>
        <w:jc w:val="both"/>
        <w:rPr>
          <w:sz w:val="28"/>
          <w:szCs w:val="28"/>
          <w:lang w:val="en-US" w:bidi="ru-RU"/>
        </w:rPr>
      </w:pPr>
      <w:r>
        <w:rPr>
          <w:sz w:val="28"/>
          <w:szCs w:val="28"/>
          <w:lang w:val="en-US" w:bidi="ru-RU"/>
        </w:rPr>
        <w:t>сервисы облачного майнига;</w:t>
      </w:r>
    </w:p>
    <w:p w:rsidR="00732C4C" w:rsidRDefault="00A459EF">
      <w:pPr>
        <w:pStyle w:val="af0"/>
        <w:numPr>
          <w:ilvl w:val="0"/>
          <w:numId w:val="3"/>
        </w:numPr>
        <w:spacing w:before="0" w:beforeAutospacing="0" w:after="0" w:afterAutospacing="0" w:line="360" w:lineRule="auto"/>
        <w:ind w:firstLine="680"/>
        <w:jc w:val="both"/>
        <w:rPr>
          <w:sz w:val="28"/>
          <w:szCs w:val="28"/>
          <w:lang w:val="en-US" w:bidi="ru-RU"/>
        </w:rPr>
      </w:pPr>
      <w:r>
        <w:rPr>
          <w:sz w:val="28"/>
          <w:szCs w:val="28"/>
          <w:lang w:val="en-US" w:bidi="ru-RU"/>
        </w:rPr>
        <w:t>майнинг пулы.</w:t>
      </w:r>
    </w:p>
    <w:p w:rsidR="00732C4C" w:rsidRDefault="00A459EF">
      <w:pPr>
        <w:rPr>
          <w:szCs w:val="28"/>
          <w:lang w:val="en-US" w:bidi="ru-RU"/>
        </w:rPr>
      </w:pPr>
      <w:r>
        <w:rPr>
          <w:szCs w:val="28"/>
          <w:lang w:val="en-US" w:bidi="ru-RU"/>
        </w:rPr>
        <w:t>Если ключевая пара генерируется или хранится третьей стороной, то существует риск того что эта сторона может сохранить себе копию ключей и в будущем без ведома клиента несанкционированно совершить какую-либо транзакцию. Подпись транзакции третьей стороной, подразумевает передачу закрытого ключа этой стороне, что также подразумевает риск несанкционированного копирования ключа.</w:t>
      </w:r>
    </w:p>
    <w:p w:rsidR="00732C4C" w:rsidRDefault="00A459EF">
      <w:pPr>
        <w:spacing w:after="0"/>
        <w:rPr>
          <w:szCs w:val="28"/>
          <w:lang w:bidi="ru-RU"/>
        </w:rPr>
      </w:pPr>
      <w:r>
        <w:rPr>
          <w:szCs w:val="28"/>
          <w:lang w:bidi="ru-RU"/>
        </w:rPr>
        <w:t>Поэтому</w:t>
      </w:r>
      <w:r>
        <w:rPr>
          <w:szCs w:val="28"/>
          <w:lang w:val="en-US" w:bidi="ru-RU"/>
        </w:rPr>
        <w:t xml:space="preserve"> б</w:t>
      </w:r>
      <w:r>
        <w:rPr>
          <w:szCs w:val="28"/>
          <w:lang w:bidi="ru-RU"/>
        </w:rPr>
        <w:t>езопасный</w:t>
      </w:r>
      <w:r>
        <w:rPr>
          <w:szCs w:val="28"/>
          <w:lang w:val="en-US" w:bidi="ru-RU"/>
        </w:rPr>
        <w:t xml:space="preserve"> сервис, </w:t>
      </w:r>
      <w:r>
        <w:rPr>
          <w:szCs w:val="28"/>
          <w:lang w:bidi="ru-RU"/>
        </w:rPr>
        <w:t>должен удовлетворять как минимум следующим требованиям:</w:t>
      </w:r>
    </w:p>
    <w:p w:rsidR="00732C4C" w:rsidRDefault="00A459EF">
      <w:pPr>
        <w:pStyle w:val="af0"/>
        <w:numPr>
          <w:ilvl w:val="0"/>
          <w:numId w:val="3"/>
        </w:numPr>
        <w:spacing w:before="0" w:beforeAutospacing="0" w:after="0" w:afterAutospacing="0" w:line="360" w:lineRule="auto"/>
        <w:ind w:firstLine="680"/>
        <w:jc w:val="both"/>
        <w:rPr>
          <w:sz w:val="28"/>
          <w:szCs w:val="28"/>
          <w:lang w:bidi="ru-RU"/>
        </w:rPr>
      </w:pPr>
      <w:r>
        <w:rPr>
          <w:sz w:val="28"/>
          <w:szCs w:val="28"/>
          <w:lang w:bidi="ru-RU"/>
        </w:rPr>
        <w:t>Для работы с сервисом клиент использует самостоятельно сгенерированную ключевую пару.</w:t>
      </w:r>
      <w:r>
        <w:rPr>
          <w:sz w:val="28"/>
          <w:szCs w:val="28"/>
          <w:lang w:val="en-US" w:bidi="ru-RU"/>
        </w:rPr>
        <w:t xml:space="preserve"> </w:t>
      </w:r>
    </w:p>
    <w:p w:rsidR="00732C4C" w:rsidRDefault="00A459EF">
      <w:pPr>
        <w:pStyle w:val="af0"/>
        <w:numPr>
          <w:ilvl w:val="0"/>
          <w:numId w:val="3"/>
        </w:numPr>
        <w:spacing w:before="0" w:beforeAutospacing="0" w:after="0" w:afterAutospacing="0" w:line="360" w:lineRule="auto"/>
        <w:ind w:firstLine="680"/>
        <w:jc w:val="both"/>
        <w:rPr>
          <w:sz w:val="28"/>
          <w:szCs w:val="28"/>
          <w:lang w:bidi="ru-RU"/>
        </w:rPr>
      </w:pPr>
      <w:r>
        <w:rPr>
          <w:sz w:val="28"/>
          <w:szCs w:val="28"/>
          <w:lang w:bidi="ru-RU"/>
        </w:rPr>
        <w:t>Закрытый ключ хранится только на стороне клиента.</w:t>
      </w:r>
      <w:r>
        <w:rPr>
          <w:sz w:val="28"/>
          <w:szCs w:val="28"/>
          <w:lang w:val="en-US" w:bidi="ru-RU"/>
        </w:rPr>
        <w:t xml:space="preserve">  </w:t>
      </w:r>
    </w:p>
    <w:p w:rsidR="00732C4C" w:rsidRDefault="00A459EF">
      <w:pPr>
        <w:pStyle w:val="af0"/>
        <w:numPr>
          <w:ilvl w:val="0"/>
          <w:numId w:val="3"/>
        </w:numPr>
        <w:spacing w:before="0" w:beforeAutospacing="0" w:after="0" w:afterAutospacing="0" w:line="360" w:lineRule="auto"/>
        <w:ind w:firstLine="680"/>
        <w:jc w:val="both"/>
        <w:rPr>
          <w:sz w:val="28"/>
          <w:szCs w:val="28"/>
          <w:lang w:bidi="ru-RU"/>
        </w:rPr>
      </w:pPr>
      <w:r>
        <w:rPr>
          <w:sz w:val="28"/>
          <w:szCs w:val="28"/>
          <w:lang w:bidi="ru-RU"/>
        </w:rPr>
        <w:t>Подпись транзакций осуществляется также на стороне клиента.</w:t>
      </w:r>
    </w:p>
    <w:p w:rsidR="00732C4C" w:rsidRDefault="00A459EF">
      <w:pPr>
        <w:spacing w:after="0"/>
        <w:rPr>
          <w:szCs w:val="28"/>
          <w:lang w:bidi="ru-RU"/>
        </w:rPr>
      </w:pPr>
      <w:r>
        <w:rPr>
          <w:szCs w:val="28"/>
          <w:lang w:bidi="ru-RU"/>
        </w:rPr>
        <w:t>На</w:t>
      </w:r>
      <w:r>
        <w:rPr>
          <w:szCs w:val="28"/>
          <w:lang w:val="en-US" w:bidi="ru-RU"/>
        </w:rPr>
        <w:t xml:space="preserve"> основе этого, п</w:t>
      </w:r>
      <w:r>
        <w:rPr>
          <w:szCs w:val="28"/>
          <w:lang w:bidi="ru-RU"/>
        </w:rPr>
        <w:t>еречислим безопасные</w:t>
      </w:r>
      <w:r>
        <w:rPr>
          <w:szCs w:val="28"/>
          <w:lang w:val="en-US" w:bidi="ru-RU"/>
        </w:rPr>
        <w:t xml:space="preserve"> </w:t>
      </w:r>
      <w:r>
        <w:rPr>
          <w:szCs w:val="28"/>
          <w:lang w:bidi="ru-RU"/>
        </w:rPr>
        <w:t>для работы сервисы управления криптовалютными активами:</w:t>
      </w:r>
    </w:p>
    <w:p w:rsidR="00732C4C" w:rsidRDefault="00A459EF">
      <w:pPr>
        <w:pStyle w:val="af0"/>
        <w:numPr>
          <w:ilvl w:val="0"/>
          <w:numId w:val="3"/>
        </w:numPr>
        <w:spacing w:before="0" w:beforeAutospacing="0" w:after="0" w:afterAutospacing="0" w:line="360" w:lineRule="auto"/>
        <w:ind w:firstLine="680"/>
        <w:jc w:val="both"/>
        <w:rPr>
          <w:sz w:val="28"/>
          <w:szCs w:val="28"/>
          <w:lang w:val="en-US" w:bidi="ru-RU"/>
        </w:rPr>
      </w:pPr>
      <w:r>
        <w:rPr>
          <w:sz w:val="28"/>
          <w:szCs w:val="28"/>
          <w:lang w:val="en-US" w:bidi="ru-RU"/>
        </w:rPr>
        <w:t>«холодные» кошельки;</w:t>
      </w:r>
    </w:p>
    <w:p w:rsidR="00732C4C" w:rsidRDefault="00A459EF">
      <w:pPr>
        <w:pStyle w:val="af0"/>
        <w:numPr>
          <w:ilvl w:val="0"/>
          <w:numId w:val="3"/>
        </w:numPr>
        <w:spacing w:before="0" w:beforeAutospacing="0" w:after="0" w:afterAutospacing="0" w:line="360" w:lineRule="auto"/>
        <w:ind w:firstLine="680"/>
        <w:jc w:val="both"/>
        <w:rPr>
          <w:sz w:val="28"/>
          <w:szCs w:val="28"/>
          <w:lang w:val="en-US" w:bidi="ru-RU"/>
        </w:rPr>
      </w:pPr>
      <w:r>
        <w:rPr>
          <w:sz w:val="28"/>
          <w:szCs w:val="28"/>
          <w:lang w:val="en-US" w:bidi="ru-RU"/>
        </w:rPr>
        <w:t>обменники;</w:t>
      </w:r>
    </w:p>
    <w:p w:rsidR="00732C4C" w:rsidRDefault="00A459EF">
      <w:pPr>
        <w:pStyle w:val="af0"/>
        <w:numPr>
          <w:ilvl w:val="0"/>
          <w:numId w:val="3"/>
        </w:numPr>
        <w:spacing w:before="0" w:beforeAutospacing="0" w:after="0" w:afterAutospacing="0" w:line="360" w:lineRule="auto"/>
        <w:ind w:firstLine="680"/>
        <w:jc w:val="both"/>
        <w:rPr>
          <w:sz w:val="28"/>
          <w:szCs w:val="28"/>
          <w:lang w:val="en-US" w:bidi="ru-RU"/>
        </w:rPr>
      </w:pPr>
      <w:r>
        <w:rPr>
          <w:sz w:val="28"/>
          <w:szCs w:val="28"/>
          <w:lang w:val="en-US" w:bidi="ru-RU"/>
        </w:rPr>
        <w:t>децентрализованные биржи;</w:t>
      </w:r>
    </w:p>
    <w:p w:rsidR="00732C4C" w:rsidRDefault="00A459EF">
      <w:pPr>
        <w:pStyle w:val="af0"/>
        <w:numPr>
          <w:ilvl w:val="0"/>
          <w:numId w:val="3"/>
        </w:numPr>
        <w:spacing w:before="0" w:beforeAutospacing="0" w:after="0" w:afterAutospacing="0" w:line="360" w:lineRule="auto"/>
        <w:ind w:firstLine="680"/>
        <w:jc w:val="both"/>
        <w:rPr>
          <w:sz w:val="28"/>
          <w:szCs w:val="28"/>
          <w:lang w:bidi="ru-RU"/>
        </w:rPr>
      </w:pPr>
      <w:r>
        <w:rPr>
          <w:sz w:val="28"/>
          <w:szCs w:val="28"/>
          <w:lang w:bidi="ru-RU"/>
        </w:rPr>
        <w:t>бот трейдеры, запущенные на стороне клиента.</w:t>
      </w:r>
    </w:p>
    <w:p w:rsidR="00732C4C" w:rsidRDefault="00732C4C">
      <w:pPr>
        <w:spacing w:after="0"/>
        <w:rPr>
          <w:szCs w:val="28"/>
          <w:lang w:bidi="ru-RU"/>
        </w:rPr>
      </w:pPr>
    </w:p>
    <w:p w:rsidR="00732C4C" w:rsidRDefault="00A459EF">
      <w:pPr>
        <w:pStyle w:val="1"/>
        <w:rPr>
          <w:cs/>
          <w:lang w:eastAsia="zh-CN" w:bidi="ru-RU"/>
        </w:rPr>
      </w:pPr>
      <w:bookmarkStart w:id="120" w:name="_Toc10375"/>
      <w:bookmarkStart w:id="121" w:name="_Toc15587"/>
      <w:bookmarkStart w:id="122" w:name="_Toc4326"/>
      <w:bookmarkStart w:id="123" w:name="_Toc21697"/>
      <w:bookmarkStart w:id="124" w:name="_Toc2996"/>
      <w:bookmarkStart w:id="125" w:name="_Toc31474"/>
      <w:bookmarkStart w:id="126" w:name="_Toc28853"/>
      <w:bookmarkStart w:id="127" w:name="_Toc5647"/>
      <w:r>
        <w:rPr>
          <w:lang w:eastAsia="zh-CN" w:bidi="ru-RU"/>
        </w:rPr>
        <w:lastRenderedPageBreak/>
        <w:t>Программно</w:t>
      </w:r>
      <w:r>
        <w:rPr>
          <w:lang w:val="en-US" w:eastAsia="zh-CN" w:bidi="ru-RU"/>
        </w:rPr>
        <w:t>-аппаратная реализация объекта</w:t>
      </w:r>
      <w:bookmarkEnd w:id="120"/>
      <w:bookmarkEnd w:id="121"/>
    </w:p>
    <w:p w:rsidR="00732C4C" w:rsidRDefault="00A459EF">
      <w:pPr>
        <w:pStyle w:val="2"/>
        <w:rPr>
          <w:lang w:eastAsia="zh-CN"/>
        </w:rPr>
      </w:pPr>
      <w:bookmarkStart w:id="128" w:name="_Toc25946"/>
      <w:bookmarkStart w:id="129" w:name="_Toc1506"/>
      <w:bookmarkEnd w:id="122"/>
      <w:bookmarkEnd w:id="123"/>
      <w:bookmarkEnd w:id="124"/>
      <w:bookmarkEnd w:id="125"/>
      <w:bookmarkEnd w:id="126"/>
      <w:bookmarkEnd w:id="127"/>
      <w:r>
        <w:rPr>
          <w:rFonts w:cs="Times New Roman"/>
          <w:lang w:eastAsia="zh-CN" w:bidi="ru-RU"/>
        </w:rPr>
        <w:t>Общие сведения о реализации объекта</w:t>
      </w:r>
      <w:bookmarkEnd w:id="128"/>
      <w:bookmarkEnd w:id="129"/>
    </w:p>
    <w:p w:rsidR="00732C4C" w:rsidRDefault="00A459EF">
      <w:pPr>
        <w:spacing w:after="0"/>
        <w:rPr>
          <w:szCs w:val="28"/>
          <w:lang w:val="en-US" w:bidi="ru-RU"/>
        </w:rPr>
      </w:pPr>
      <w:r>
        <w:rPr>
          <w:szCs w:val="28"/>
          <w:lang w:eastAsia="zh-CN"/>
        </w:rPr>
        <w:t xml:space="preserve">Как уже было сказано выше, клиент при работе с сервисами должен использовать </w:t>
      </w:r>
      <w:r>
        <w:rPr>
          <w:szCs w:val="28"/>
          <w:lang w:bidi="ru-RU"/>
        </w:rPr>
        <w:t>самостоятельно сгенерированную ключевую пару</w:t>
      </w:r>
      <w:r>
        <w:rPr>
          <w:szCs w:val="28"/>
          <w:lang w:val="en-US" w:bidi="ru-RU"/>
        </w:rPr>
        <w:t>, и хранить ее.</w:t>
      </w:r>
      <w:r>
        <w:rPr>
          <w:szCs w:val="28"/>
          <w:lang w:eastAsia="zh-CN"/>
        </w:rPr>
        <w:t xml:space="preserve"> Поэтому </w:t>
      </w:r>
      <w:r>
        <w:rPr>
          <w:szCs w:val="28"/>
          <w:lang w:bidi="ru-RU"/>
        </w:rPr>
        <w:t>ПАК должен обеспечивать</w:t>
      </w:r>
      <w:r>
        <w:rPr>
          <w:szCs w:val="28"/>
          <w:lang w:val="en-US" w:bidi="ru-RU"/>
        </w:rPr>
        <w:t xml:space="preserve"> </w:t>
      </w:r>
      <w:r>
        <w:rPr>
          <w:szCs w:val="28"/>
          <w:lang w:bidi="ru-RU"/>
        </w:rPr>
        <w:t xml:space="preserve">генерацию и хранение ключевых пар. Для генерации целесообразно применять протоколы </w:t>
      </w:r>
      <w:r>
        <w:rPr>
          <w:szCs w:val="28"/>
          <w:lang w:val="en-US" w:bidi="ru-RU"/>
        </w:rPr>
        <w:t>BIP</w:t>
      </w:r>
      <w:r>
        <w:rPr>
          <w:szCs w:val="28"/>
          <w:lang w:bidi="ru-RU"/>
        </w:rPr>
        <w:t xml:space="preserve">32, </w:t>
      </w:r>
      <w:r>
        <w:rPr>
          <w:szCs w:val="28"/>
          <w:lang w:val="en-US" w:bidi="ru-RU"/>
        </w:rPr>
        <w:t>BIP</w:t>
      </w:r>
      <w:r>
        <w:rPr>
          <w:szCs w:val="28"/>
          <w:lang w:bidi="ru-RU"/>
        </w:rPr>
        <w:t xml:space="preserve">39, </w:t>
      </w:r>
      <w:r>
        <w:rPr>
          <w:szCs w:val="28"/>
          <w:lang w:val="en-US" w:bidi="ru-RU"/>
        </w:rPr>
        <w:t>BIP</w:t>
      </w:r>
      <w:r>
        <w:rPr>
          <w:szCs w:val="28"/>
          <w:lang w:bidi="ru-RU"/>
        </w:rPr>
        <w:t xml:space="preserve">43, </w:t>
      </w:r>
      <w:r>
        <w:rPr>
          <w:szCs w:val="28"/>
          <w:lang w:val="en-US" w:bidi="ru-RU"/>
        </w:rPr>
        <w:t>BIP</w:t>
      </w:r>
      <w:r>
        <w:rPr>
          <w:szCs w:val="28"/>
          <w:lang w:bidi="ru-RU"/>
        </w:rPr>
        <w:t>44, которые обеспечивают иерархически детерминированную генерацию ключей для мультивалютного кошелька. Целесообразность этого была доказана в [15].</w:t>
      </w:r>
      <w:r>
        <w:rPr>
          <w:szCs w:val="28"/>
          <w:lang w:val="en-US" w:bidi="ru-RU"/>
        </w:rPr>
        <w:t xml:space="preserve"> Как именно обеспечить хранение ключей будет рассмотрено ниже.</w:t>
      </w:r>
    </w:p>
    <w:p w:rsidR="00732C4C" w:rsidRDefault="00A459EF">
      <w:pPr>
        <w:spacing w:after="0"/>
        <w:rPr>
          <w:szCs w:val="28"/>
          <w:lang w:bidi="ru-RU"/>
        </w:rPr>
      </w:pPr>
      <w:r>
        <w:rPr>
          <w:szCs w:val="28"/>
          <w:lang w:bidi="ru-RU"/>
        </w:rPr>
        <w:t>Для взаимодействия с блокчейном (чтение, скачивание, отправление подписанных транзакций) и подписи транзакции необходим средство выполняющее функциональность</w:t>
      </w:r>
      <w:r>
        <w:rPr>
          <w:szCs w:val="28"/>
          <w:lang w:val="en-US" w:bidi="ru-RU"/>
        </w:rPr>
        <w:t xml:space="preserve"> </w:t>
      </w:r>
      <w:r>
        <w:rPr>
          <w:szCs w:val="28"/>
          <w:lang w:bidi="ru-RU"/>
        </w:rPr>
        <w:t>криптовалютного кошелька</w:t>
      </w:r>
      <w:r>
        <w:rPr>
          <w:szCs w:val="28"/>
          <w:lang w:val="en-US" w:bidi="ru-RU"/>
        </w:rPr>
        <w:t>. В качестве такого средства</w:t>
      </w:r>
      <w:r>
        <w:rPr>
          <w:szCs w:val="28"/>
          <w:lang w:bidi="ru-RU"/>
        </w:rPr>
        <w:t xml:space="preserve"> целесообразно</w:t>
      </w:r>
      <w:r>
        <w:rPr>
          <w:szCs w:val="28"/>
          <w:lang w:val="en-US" w:bidi="ru-RU"/>
        </w:rPr>
        <w:t xml:space="preserve"> использовать кошелек Electrum</w:t>
      </w:r>
      <w:r>
        <w:rPr>
          <w:szCs w:val="28"/>
          <w:lang w:bidi="ru-RU"/>
        </w:rPr>
        <w:t xml:space="preserve"> [15].</w:t>
      </w:r>
    </w:p>
    <w:p w:rsidR="00732C4C" w:rsidRDefault="00A459EF">
      <w:pPr>
        <w:rPr>
          <w:szCs w:val="28"/>
        </w:rPr>
      </w:pPr>
      <w:r>
        <w:rPr>
          <w:szCs w:val="28"/>
        </w:rPr>
        <w:t>При работе с сервисами управления криптовалютными активами мы не можем гарантировать безопасность интернет соединения, корректность работы серверов и целостность ПО, установленного на них. Поэтому все данные, передаваемые через сеть, и все операции, совершаемые на стороне сервера, сопряжены с риском для клиента.</w:t>
      </w:r>
    </w:p>
    <w:p w:rsidR="00732C4C" w:rsidRDefault="00A459EF">
      <w:pPr>
        <w:rPr>
          <w:szCs w:val="28"/>
        </w:rPr>
      </w:pPr>
      <w:r>
        <w:rPr>
          <w:szCs w:val="28"/>
        </w:rPr>
        <w:t xml:space="preserve">Часть сервисов предоставляет возможность установки приложений на компьютер пользователя </w:t>
      </w:r>
      <w:r>
        <w:rPr>
          <w:szCs w:val="28"/>
          <w:lang w:bidi="ru-RU"/>
        </w:rPr>
        <w:t xml:space="preserve">(к примеру боты трейдеры или приложения для взаимодействия с </w:t>
      </w:r>
      <w:r>
        <w:rPr>
          <w:szCs w:val="28"/>
          <w:lang w:val="en-US"/>
        </w:rPr>
        <w:t>DEX</w:t>
      </w:r>
      <w:r>
        <w:rPr>
          <w:szCs w:val="28"/>
        </w:rPr>
        <w:t xml:space="preserve"> биржами</w:t>
      </w:r>
      <w:r>
        <w:rPr>
          <w:szCs w:val="28"/>
          <w:lang w:bidi="ru-RU"/>
        </w:rPr>
        <w:t>)</w:t>
      </w:r>
      <w:r>
        <w:rPr>
          <w:szCs w:val="28"/>
        </w:rPr>
        <w:t>. Если выбирать, как взаимодействовать с сервисом: через браузер или через официальное приложение, устанавливаемое на компьютер пользователя, то для минимизации риска</w:t>
      </w:r>
      <w:r>
        <w:rPr>
          <w:szCs w:val="28"/>
          <w:lang w:eastAsia="en-US"/>
        </w:rPr>
        <w:t xml:space="preserve"> целесообразно выбрать второй вариант. </w:t>
      </w:r>
      <w:r>
        <w:rPr>
          <w:szCs w:val="28"/>
        </w:rPr>
        <w:t>В этом случае ПО, обеспечивающее функциональность сервиса, работает на стороне клиента, благодаря чему появляется возможность контролировать целостность этого ПО и корректность его работы.</w:t>
      </w:r>
    </w:p>
    <w:p w:rsidR="00732C4C" w:rsidRDefault="00A459EF">
      <w:pPr>
        <w:rPr>
          <w:szCs w:val="28"/>
        </w:rPr>
      </w:pPr>
      <w:r>
        <w:rPr>
          <w:szCs w:val="28"/>
        </w:rPr>
        <w:t>Если у сервиса есть только сайт, и нет приложения, то им можно пользоваться пр</w:t>
      </w:r>
      <w:r>
        <w:rPr>
          <w:szCs w:val="28"/>
          <w:lang w:val="en-US"/>
        </w:rPr>
        <w:t>и</w:t>
      </w:r>
      <w:r>
        <w:rPr>
          <w:szCs w:val="28"/>
        </w:rPr>
        <w:t xml:space="preserve"> </w:t>
      </w:r>
      <w:r>
        <w:rPr>
          <w:szCs w:val="28"/>
          <w:lang w:val="en-US"/>
        </w:rPr>
        <w:t>условии</w:t>
      </w:r>
      <w:r>
        <w:rPr>
          <w:szCs w:val="28"/>
        </w:rPr>
        <w:t>, что он удовлетворяет требованиям безопасного сервиса, обозначенным выше.</w:t>
      </w:r>
    </w:p>
    <w:p w:rsidR="00732C4C" w:rsidRDefault="00732C4C">
      <w:pPr>
        <w:rPr>
          <w:szCs w:val="28"/>
          <w:cs/>
          <w:lang w:eastAsia="zh-CN"/>
        </w:rPr>
      </w:pPr>
    </w:p>
    <w:p w:rsidR="00732C4C" w:rsidRDefault="00A459EF">
      <w:pPr>
        <w:pStyle w:val="2"/>
        <w:rPr>
          <w:lang w:eastAsia="zh-CN"/>
        </w:rPr>
      </w:pPr>
      <w:bookmarkStart w:id="130" w:name="_Toc14766"/>
      <w:bookmarkStart w:id="131" w:name="_Toc30897"/>
      <w:bookmarkStart w:id="132" w:name="_Toc15244"/>
      <w:bookmarkStart w:id="133" w:name="_Toc7623"/>
      <w:bookmarkStart w:id="134" w:name="_Toc11232"/>
      <w:bookmarkStart w:id="135" w:name="_Toc12880"/>
      <w:bookmarkStart w:id="136" w:name="_Toc11662"/>
      <w:bookmarkStart w:id="137" w:name="_Toc376"/>
      <w:r>
        <w:rPr>
          <w:lang w:eastAsia="zh-CN"/>
        </w:rPr>
        <w:t>Реализация доверенной среды</w:t>
      </w:r>
      <w:bookmarkEnd w:id="130"/>
      <w:bookmarkEnd w:id="131"/>
      <w:bookmarkEnd w:id="132"/>
      <w:bookmarkEnd w:id="133"/>
      <w:bookmarkEnd w:id="134"/>
      <w:bookmarkEnd w:id="135"/>
      <w:bookmarkEnd w:id="136"/>
      <w:bookmarkEnd w:id="137"/>
    </w:p>
    <w:p w:rsidR="00732C4C" w:rsidRDefault="00A459EF">
      <w:pPr>
        <w:rPr>
          <w:szCs w:val="28"/>
          <w:lang w:bidi="ru-RU"/>
        </w:rPr>
      </w:pPr>
      <w:r>
        <w:rPr>
          <w:szCs w:val="28"/>
          <w:lang w:bidi="ru-RU"/>
        </w:rPr>
        <w:t>Доверенная вычислительная среда</w:t>
      </w:r>
      <w:r>
        <w:rPr>
          <w:szCs w:val="28"/>
          <w:lang w:val="en-US" w:bidi="ru-RU"/>
        </w:rPr>
        <w:t xml:space="preserve"> </w:t>
      </w:r>
      <w:r>
        <w:rPr>
          <w:szCs w:val="28"/>
          <w:lang w:bidi="ru-RU"/>
        </w:rPr>
        <w:t>–</w:t>
      </w:r>
      <w:r>
        <w:rPr>
          <w:szCs w:val="28"/>
          <w:lang w:val="en-US" w:bidi="ru-RU"/>
        </w:rPr>
        <w:t xml:space="preserve"> это ф</w:t>
      </w:r>
      <w:r>
        <w:rPr>
          <w:szCs w:val="28"/>
          <w:lang w:bidi="ru-RU"/>
        </w:rPr>
        <w:t>рагмент среды электронного взаимодействия, для которого</w:t>
      </w:r>
      <w:r>
        <w:rPr>
          <w:szCs w:val="28"/>
          <w:lang w:val="en-US" w:bidi="ru-RU"/>
        </w:rPr>
        <w:t xml:space="preserve"> </w:t>
      </w:r>
      <w:r>
        <w:rPr>
          <w:szCs w:val="28"/>
          <w:lang w:bidi="ru-RU"/>
        </w:rPr>
        <w:t>установлена и поддерживается в течение заданного интервала времени целостность объектов и целостность взаимосвязей между ними [16].</w:t>
      </w:r>
    </w:p>
    <w:p w:rsidR="00732C4C" w:rsidRDefault="00A459EF">
      <w:pPr>
        <w:rPr>
          <w:lang w:val="en-US" w:bidi="ru-RU"/>
        </w:rPr>
      </w:pPr>
      <w:r>
        <w:rPr>
          <w:lang w:bidi="ru-RU"/>
        </w:rPr>
        <w:t>В</w:t>
      </w:r>
      <w:r>
        <w:rPr>
          <w:lang w:val="en-US" w:bidi="ru-RU"/>
        </w:rPr>
        <w:t> </w:t>
      </w:r>
      <w:r>
        <w:rPr>
          <w:cs/>
          <w:lang w:val="en-US" w:bidi="ru-RU"/>
        </w:rPr>
        <w:t xml:space="preserve">недоверенной среде </w:t>
      </w:r>
      <w:r>
        <w:rPr>
          <w:lang w:bidi="ru-RU"/>
        </w:rPr>
        <w:t>возможно осуществление</w:t>
      </w:r>
      <w:r>
        <w:rPr>
          <w:lang w:val="en-US" w:bidi="ru-RU"/>
        </w:rPr>
        <w:t xml:space="preserve"> множества</w:t>
      </w:r>
      <w:r>
        <w:rPr>
          <w:lang w:bidi="ru-RU"/>
        </w:rPr>
        <w:t xml:space="preserve"> различных</w:t>
      </w:r>
      <w:r>
        <w:rPr>
          <w:lang w:val="en-US" w:bidi="ru-RU"/>
        </w:rPr>
        <w:t xml:space="preserve"> </w:t>
      </w:r>
      <w:r>
        <w:rPr>
          <w:lang w:bidi="ru-RU"/>
        </w:rPr>
        <w:t xml:space="preserve">атак: </w:t>
      </w:r>
      <w:r>
        <w:rPr>
          <w:cs/>
          <w:lang w:val="en-US" w:bidi="ru-RU"/>
        </w:rPr>
        <w:t>перехват управления</w:t>
      </w:r>
      <w:r>
        <w:rPr>
          <w:lang w:bidi="ru-RU"/>
        </w:rPr>
        <w:t xml:space="preserve">, </w:t>
      </w:r>
      <w:r>
        <w:rPr>
          <w:lang w:val="en-US" w:bidi="ru-RU"/>
        </w:rPr>
        <w:t>перехват информации на </w:t>
      </w:r>
      <w:r>
        <w:rPr>
          <w:cs/>
          <w:lang w:val="en-US" w:bidi="ru-RU"/>
        </w:rPr>
        <w:t>порт</w:t>
      </w:r>
      <w:r>
        <w:rPr>
          <w:lang w:val="en-US" w:bidi="ru-RU"/>
        </w:rPr>
        <w:t>ах</w:t>
      </w:r>
      <w:r>
        <w:rPr>
          <w:lang w:bidi="ru-RU"/>
        </w:rPr>
        <w:t xml:space="preserve"> ввода и вывода, </w:t>
      </w:r>
      <w:r>
        <w:rPr>
          <w:cs/>
          <w:lang w:val="en-US" w:bidi="ru-RU"/>
        </w:rPr>
        <w:t>работа под гипервизором</w:t>
      </w:r>
      <w:r>
        <w:rPr>
          <w:lang w:bidi="ru-RU"/>
        </w:rPr>
        <w:t xml:space="preserve"> злоумышленников, копирование ключей из оперативной памяти</w:t>
      </w:r>
      <w:r>
        <w:rPr>
          <w:lang w:val="en-US" w:bidi="ru-RU"/>
        </w:rPr>
        <w:t xml:space="preserve"> и так далее.</w:t>
      </w:r>
    </w:p>
    <w:p w:rsidR="00732C4C" w:rsidRDefault="00A459EF">
      <w:pPr>
        <w:rPr>
          <w:lang w:bidi="ru-RU"/>
        </w:rPr>
      </w:pPr>
      <w:r>
        <w:rPr>
          <w:lang w:bidi="ru-RU"/>
        </w:rPr>
        <w:t xml:space="preserve"> Также</w:t>
      </w:r>
      <w:r>
        <w:rPr>
          <w:lang w:val="en-US" w:bidi="ru-RU"/>
        </w:rPr>
        <w:t xml:space="preserve"> в недоверенной среде возможна атака, в которой злоумышленник осуществляет </w:t>
      </w:r>
      <w:r>
        <w:rPr>
          <w:lang w:bidi="ru-RU"/>
        </w:rPr>
        <w:t>п</w:t>
      </w:r>
      <w:r>
        <w:rPr>
          <w:rFonts w:eastAsia="Arial"/>
          <w:color w:val="333333"/>
          <w:szCs w:val="28"/>
          <w:shd w:val="clear" w:color="auto" w:fill="FFFFFF"/>
          <w:cs/>
          <w:lang w:val="en-US" w:eastAsia="zh-CN" w:bidi="ru-RU"/>
        </w:rPr>
        <w:t>одмен</w:t>
      </w:r>
      <w:r>
        <w:rPr>
          <w:rFonts w:eastAsia="Arial"/>
          <w:color w:val="333333"/>
          <w:szCs w:val="28"/>
          <w:shd w:val="clear" w:color="auto" w:fill="FFFFFF"/>
          <w:lang w:val="en-US" w:eastAsia="zh-CN" w:bidi="ru-RU"/>
        </w:rPr>
        <w:t>у</w:t>
      </w:r>
      <w:r>
        <w:rPr>
          <w:rFonts w:eastAsia="Arial"/>
          <w:color w:val="333333"/>
          <w:szCs w:val="28"/>
          <w:shd w:val="clear" w:color="auto" w:fill="FFFFFF"/>
          <w:cs/>
          <w:lang w:val="en-US" w:eastAsia="zh-CN" w:bidi="ru-RU"/>
        </w:rPr>
        <w:t xml:space="preserve"> </w:t>
      </w:r>
      <w:r>
        <w:rPr>
          <w:rFonts w:eastAsia="Arial"/>
          <w:color w:val="333333"/>
          <w:szCs w:val="28"/>
          <w:shd w:val="clear" w:color="auto" w:fill="FFFFFF"/>
          <w:lang w:eastAsia="zh-CN" w:bidi="ru-RU"/>
        </w:rPr>
        <w:t xml:space="preserve">транзакции </w:t>
      </w:r>
      <w:r>
        <w:rPr>
          <w:rFonts w:eastAsia="Arial"/>
          <w:color w:val="333333"/>
          <w:szCs w:val="28"/>
          <w:shd w:val="clear" w:color="auto" w:fill="FFFFFF"/>
          <w:cs/>
          <w:lang w:val="en-US" w:eastAsia="zh-CN" w:bidi="ru-RU"/>
        </w:rPr>
        <w:t xml:space="preserve">при передаче </w:t>
      </w:r>
      <w:r>
        <w:rPr>
          <w:rFonts w:eastAsia="Arial"/>
          <w:color w:val="333333"/>
          <w:szCs w:val="28"/>
          <w:shd w:val="clear" w:color="auto" w:fill="FFFFFF"/>
          <w:lang w:eastAsia="zh-CN" w:bidi="ru-RU"/>
        </w:rPr>
        <w:t>ее</w:t>
      </w:r>
      <w:r>
        <w:rPr>
          <w:rFonts w:eastAsia="Arial"/>
          <w:color w:val="333333"/>
          <w:szCs w:val="28"/>
          <w:shd w:val="clear" w:color="auto" w:fill="FFFFFF"/>
          <w:cs/>
          <w:lang w:val="en-US" w:eastAsia="zh-CN" w:bidi="ru-RU"/>
        </w:rPr>
        <w:t xml:space="preserve"> на подпись в токен</w:t>
      </w:r>
      <w:r>
        <w:rPr>
          <w:rFonts w:eastAsia="Arial"/>
          <w:color w:val="333333"/>
          <w:szCs w:val="28"/>
          <w:shd w:val="clear" w:color="auto" w:fill="FFFFFF"/>
          <w:lang w:eastAsia="zh-CN" w:bidi="ar"/>
        </w:rPr>
        <w:t xml:space="preserve"> </w:t>
      </w:r>
      <w:r>
        <w:rPr>
          <w:rFonts w:eastAsia="Arial"/>
          <w:color w:val="333333"/>
          <w:szCs w:val="28"/>
          <w:shd w:val="clear" w:color="auto" w:fill="FFFFFF"/>
          <w:cs/>
          <w:lang w:val="en-US" w:eastAsia="zh-CN" w:bidi="ru-RU"/>
        </w:rPr>
        <w:t>с неизвлекаемыми ключами</w:t>
      </w:r>
      <w:r>
        <w:rPr>
          <w:rFonts w:eastAsia="Arial"/>
          <w:color w:val="333333"/>
          <w:szCs w:val="28"/>
          <w:shd w:val="clear" w:color="auto" w:fill="FFFFFF"/>
          <w:lang w:val="en-US" w:eastAsia="zh-CN" w:bidi="ru-RU"/>
        </w:rPr>
        <w:t xml:space="preserve"> (для хранения криптовалютных ключей используются токены Trezor и Ledger Nano S)</w:t>
      </w:r>
      <w:r>
        <w:rPr>
          <w:lang w:bidi="ru-RU"/>
        </w:rPr>
        <w:t>.</w:t>
      </w:r>
      <w:r>
        <w:rPr>
          <w:lang w:val="en-US" w:bidi="ru-RU"/>
        </w:rPr>
        <w:t xml:space="preserve"> Из-за этого п</w:t>
      </w:r>
      <w:r>
        <w:rPr>
          <w:cs/>
          <w:lang w:val="en-US" w:bidi="ru-RU"/>
        </w:rPr>
        <w:t>ользователь</w:t>
      </w:r>
      <w:r>
        <w:rPr>
          <w:lang w:val="en-US"/>
        </w:rPr>
        <w:t xml:space="preserve"> </w:t>
      </w:r>
      <w:r>
        <w:rPr>
          <w:cs/>
          <w:lang w:val="en-US" w:bidi="ru-RU"/>
        </w:rPr>
        <w:t>видит</w:t>
      </w:r>
      <w:r>
        <w:rPr>
          <w:lang w:val="en-US"/>
        </w:rPr>
        <w:t xml:space="preserve"> </w:t>
      </w:r>
      <w:r>
        <w:rPr>
          <w:cs/>
          <w:lang w:val="en-US" w:bidi="ru-RU"/>
        </w:rPr>
        <w:t>на</w:t>
      </w:r>
      <w:r>
        <w:rPr>
          <w:lang w:val="en-US"/>
        </w:rPr>
        <w:t xml:space="preserve"> </w:t>
      </w:r>
      <w:r>
        <w:rPr>
          <w:cs/>
          <w:lang w:val="en-US" w:bidi="ru-RU"/>
        </w:rPr>
        <w:t>экране</w:t>
      </w:r>
      <w:r>
        <w:rPr>
          <w:lang w:val="en-US"/>
        </w:rPr>
        <w:t xml:space="preserve"> </w:t>
      </w:r>
      <w:r>
        <w:rPr>
          <w:cs/>
          <w:lang w:val="en-US" w:bidi="ru-RU"/>
        </w:rPr>
        <w:t>монитора</w:t>
      </w:r>
      <w:r>
        <w:rPr>
          <w:lang w:val="en-US"/>
        </w:rPr>
        <w:t xml:space="preserve"> </w:t>
      </w:r>
      <w:r>
        <w:rPr>
          <w:cs/>
          <w:lang w:val="en-US" w:bidi="ru-RU"/>
        </w:rPr>
        <w:t>одну</w:t>
      </w:r>
      <w:r>
        <w:rPr>
          <w:lang w:val="en-US"/>
        </w:rPr>
        <w:t xml:space="preserve"> </w:t>
      </w:r>
      <w:r>
        <w:rPr>
          <w:cs/>
          <w:lang w:val="en-US" w:bidi="ru-RU"/>
        </w:rPr>
        <w:t>информацию</w:t>
      </w:r>
      <w:r>
        <w:rPr>
          <w:lang w:val="en-US"/>
        </w:rPr>
        <w:t xml:space="preserve">, </w:t>
      </w:r>
      <w:r>
        <w:rPr>
          <w:cs/>
          <w:lang w:val="en-US" w:bidi="ru-RU"/>
        </w:rPr>
        <w:t>а</w:t>
      </w:r>
      <w:r>
        <w:rPr>
          <w:lang w:val="en-US"/>
        </w:rPr>
        <w:t xml:space="preserve"> </w:t>
      </w:r>
      <w:r>
        <w:rPr>
          <w:cs/>
          <w:lang w:val="en-US" w:bidi="ru-RU"/>
        </w:rPr>
        <w:t>на</w:t>
      </w:r>
      <w:r>
        <w:rPr>
          <w:lang w:val="en-US"/>
        </w:rPr>
        <w:t xml:space="preserve"> </w:t>
      </w:r>
      <w:r>
        <w:rPr>
          <w:cs/>
          <w:lang w:val="en-US" w:bidi="ru-RU"/>
        </w:rPr>
        <w:t>подпись</w:t>
      </w:r>
      <w:r>
        <w:rPr>
          <w:lang w:val="en-US"/>
        </w:rPr>
        <w:t xml:space="preserve"> </w:t>
      </w:r>
      <w:r>
        <w:rPr>
          <w:cs/>
          <w:lang w:val="en-US" w:bidi="ru-RU"/>
        </w:rPr>
        <w:t>отправляется</w:t>
      </w:r>
      <w:r>
        <w:rPr>
          <w:lang w:val="en-US"/>
        </w:rPr>
        <w:t xml:space="preserve"> </w:t>
      </w:r>
      <w:r>
        <w:rPr>
          <w:cs/>
          <w:lang w:val="en-US" w:bidi="ru-RU"/>
        </w:rPr>
        <w:t>другая</w:t>
      </w:r>
      <w:r>
        <w:rPr>
          <w:lang w:val="en-US" w:bidi="ru-RU"/>
        </w:rPr>
        <w:t>, предоставленная злоумышленником</w:t>
      </w:r>
      <w:r>
        <w:rPr>
          <w:lang w:val="en-US"/>
        </w:rPr>
        <w:t>.</w:t>
      </w:r>
    </w:p>
    <w:p w:rsidR="00732C4C" w:rsidRDefault="00A459EF">
      <w:pPr>
        <w:rPr>
          <w:szCs w:val="22"/>
          <w:lang w:bidi="ru-RU"/>
        </w:rPr>
      </w:pPr>
      <w:r>
        <w:rPr>
          <w:lang w:bidi="ru-RU"/>
        </w:rPr>
        <w:t>Поэтому ПАК управления</w:t>
      </w:r>
      <w:r>
        <w:rPr>
          <w:lang w:val="en-US" w:bidi="ru-RU"/>
        </w:rPr>
        <w:t xml:space="preserve"> криптовалютными активами </w:t>
      </w:r>
      <w:r>
        <w:rPr>
          <w:cs/>
          <w:lang w:val="en-US" w:bidi="ru-RU"/>
        </w:rPr>
        <w:t>долж</w:t>
      </w:r>
      <w:r>
        <w:rPr>
          <w:lang w:bidi="ru-RU"/>
        </w:rPr>
        <w:t>ен</w:t>
      </w:r>
      <w:r>
        <w:rPr>
          <w:cs/>
          <w:lang w:val="en-US" w:bidi="ru-RU"/>
        </w:rPr>
        <w:t xml:space="preserve"> </w:t>
      </w:r>
      <w:r>
        <w:rPr>
          <w:lang w:val="en-US" w:bidi="ru-RU"/>
        </w:rPr>
        <w:t>обеспечивать</w:t>
      </w:r>
      <w:r>
        <w:rPr>
          <w:cs/>
          <w:lang w:val="en-US" w:bidi="ru-RU"/>
        </w:rPr>
        <w:t xml:space="preserve"> доверенн</w:t>
      </w:r>
      <w:r>
        <w:rPr>
          <w:lang w:val="en-US" w:bidi="ru-RU"/>
        </w:rPr>
        <w:t>ую</w:t>
      </w:r>
      <w:r>
        <w:rPr>
          <w:cs/>
          <w:lang w:val="en-US" w:bidi="ru-RU"/>
        </w:rPr>
        <w:t xml:space="preserve"> сред</w:t>
      </w:r>
      <w:r>
        <w:rPr>
          <w:lang w:val="en-US" w:bidi="ru-RU"/>
        </w:rPr>
        <w:t>у. Т</w:t>
      </w:r>
      <w:r>
        <w:rPr>
          <w:cs/>
          <w:lang w:val="en-US" w:bidi="ru-RU"/>
        </w:rPr>
        <w:t>олько в этом случае</w:t>
      </w:r>
      <w:r>
        <w:rPr>
          <w:lang w:val="en-US" w:bidi="ru-RU"/>
        </w:rPr>
        <w:t>,</w:t>
      </w:r>
      <w:r>
        <w:rPr>
          <w:cs/>
          <w:lang w:val="en-US" w:bidi="ru-RU"/>
        </w:rPr>
        <w:t xml:space="preserve"> </w:t>
      </w:r>
      <w:r>
        <w:rPr>
          <w:lang w:bidi="ru-RU"/>
        </w:rPr>
        <w:t xml:space="preserve">закрытые </w:t>
      </w:r>
      <w:r>
        <w:rPr>
          <w:cs/>
          <w:lang w:val="en-US" w:bidi="ru-RU"/>
        </w:rPr>
        <w:t>ключ</w:t>
      </w:r>
      <w:r>
        <w:rPr>
          <w:lang w:bidi="ru-RU"/>
        </w:rPr>
        <w:t xml:space="preserve">и </w:t>
      </w:r>
      <w:r>
        <w:rPr>
          <w:cs/>
          <w:lang w:val="en-US" w:bidi="ru-RU"/>
        </w:rPr>
        <w:t>буд</w:t>
      </w:r>
      <w:r>
        <w:rPr>
          <w:lang w:bidi="ru-RU"/>
        </w:rPr>
        <w:t>у</w:t>
      </w:r>
      <w:r>
        <w:rPr>
          <w:cs/>
          <w:lang w:val="en-US" w:bidi="ru-RU"/>
        </w:rPr>
        <w:t>т защищен</w:t>
      </w:r>
      <w:r>
        <w:rPr>
          <w:lang w:bidi="ru-RU"/>
        </w:rPr>
        <w:t>ы</w:t>
      </w:r>
      <w:r>
        <w:rPr>
          <w:cs/>
          <w:lang w:val="en-US" w:bidi="ru-RU"/>
        </w:rPr>
        <w:t xml:space="preserve"> от утраты</w:t>
      </w:r>
      <w:r>
        <w:rPr>
          <w:lang w:val="en-US" w:bidi="ru-RU"/>
        </w:rPr>
        <w:t>, а подпис</w:t>
      </w:r>
      <w:r>
        <w:rPr>
          <w:cs/>
          <w:lang w:val="en-US" w:bidi="ru-RU"/>
        </w:rPr>
        <w:t>ываться</w:t>
      </w:r>
      <w:r>
        <w:rPr>
          <w:lang w:val="en-US" w:bidi="ru-RU"/>
        </w:rPr>
        <w:t xml:space="preserve"> будут только </w:t>
      </w:r>
      <w:r>
        <w:rPr>
          <w:szCs w:val="22"/>
          <w:lang w:val="en-US" w:bidi="ru-RU"/>
        </w:rPr>
        <w:t>санкционированные пользователем транзакции</w:t>
      </w:r>
      <w:r>
        <w:rPr>
          <w:szCs w:val="22"/>
          <w:lang w:bidi="ru-RU"/>
        </w:rPr>
        <w:t>.</w:t>
      </w:r>
    </w:p>
    <w:p w:rsidR="00732C4C" w:rsidRDefault="00A459EF">
      <w:pPr>
        <w:rPr>
          <w:szCs w:val="22"/>
          <w:cs/>
          <w:lang w:val="en-US" w:bidi="ru-RU"/>
        </w:rPr>
      </w:pPr>
      <w:r>
        <w:rPr>
          <w:szCs w:val="22"/>
          <w:cs/>
          <w:lang w:val="en-US" w:bidi="ru-RU"/>
        </w:rPr>
        <w:t>В качестве средства, обеспечивающего функционирование доверенной среды будем использовать MKT-card long, микрокомпьютер с динамически изменяемой архитектурой, запатентованной под названием «Новая Гарвардская»[</w:t>
      </w:r>
      <w:r>
        <w:rPr>
          <w:szCs w:val="22"/>
          <w:lang w:val="en-US" w:bidi="ru-RU"/>
        </w:rPr>
        <w:t>17</w:t>
      </w:r>
      <w:r>
        <w:rPr>
          <w:szCs w:val="22"/>
          <w:cs/>
          <w:lang w:val="en-US" w:bidi="ru-RU"/>
        </w:rPr>
        <w:t>]. МКТ – это устройство, обладающее специальной подсистемой управления доступом к памяти: память устройства, в которой расположена ОС, находится в режиме Read Only (только для чтения), что исключает возможность несанкционированных модификаций критичного программного обеспечения и обеспечивает неизменность доверенной среды функционирования. Кроме того МКТ обладает блоками сеансовой памяти, что дает возможность исполнения программ, для корректной работы которых необходима возможность записи.</w:t>
      </w:r>
    </w:p>
    <w:p w:rsidR="00732C4C" w:rsidRDefault="00A459EF">
      <w:pPr>
        <w:rPr>
          <w:szCs w:val="22"/>
          <w:cs/>
          <w:lang w:val="en-US" w:bidi="ru-RU"/>
        </w:rPr>
      </w:pPr>
      <w:r>
        <w:rPr>
          <w:szCs w:val="22"/>
          <w:cs/>
          <w:lang w:val="en-US" w:bidi="ru-RU"/>
        </w:rPr>
        <w:t>Перечисленные выше ключевые особенности МКТ позволяют решить несколько вопросов при работе с криптовалютными активами:</w:t>
      </w:r>
    </w:p>
    <w:p w:rsidR="00732C4C" w:rsidRDefault="00A459EF">
      <w:pPr>
        <w:numPr>
          <w:ilvl w:val="0"/>
          <w:numId w:val="14"/>
        </w:numPr>
        <w:tabs>
          <w:tab w:val="clear" w:pos="425"/>
          <w:tab w:val="left" w:pos="840"/>
        </w:tabs>
        <w:spacing w:after="0"/>
        <w:ind w:firstLine="680"/>
        <w:rPr>
          <w:szCs w:val="28"/>
        </w:rPr>
      </w:pPr>
      <w:r>
        <w:rPr>
          <w:szCs w:val="28"/>
          <w:u w:val="single"/>
        </w:rPr>
        <w:lastRenderedPageBreak/>
        <w:t>Офлайн подпись транзакций</w:t>
      </w:r>
      <w:r>
        <w:rPr>
          <w:szCs w:val="28"/>
        </w:rPr>
        <w:t xml:space="preserve">: если в качестве офлайн компьютера использовать </w:t>
      </w:r>
      <w:r>
        <w:rPr>
          <w:szCs w:val="22"/>
          <w:cs/>
          <w:lang w:val="en-US" w:bidi="ru-RU"/>
        </w:rPr>
        <w:t xml:space="preserve">МКТ </w:t>
      </w:r>
      <w:r>
        <w:rPr>
          <w:szCs w:val="28"/>
        </w:rPr>
        <w:t xml:space="preserve">в </w:t>
      </w:r>
      <w:r>
        <w:rPr>
          <w:szCs w:val="28"/>
          <w:lang w:val="en-US"/>
        </w:rPr>
        <w:t>R</w:t>
      </w:r>
      <w:r>
        <w:rPr>
          <w:szCs w:val="28"/>
        </w:rPr>
        <w:t xml:space="preserve">ead </w:t>
      </w:r>
      <w:r>
        <w:rPr>
          <w:szCs w:val="28"/>
          <w:lang w:val="en-US"/>
        </w:rPr>
        <w:t>O</w:t>
      </w:r>
      <w:r>
        <w:rPr>
          <w:szCs w:val="28"/>
        </w:rPr>
        <w:t xml:space="preserve">nly режиме, то можно гарантировать, что даже при попадании вредоносного ПО в систему, оно не сможет исполниться, и таким образом транзакция не будет скомпрометирована. </w:t>
      </w:r>
    </w:p>
    <w:p w:rsidR="00732C4C" w:rsidRDefault="00A459EF">
      <w:pPr>
        <w:numPr>
          <w:ilvl w:val="0"/>
          <w:numId w:val="14"/>
        </w:numPr>
        <w:tabs>
          <w:tab w:val="clear" w:pos="425"/>
          <w:tab w:val="left" w:pos="840"/>
        </w:tabs>
        <w:spacing w:after="0"/>
        <w:ind w:firstLine="680"/>
        <w:rPr>
          <w:szCs w:val="28"/>
        </w:rPr>
      </w:pPr>
      <w:r>
        <w:rPr>
          <w:szCs w:val="28"/>
          <w:u w:val="single"/>
        </w:rPr>
        <w:t>Использование U2F токенов для подписи транзакций</w:t>
      </w:r>
      <w:r>
        <w:rPr>
          <w:szCs w:val="28"/>
        </w:rPr>
        <w:t>: используя защищенную ОС МКТ в качестве доверенной среды, мы можем быть уверены, что на входе и выходе устройства будет именно та транзакция, которая нам нужна</w:t>
      </w:r>
    </w:p>
    <w:p w:rsidR="00732C4C" w:rsidRDefault="00732C4C">
      <w:pPr>
        <w:rPr>
          <w:szCs w:val="28"/>
        </w:rPr>
      </w:pPr>
    </w:p>
    <w:p w:rsidR="00732C4C" w:rsidRDefault="00A459EF">
      <w:pPr>
        <w:pStyle w:val="2"/>
        <w:rPr>
          <w:cs/>
          <w:lang w:eastAsia="zh-CN"/>
        </w:rPr>
      </w:pPr>
      <w:bookmarkStart w:id="138" w:name="_Toc27270"/>
      <w:bookmarkStart w:id="139" w:name="_Toc16280"/>
      <w:bookmarkStart w:id="140" w:name="_Toc28275"/>
      <w:bookmarkStart w:id="141" w:name="_Toc2247"/>
      <w:bookmarkStart w:id="142" w:name="_Toc23390"/>
      <w:bookmarkStart w:id="143" w:name="_Toc11231"/>
      <w:bookmarkStart w:id="144" w:name="_Toc20645"/>
      <w:bookmarkStart w:id="145" w:name="_Toc22441"/>
      <w:r>
        <w:rPr>
          <w:lang w:eastAsia="zh-CN"/>
        </w:rPr>
        <w:t>Генерация ключевых пар</w:t>
      </w:r>
      <w:bookmarkEnd w:id="138"/>
      <w:bookmarkEnd w:id="139"/>
      <w:bookmarkEnd w:id="140"/>
      <w:bookmarkEnd w:id="141"/>
      <w:bookmarkEnd w:id="142"/>
      <w:bookmarkEnd w:id="143"/>
      <w:bookmarkEnd w:id="144"/>
      <w:bookmarkEnd w:id="145"/>
    </w:p>
    <w:p w:rsidR="00732C4C" w:rsidRDefault="00A459EF">
      <w:pPr>
        <w:rPr>
          <w:szCs w:val="28"/>
          <w:lang w:val="en-US" w:eastAsia="zh-CN" w:bidi="ru-RU"/>
        </w:rPr>
      </w:pPr>
      <w:r>
        <w:rPr>
          <w:szCs w:val="28"/>
          <w:lang w:val="en-US" w:eastAsia="zh-CN" w:bidi="ru-RU"/>
        </w:rPr>
        <w:t xml:space="preserve">Протокол </w:t>
      </w:r>
      <w:r>
        <w:rPr>
          <w:szCs w:val="28"/>
          <w:cs/>
          <w:lang w:val="en-US" w:eastAsia="zh-CN" w:bidi="ru-RU"/>
        </w:rPr>
        <w:t>BIP32 (Hierarchical Deterministic Wallets)</w:t>
      </w:r>
      <w:r>
        <w:rPr>
          <w:szCs w:val="28"/>
          <w:lang w:val="en-US" w:eastAsia="zh-CN" w:bidi="ru-RU"/>
        </w:rPr>
        <w:t xml:space="preserve"> отвечает за генерацию мастер ключа, и генерацию иерархически детерминированных ключей из этого мастер ключа.</w:t>
      </w:r>
    </w:p>
    <w:p w:rsidR="00732C4C" w:rsidRDefault="00A459EF">
      <w:pPr>
        <w:rPr>
          <w:szCs w:val="28"/>
          <w:cs/>
          <w:lang w:val="en-US" w:eastAsia="zh-CN" w:bidi="ru-RU"/>
        </w:rPr>
      </w:pPr>
      <w:r>
        <w:rPr>
          <w:szCs w:val="28"/>
          <w:lang w:eastAsia="zh-CN" w:bidi="ru-RU"/>
        </w:rPr>
        <w:t>В</w:t>
      </w:r>
      <w:r>
        <w:rPr>
          <w:szCs w:val="28"/>
          <w:lang w:val="en-US" w:eastAsia="zh-CN" w:bidi="ru-RU"/>
        </w:rPr>
        <w:t xml:space="preserve"> официальном репозитории биткойна с</w:t>
      </w:r>
      <w:r>
        <w:rPr>
          <w:szCs w:val="28"/>
          <w:lang w:eastAsia="zh-CN" w:bidi="ru-RU"/>
        </w:rPr>
        <w:t>уществует</w:t>
      </w:r>
      <w:r>
        <w:rPr>
          <w:szCs w:val="28"/>
          <w:lang w:val="en-US" w:eastAsia="zh-CN" w:bidi="ru-RU"/>
        </w:rPr>
        <w:t xml:space="preserve"> несколько реализаций этого протокола на различных языках программирования [18]. Эти реализации используются в большинстве из существующих криптовалютных кошельков и сервисов. Рассмотрим, какие функции отвечают за генерацию закрытых мастер ключей в наиболее часто используемых реализациях:</w:t>
      </w:r>
    </w:p>
    <w:p w:rsidR="00732C4C" w:rsidRDefault="00A459EF">
      <w:pPr>
        <w:pStyle w:val="af0"/>
        <w:numPr>
          <w:ilvl w:val="0"/>
          <w:numId w:val="3"/>
        </w:numPr>
        <w:spacing w:before="0" w:after="0" w:afterAutospacing="0" w:line="360" w:lineRule="auto"/>
        <w:ind w:firstLine="680"/>
        <w:jc w:val="both"/>
        <w:rPr>
          <w:sz w:val="28"/>
          <w:szCs w:val="28"/>
          <w:cs/>
          <w:lang w:val="en-US" w:eastAsia="zh-CN" w:bidi="ru-RU"/>
        </w:rPr>
      </w:pPr>
      <w:r>
        <w:rPr>
          <w:sz w:val="28"/>
          <w:szCs w:val="28"/>
          <w:lang w:val="en-US" w:eastAsia="zh-CN" w:bidi="ru-RU"/>
        </w:rPr>
        <w:t>Python</w:t>
      </w:r>
    </w:p>
    <w:p w:rsidR="00732C4C" w:rsidRDefault="00A459EF">
      <w:pPr>
        <w:pStyle w:val="af0"/>
        <w:numPr>
          <w:ilvl w:val="2"/>
          <w:numId w:val="3"/>
        </w:numPr>
        <w:spacing w:before="0" w:after="0" w:afterAutospacing="0" w:line="360" w:lineRule="auto"/>
        <w:jc w:val="both"/>
        <w:rPr>
          <w:sz w:val="28"/>
          <w:szCs w:val="28"/>
          <w:cs/>
          <w:lang w:val="en-US" w:eastAsia="zh-CN" w:bidi="ru-RU"/>
        </w:rPr>
      </w:pPr>
      <w:r>
        <w:rPr>
          <w:sz w:val="28"/>
          <w:szCs w:val="28"/>
          <w:lang w:val="en-US" w:eastAsia="zh-CN" w:bidi="ru-RU"/>
        </w:rPr>
        <w:t>Реализация в PyCoin:</w:t>
      </w:r>
      <w:r>
        <w:rPr>
          <w:sz w:val="28"/>
          <w:szCs w:val="28"/>
          <w:lang w:val="en-US" w:eastAsia="zh-CN" w:bidi="ru-RU"/>
        </w:rPr>
        <w:br/>
        <w:t xml:space="preserve"> </w:t>
      </w:r>
      <w:r>
        <w:rPr>
          <w:sz w:val="28"/>
          <w:szCs w:val="28"/>
          <w:cs/>
          <w:lang w:val="en-US" w:eastAsia="zh-CN" w:bidi="ru-RU"/>
        </w:rPr>
        <w:t>private_key = os.urandom(32).encode('hex')</w:t>
      </w:r>
    </w:p>
    <w:p w:rsidR="00732C4C" w:rsidRDefault="00A459EF">
      <w:pPr>
        <w:pStyle w:val="af0"/>
        <w:numPr>
          <w:ilvl w:val="2"/>
          <w:numId w:val="3"/>
        </w:numPr>
        <w:spacing w:before="0" w:after="0" w:afterAutospacing="0" w:line="360" w:lineRule="auto"/>
        <w:jc w:val="both"/>
        <w:rPr>
          <w:sz w:val="28"/>
          <w:szCs w:val="28"/>
          <w:cs/>
          <w:lang w:val="en-US" w:eastAsia="zh-CN" w:bidi="ru-RU"/>
        </w:rPr>
      </w:pPr>
      <w:r>
        <w:rPr>
          <w:sz w:val="28"/>
          <w:szCs w:val="28"/>
          <w:lang w:val="en-US" w:eastAsia="zh-CN" w:bidi="ru-RU"/>
        </w:rPr>
        <w:t>Реализация в</w:t>
      </w:r>
      <w:r>
        <w:rPr>
          <w:sz w:val="28"/>
          <w:szCs w:val="28"/>
          <w:cs/>
          <w:lang w:val="en-US" w:eastAsia="zh-CN" w:bidi="ru-RU"/>
        </w:rPr>
        <w:t xml:space="preserve"> BIP32Utils</w:t>
      </w:r>
      <w:r>
        <w:rPr>
          <w:sz w:val="28"/>
          <w:szCs w:val="28"/>
          <w:lang w:val="en-US" w:eastAsia="zh-CN" w:bidi="ru-RU"/>
        </w:rPr>
        <w:t>:</w:t>
      </w:r>
      <w:r>
        <w:rPr>
          <w:sz w:val="28"/>
          <w:szCs w:val="28"/>
          <w:cs/>
          <w:lang w:val="en-US" w:eastAsia="zh-CN" w:bidi="ru-RU"/>
        </w:rPr>
        <w:t> </w:t>
      </w:r>
      <w:r>
        <w:rPr>
          <w:sz w:val="28"/>
          <w:szCs w:val="28"/>
          <w:cs/>
          <w:lang w:val="en-US" w:eastAsia="zh-CN" w:bidi="ru-RU"/>
        </w:rPr>
        <w:br/>
        <w:t>private_key = ''.join(['%x' % random.randrange(16) for x in range(0, 64)])</w:t>
      </w:r>
    </w:p>
    <w:p w:rsidR="00732C4C" w:rsidRDefault="00A459EF">
      <w:pPr>
        <w:pStyle w:val="af0"/>
        <w:numPr>
          <w:ilvl w:val="0"/>
          <w:numId w:val="3"/>
        </w:numPr>
        <w:spacing w:before="0" w:after="0" w:afterAutospacing="0" w:line="360" w:lineRule="auto"/>
        <w:ind w:firstLine="680"/>
        <w:jc w:val="both"/>
        <w:rPr>
          <w:sz w:val="28"/>
          <w:szCs w:val="28"/>
          <w:cs/>
          <w:lang w:val="en-US" w:eastAsia="zh-CN" w:bidi="ru-RU"/>
        </w:rPr>
      </w:pPr>
      <w:r>
        <w:rPr>
          <w:sz w:val="28"/>
          <w:szCs w:val="28"/>
          <w:lang w:val="en-US" w:eastAsia="zh-CN" w:bidi="ru-RU"/>
        </w:rPr>
        <w:t>Java</w:t>
      </w:r>
    </w:p>
    <w:p w:rsidR="00732C4C" w:rsidRDefault="00A459EF">
      <w:pPr>
        <w:pStyle w:val="af0"/>
        <w:numPr>
          <w:ilvl w:val="2"/>
          <w:numId w:val="3"/>
        </w:numPr>
        <w:spacing w:before="0" w:after="0" w:afterAutospacing="0" w:line="360" w:lineRule="auto"/>
        <w:jc w:val="both"/>
        <w:rPr>
          <w:sz w:val="28"/>
          <w:szCs w:val="28"/>
          <w:lang w:val="en-US" w:eastAsia="zh-CN" w:bidi="ru-RU"/>
        </w:rPr>
      </w:pPr>
      <w:r>
        <w:rPr>
          <w:sz w:val="28"/>
          <w:szCs w:val="28"/>
          <w:lang w:val="en-US" w:eastAsia="zh-CN" w:bidi="ru-RU"/>
        </w:rPr>
        <w:t>Реализация bitsofproof:</w:t>
      </w:r>
      <w:r>
        <w:rPr>
          <w:sz w:val="28"/>
          <w:szCs w:val="28"/>
          <w:lang w:val="en-US" w:eastAsia="zh-CN" w:bidi="ru-RU"/>
        </w:rPr>
        <w:br/>
        <w:t>SecretKey key = new SecretKeySpec (chainCode, "HmacSHA512");</w:t>
      </w:r>
    </w:p>
    <w:p w:rsidR="00732C4C" w:rsidRDefault="00A459EF">
      <w:pPr>
        <w:pStyle w:val="af0"/>
        <w:numPr>
          <w:ilvl w:val="0"/>
          <w:numId w:val="3"/>
        </w:numPr>
        <w:spacing w:before="0" w:after="0" w:afterAutospacing="0" w:line="360" w:lineRule="auto"/>
        <w:ind w:firstLine="680"/>
        <w:jc w:val="both"/>
        <w:rPr>
          <w:sz w:val="28"/>
          <w:szCs w:val="28"/>
          <w:lang w:val="en-US" w:eastAsia="zh-CN" w:bidi="ru-RU"/>
        </w:rPr>
      </w:pPr>
      <w:r>
        <w:rPr>
          <w:sz w:val="28"/>
          <w:szCs w:val="28"/>
          <w:lang w:val="en-US" w:eastAsia="zh-CN" w:bidi="ru-RU"/>
        </w:rPr>
        <w:t>C++</w:t>
      </w:r>
    </w:p>
    <w:p w:rsidR="00732C4C" w:rsidRDefault="00A459EF">
      <w:pPr>
        <w:pStyle w:val="af0"/>
        <w:numPr>
          <w:ilvl w:val="2"/>
          <w:numId w:val="3"/>
        </w:numPr>
        <w:spacing w:before="0" w:after="0" w:afterAutospacing="0" w:line="360" w:lineRule="auto"/>
        <w:jc w:val="both"/>
        <w:rPr>
          <w:sz w:val="28"/>
          <w:szCs w:val="28"/>
          <w:lang w:val="en-US" w:eastAsia="zh-CN" w:bidi="ru-RU"/>
        </w:rPr>
      </w:pPr>
      <w:r>
        <w:rPr>
          <w:sz w:val="28"/>
          <w:szCs w:val="28"/>
          <w:lang w:val="en-US" w:eastAsia="zh-CN" w:bidi="ru-RU"/>
        </w:rPr>
        <w:lastRenderedPageBreak/>
        <w:t>pkey = EC_KEY_new_by_curve_name(NID_secp256k1)</w:t>
      </w:r>
      <w:r>
        <w:rPr>
          <w:sz w:val="28"/>
          <w:szCs w:val="28"/>
          <w:lang w:val="en-US" w:eastAsia="zh-CN" w:bidi="ru-RU"/>
        </w:rPr>
        <w:br/>
        <w:t>Эта функция взята из стандартной библиотеки openssl</w:t>
      </w:r>
    </w:p>
    <w:p w:rsidR="00732C4C" w:rsidRDefault="00A459EF">
      <w:pPr>
        <w:pStyle w:val="af0"/>
        <w:numPr>
          <w:ilvl w:val="0"/>
          <w:numId w:val="3"/>
        </w:numPr>
        <w:spacing w:before="0" w:after="0" w:afterAutospacing="0" w:line="360" w:lineRule="auto"/>
        <w:ind w:firstLine="680"/>
        <w:jc w:val="both"/>
        <w:rPr>
          <w:sz w:val="28"/>
          <w:szCs w:val="28"/>
          <w:cs/>
          <w:lang w:val="en-US" w:eastAsia="zh-CN" w:bidi="ru-RU"/>
        </w:rPr>
      </w:pPr>
      <w:r>
        <w:rPr>
          <w:sz w:val="28"/>
          <w:szCs w:val="28"/>
          <w:lang w:val="en-US" w:eastAsia="zh-CN" w:bidi="ru-RU"/>
        </w:rPr>
        <w:t>JavaScript</w:t>
      </w:r>
    </w:p>
    <w:p w:rsidR="00732C4C" w:rsidRDefault="00A459EF">
      <w:pPr>
        <w:pStyle w:val="af0"/>
        <w:numPr>
          <w:ilvl w:val="2"/>
          <w:numId w:val="3"/>
        </w:numPr>
        <w:spacing w:before="0" w:after="0" w:afterAutospacing="0" w:line="360" w:lineRule="auto"/>
        <w:jc w:val="both"/>
        <w:rPr>
          <w:sz w:val="28"/>
          <w:szCs w:val="28"/>
          <w:lang w:val="en-US" w:eastAsia="zh-CN" w:bidi="ru-RU"/>
        </w:rPr>
      </w:pPr>
      <w:r>
        <w:rPr>
          <w:sz w:val="28"/>
          <w:szCs w:val="28"/>
          <w:lang w:val="en-US" w:eastAsia="zh-CN" w:bidi="ru-RU"/>
        </w:rPr>
        <w:t>Реализация Bitpay</w:t>
      </w:r>
      <w:r>
        <w:rPr>
          <w:sz w:val="28"/>
          <w:szCs w:val="28"/>
          <w:lang w:val="en-US" w:eastAsia="zh-CN" w:bidi="ru-RU"/>
        </w:rPr>
        <w:br/>
        <w:t>var priv_key = new ECKey(conv(privateKeyHex, {in: 'hex', out: 'buffer'}), false);</w:t>
      </w:r>
    </w:p>
    <w:p w:rsidR="00732C4C" w:rsidRDefault="00A459EF">
      <w:pPr>
        <w:spacing w:after="0"/>
        <w:rPr>
          <w:szCs w:val="28"/>
          <w:lang w:eastAsia="zh-CN" w:bidi="ru-RU"/>
        </w:rPr>
      </w:pPr>
      <w:r>
        <w:rPr>
          <w:szCs w:val="28"/>
          <w:cs/>
          <w:lang w:eastAsia="zh-CN" w:bidi="ru-RU"/>
        </w:rPr>
        <w:t xml:space="preserve"> </w:t>
      </w:r>
      <w:r>
        <w:rPr>
          <w:szCs w:val="28"/>
          <w:lang w:eastAsia="zh-CN" w:bidi="ru-RU"/>
        </w:rPr>
        <w:t>Все</w:t>
      </w:r>
      <w:r>
        <w:rPr>
          <w:szCs w:val="28"/>
          <w:lang w:val="en-US" w:eastAsia="zh-CN" w:bidi="ru-RU"/>
        </w:rPr>
        <w:t xml:space="preserve"> эти функции объед</w:t>
      </w:r>
      <w:r>
        <w:rPr>
          <w:szCs w:val="28"/>
          <w:lang w:eastAsia="zh-CN" w:bidi="ru-RU"/>
        </w:rPr>
        <w:t>и</w:t>
      </w:r>
      <w:r>
        <w:rPr>
          <w:szCs w:val="28"/>
          <w:lang w:val="en-US" w:eastAsia="zh-CN" w:bidi="ru-RU"/>
        </w:rPr>
        <w:t xml:space="preserve">няет то, что </w:t>
      </w:r>
      <w:r>
        <w:rPr>
          <w:szCs w:val="28"/>
          <w:lang w:eastAsia="zh-CN" w:bidi="ru-RU"/>
        </w:rPr>
        <w:t>закрытый</w:t>
      </w:r>
      <w:r>
        <w:rPr>
          <w:szCs w:val="28"/>
          <w:lang w:val="en-US" w:eastAsia="zh-CN" w:bidi="ru-RU"/>
        </w:rPr>
        <w:t xml:space="preserve"> мастер </w:t>
      </w:r>
      <w:r>
        <w:rPr>
          <w:szCs w:val="28"/>
          <w:lang w:eastAsia="zh-CN" w:bidi="ru-RU"/>
        </w:rPr>
        <w:t xml:space="preserve">ключ </w:t>
      </w:r>
      <w:r>
        <w:rPr>
          <w:szCs w:val="28"/>
          <w:lang w:val="en-US" w:eastAsia="zh-CN" w:bidi="ru-RU"/>
        </w:rPr>
        <w:t>генерируется</w:t>
      </w:r>
      <w:r>
        <w:rPr>
          <w:szCs w:val="28"/>
          <w:lang w:eastAsia="zh-CN" w:bidi="ru-RU"/>
        </w:rPr>
        <w:t xml:space="preserve"> </w:t>
      </w:r>
      <w:r>
        <w:rPr>
          <w:szCs w:val="28"/>
          <w:cs/>
          <w:lang w:val="en-US" w:eastAsia="zh-CN" w:bidi="ru-RU"/>
        </w:rPr>
        <w:t>из стандартных библиотек</w:t>
      </w:r>
      <w:r>
        <w:rPr>
          <w:szCs w:val="28"/>
          <w:lang w:eastAsia="zh-CN" w:bidi="ru-RU"/>
        </w:rPr>
        <w:t>, которые обращаются к генератору псевдослучайных чисел (ГПСЧ).</w:t>
      </w:r>
      <w:r>
        <w:rPr>
          <w:szCs w:val="28"/>
          <w:lang w:val="en-US" w:eastAsia="zh-CN" w:bidi="ru-RU"/>
        </w:rPr>
        <w:t xml:space="preserve"> </w:t>
      </w:r>
      <w:r>
        <w:rPr>
          <w:szCs w:val="28"/>
          <w:cs/>
          <w:lang w:val="en-US" w:eastAsia="zh-CN" w:bidi="ru-RU"/>
        </w:rPr>
        <w:t>Таким образом</w:t>
      </w:r>
      <w:r>
        <w:rPr>
          <w:szCs w:val="28"/>
          <w:lang w:eastAsia="zh-CN" w:bidi="ru-RU"/>
        </w:rPr>
        <w:t>,можно повлиять на генерацию мастер</w:t>
      </w:r>
      <w:r>
        <w:rPr>
          <w:szCs w:val="28"/>
          <w:lang w:val="en-US" w:eastAsia="zh-CN" w:bidi="ru-RU"/>
        </w:rPr>
        <w:t xml:space="preserve"> ключа (а значит и на генерацию всех дочерних ключей) </w:t>
      </w:r>
      <w:r>
        <w:rPr>
          <w:szCs w:val="28"/>
          <w:lang w:eastAsia="zh-CN" w:bidi="ru-RU"/>
        </w:rPr>
        <w:t>с помощью атаки на ГПСЧ</w:t>
      </w:r>
      <w:r>
        <w:rPr>
          <w:szCs w:val="28"/>
          <w:lang w:val="en-US" w:eastAsia="zh-CN" w:bidi="ru-RU"/>
        </w:rPr>
        <w:t>[19]</w:t>
      </w:r>
      <w:r>
        <w:rPr>
          <w:szCs w:val="28"/>
          <w:lang w:eastAsia="zh-CN" w:bidi="ru-RU"/>
        </w:rPr>
        <w:t>.</w:t>
      </w:r>
    </w:p>
    <w:p w:rsidR="00732C4C" w:rsidRDefault="00A459EF">
      <w:pPr>
        <w:spacing w:after="0"/>
        <w:rPr>
          <w:szCs w:val="28"/>
          <w:cs/>
          <w:lang w:val="en-US" w:eastAsia="zh-CN" w:bidi="ru-RU"/>
        </w:rPr>
      </w:pPr>
      <w:r>
        <w:rPr>
          <w:szCs w:val="28"/>
          <w:lang w:eastAsia="zh-CN" w:bidi="ru-RU"/>
        </w:rPr>
        <w:t>Перечислим потенциальные п</w:t>
      </w:r>
      <w:r>
        <w:rPr>
          <w:szCs w:val="28"/>
          <w:cs/>
          <w:lang w:val="en-US" w:eastAsia="zh-CN" w:bidi="ru-RU"/>
        </w:rPr>
        <w:t>рограммная атак</w:t>
      </w:r>
      <w:r>
        <w:rPr>
          <w:szCs w:val="28"/>
          <w:lang w:eastAsia="zh-CN" w:bidi="ru-RU"/>
        </w:rPr>
        <w:t>и</w:t>
      </w:r>
      <w:r>
        <w:rPr>
          <w:szCs w:val="28"/>
          <w:cs/>
          <w:lang w:val="en-US" w:eastAsia="zh-CN" w:bidi="ru-RU"/>
        </w:rPr>
        <w:t xml:space="preserve"> на ГПСЧ</w:t>
      </w:r>
      <w:r>
        <w:rPr>
          <w:szCs w:val="28"/>
          <w:lang w:eastAsia="zh-CN" w:bidi="ru-RU"/>
        </w:rPr>
        <w:t>:</w:t>
      </w:r>
      <w:r>
        <w:rPr>
          <w:szCs w:val="28"/>
          <w:cs/>
          <w:lang w:val="en-US" w:eastAsia="zh-CN" w:bidi="ru-RU"/>
        </w:rPr>
        <w:t> </w:t>
      </w:r>
    </w:p>
    <w:p w:rsidR="00732C4C" w:rsidRDefault="00A459EF">
      <w:pPr>
        <w:pStyle w:val="af0"/>
        <w:numPr>
          <w:ilvl w:val="0"/>
          <w:numId w:val="3"/>
        </w:numPr>
        <w:spacing w:before="0" w:beforeAutospacing="0" w:after="0" w:afterAutospacing="0" w:line="360" w:lineRule="auto"/>
        <w:ind w:firstLine="680"/>
        <w:jc w:val="both"/>
        <w:rPr>
          <w:sz w:val="28"/>
          <w:szCs w:val="28"/>
          <w:cs/>
          <w:lang w:val="en-US" w:eastAsia="zh-CN" w:bidi="ru-RU"/>
        </w:rPr>
      </w:pPr>
      <w:r>
        <w:rPr>
          <w:sz w:val="28"/>
          <w:szCs w:val="28"/>
          <w:cs/>
          <w:lang w:val="en-US" w:eastAsia="zh-CN" w:bidi="ru-RU"/>
        </w:rPr>
        <w:t>Прямая криптографическая атака основанная на анализе выходных данных алгоритма</w:t>
      </w:r>
      <w:r>
        <w:rPr>
          <w:sz w:val="28"/>
          <w:szCs w:val="28"/>
          <w:lang w:eastAsia="zh-CN" w:bidi="ru-RU"/>
        </w:rPr>
        <w:t>.</w:t>
      </w:r>
      <w:r>
        <w:rPr>
          <w:sz w:val="28"/>
          <w:szCs w:val="28"/>
          <w:cs/>
          <w:lang w:val="en-US" w:eastAsia="zh-CN" w:bidi="ru-RU"/>
        </w:rPr>
        <w:t> </w:t>
      </w:r>
    </w:p>
    <w:p w:rsidR="00732C4C" w:rsidRDefault="00A459EF">
      <w:pPr>
        <w:pStyle w:val="af0"/>
        <w:numPr>
          <w:ilvl w:val="0"/>
          <w:numId w:val="3"/>
        </w:numPr>
        <w:spacing w:before="0" w:beforeAutospacing="0" w:after="0" w:afterAutospacing="0" w:line="360" w:lineRule="auto"/>
        <w:ind w:firstLine="680"/>
        <w:jc w:val="both"/>
        <w:rPr>
          <w:sz w:val="28"/>
          <w:szCs w:val="28"/>
          <w:cs/>
          <w:lang w:val="en-US" w:eastAsia="zh-CN" w:bidi="ru-RU"/>
        </w:rPr>
      </w:pPr>
      <w:r>
        <w:rPr>
          <w:sz w:val="28"/>
          <w:szCs w:val="28"/>
          <w:cs/>
          <w:lang w:val="en-US" w:eastAsia="zh-CN" w:bidi="ru-RU"/>
        </w:rPr>
        <w:t>Атаки</w:t>
      </w:r>
      <w:r>
        <w:rPr>
          <w:sz w:val="28"/>
          <w:szCs w:val="28"/>
          <w:lang w:eastAsia="zh-CN" w:bidi="ru-RU"/>
        </w:rPr>
        <w:t xml:space="preserve">, </w:t>
      </w:r>
      <w:r>
        <w:rPr>
          <w:sz w:val="28"/>
          <w:szCs w:val="28"/>
          <w:cs/>
          <w:lang w:val="en-US" w:eastAsia="zh-CN" w:bidi="ru-RU"/>
        </w:rPr>
        <w:t>основанные на входных данных</w:t>
      </w:r>
      <w:r>
        <w:rPr>
          <w:sz w:val="28"/>
          <w:szCs w:val="28"/>
          <w:lang w:eastAsia="zh-CN" w:bidi="ru-RU"/>
        </w:rPr>
        <w:t xml:space="preserve">, </w:t>
      </w:r>
      <w:r>
        <w:rPr>
          <w:sz w:val="28"/>
          <w:szCs w:val="28"/>
          <w:cs/>
          <w:lang w:val="en-US" w:eastAsia="zh-CN" w:bidi="ru-RU"/>
        </w:rPr>
        <w:t>могут быть разделены на атаки с известными входными данными</w:t>
      </w:r>
      <w:r>
        <w:rPr>
          <w:sz w:val="28"/>
          <w:szCs w:val="28"/>
          <w:lang w:eastAsia="zh-CN" w:bidi="ru-RU"/>
        </w:rPr>
        <w:t xml:space="preserve">, </w:t>
      </w:r>
      <w:r>
        <w:rPr>
          <w:sz w:val="28"/>
          <w:szCs w:val="28"/>
          <w:cs/>
          <w:lang w:val="en-US" w:eastAsia="zh-CN" w:bidi="ru-RU"/>
        </w:rPr>
        <w:t>атаки с воспроизводимыми входными данными</w:t>
      </w:r>
      <w:r>
        <w:rPr>
          <w:sz w:val="28"/>
          <w:szCs w:val="28"/>
          <w:lang w:eastAsia="zh-CN" w:bidi="ru-RU"/>
        </w:rPr>
        <w:t>.</w:t>
      </w:r>
      <w:r>
        <w:rPr>
          <w:sz w:val="28"/>
          <w:szCs w:val="28"/>
          <w:cs/>
          <w:lang w:val="en-US" w:eastAsia="zh-CN" w:bidi="ru-RU"/>
        </w:rPr>
        <w:t> </w:t>
      </w:r>
    </w:p>
    <w:p w:rsidR="00732C4C" w:rsidRDefault="00A459EF">
      <w:pPr>
        <w:pStyle w:val="af0"/>
        <w:numPr>
          <w:ilvl w:val="0"/>
          <w:numId w:val="3"/>
        </w:numPr>
        <w:spacing w:before="0" w:beforeAutospacing="0" w:after="0" w:afterAutospacing="0" w:line="360" w:lineRule="auto"/>
        <w:ind w:firstLine="680"/>
        <w:jc w:val="both"/>
        <w:rPr>
          <w:sz w:val="28"/>
          <w:szCs w:val="28"/>
          <w:cs/>
          <w:lang w:eastAsia="zh-CN" w:bidi="ru-RU"/>
        </w:rPr>
      </w:pPr>
      <w:r>
        <w:rPr>
          <w:sz w:val="28"/>
          <w:szCs w:val="28"/>
          <w:cs/>
          <w:lang w:val="en-US" w:eastAsia="zh-CN" w:bidi="ru-RU"/>
        </w:rPr>
        <w:t>Атаки</w:t>
      </w:r>
      <w:r>
        <w:rPr>
          <w:sz w:val="28"/>
          <w:szCs w:val="28"/>
          <w:lang w:eastAsia="zh-CN" w:bidi="ru-RU"/>
        </w:rPr>
        <w:t xml:space="preserve">, </w:t>
      </w:r>
      <w:r>
        <w:rPr>
          <w:sz w:val="28"/>
          <w:szCs w:val="28"/>
          <w:cs/>
          <w:lang w:val="en-US" w:eastAsia="zh-CN" w:bidi="ru-RU"/>
        </w:rPr>
        <w:t>основанные на вскрытии внутреннего состояния при которых злоумышленник знает начальное или исходное состояние генератора</w:t>
      </w:r>
      <w:r>
        <w:rPr>
          <w:sz w:val="28"/>
          <w:szCs w:val="28"/>
          <w:lang w:eastAsia="zh-CN" w:bidi="ru-RU"/>
        </w:rPr>
        <w:t>.</w:t>
      </w:r>
      <w:r>
        <w:rPr>
          <w:sz w:val="28"/>
          <w:szCs w:val="28"/>
          <w:cs/>
          <w:lang w:val="en-US" w:eastAsia="zh-CN" w:bidi="ru-RU"/>
        </w:rPr>
        <w:t> </w:t>
      </w:r>
    </w:p>
    <w:p w:rsidR="00732C4C" w:rsidRDefault="00A459EF">
      <w:pPr>
        <w:pStyle w:val="af0"/>
        <w:numPr>
          <w:ilvl w:val="0"/>
          <w:numId w:val="3"/>
        </w:numPr>
        <w:spacing w:before="0" w:beforeAutospacing="0" w:after="0" w:afterAutospacing="0" w:line="360" w:lineRule="auto"/>
        <w:ind w:firstLine="680"/>
        <w:jc w:val="both"/>
        <w:rPr>
          <w:sz w:val="28"/>
          <w:szCs w:val="28"/>
          <w:cs/>
          <w:lang w:eastAsia="zh-CN" w:bidi="ru-RU"/>
        </w:rPr>
      </w:pPr>
      <w:r>
        <w:rPr>
          <w:sz w:val="28"/>
          <w:szCs w:val="28"/>
          <w:lang w:eastAsia="zh-CN" w:bidi="ru-RU"/>
        </w:rPr>
        <w:t>З</w:t>
      </w:r>
      <w:r>
        <w:rPr>
          <w:sz w:val="28"/>
          <w:szCs w:val="28"/>
          <w:cs/>
          <w:lang w:val="en-US" w:eastAsia="zh-CN" w:bidi="ru-RU"/>
        </w:rPr>
        <w:t>акладки в программное обеспечение</w:t>
      </w:r>
      <w:r>
        <w:rPr>
          <w:sz w:val="28"/>
          <w:szCs w:val="28"/>
          <w:lang w:eastAsia="zh-CN" w:bidi="ru-RU"/>
        </w:rPr>
        <w:t xml:space="preserve">, </w:t>
      </w:r>
      <w:r>
        <w:rPr>
          <w:sz w:val="28"/>
          <w:szCs w:val="28"/>
          <w:cs/>
          <w:lang w:val="en-US" w:eastAsia="zh-CN" w:bidi="ru-RU"/>
        </w:rPr>
        <w:t>при которых создатель алгоритма знает любое из хэшированных псевдослучайных чисел и последующие в цепочке</w:t>
      </w:r>
      <w:r>
        <w:rPr>
          <w:sz w:val="28"/>
          <w:szCs w:val="28"/>
          <w:lang w:eastAsia="zh-CN" w:bidi="ru-RU"/>
        </w:rPr>
        <w:t xml:space="preserve">. </w:t>
      </w:r>
      <w:r>
        <w:rPr>
          <w:sz w:val="28"/>
          <w:szCs w:val="28"/>
          <w:cs/>
          <w:lang w:val="en-US" w:eastAsia="zh-CN" w:bidi="ru-RU"/>
        </w:rPr>
        <w:t>Такой алгоритм сложно определить со стороны</w:t>
      </w:r>
      <w:r>
        <w:rPr>
          <w:sz w:val="28"/>
          <w:szCs w:val="28"/>
          <w:lang w:eastAsia="zh-CN" w:bidi="ru-RU"/>
        </w:rPr>
        <w:t xml:space="preserve">, </w:t>
      </w:r>
      <w:r>
        <w:rPr>
          <w:sz w:val="28"/>
          <w:szCs w:val="28"/>
          <w:cs/>
          <w:lang w:val="en-US" w:eastAsia="zh-CN" w:bidi="ru-RU"/>
        </w:rPr>
        <w:t>так как числа выглядят равномерно распределенными по всему диапазону</w:t>
      </w:r>
      <w:r>
        <w:rPr>
          <w:sz w:val="28"/>
          <w:szCs w:val="28"/>
          <w:lang w:eastAsia="zh-CN" w:bidi="ru-RU"/>
        </w:rPr>
        <w:t>.</w:t>
      </w:r>
    </w:p>
    <w:p w:rsidR="00732C4C" w:rsidRDefault="00A459EF">
      <w:pPr>
        <w:rPr>
          <w:szCs w:val="28"/>
          <w:lang w:val="en-US"/>
        </w:rPr>
      </w:pPr>
      <w:r>
        <w:t xml:space="preserve">Этих атак можно избежать, если вместо псевдослучайных чисел использовать случайные числа, которые можно генерировать с помощью аппаратного датчика, выступающего в роли физического генератора случайных чисел. Таким образом, чтобы минимизировать риски компрометации ключей, в ПАК для генерации случайных чисел вместо </w:t>
      </w:r>
      <w:r>
        <w:rPr>
          <w:cs/>
          <w:lang w:val="en-US" w:bidi="ru-RU"/>
        </w:rPr>
        <w:t>ГПСЧ</w:t>
      </w:r>
      <w:r>
        <w:t xml:space="preserve"> </w:t>
      </w:r>
      <w:r>
        <w:lastRenderedPageBreak/>
        <w:t xml:space="preserve">необходимо использовать физический источник случайных чисел. В существующих реализациях </w:t>
      </w:r>
      <w:r>
        <w:rPr>
          <w:szCs w:val="22"/>
          <w:cs/>
          <w:lang w:val="en-US" w:bidi="ru-RU"/>
        </w:rPr>
        <w:t>MKT-card long</w:t>
      </w:r>
      <w:r>
        <w:rPr>
          <w:szCs w:val="22"/>
          <w:lang w:val="en-US" w:bidi="ru-RU"/>
        </w:rPr>
        <w:t xml:space="preserve"> нет имплементированного аппаратного датчика случайных чисел. Такой датчик необходимо </w:t>
      </w:r>
      <w:r>
        <w:rPr>
          <w:szCs w:val="22"/>
          <w:lang w:val="en-US"/>
        </w:rPr>
        <w:t>имплементировать</w:t>
      </w:r>
      <w:r>
        <w:rPr>
          <w:szCs w:val="22"/>
          <w:lang w:val="en-US" w:bidi="ru-RU"/>
        </w:rPr>
        <w:t xml:space="preserve"> в ПАК. Как именно это можно сделать будет рассмотрено ниже.</w:t>
      </w:r>
    </w:p>
    <w:p w:rsidR="00732C4C" w:rsidRDefault="00A459EF">
      <w:pPr>
        <w:pStyle w:val="2"/>
        <w:rPr>
          <w:cs/>
          <w:lang w:eastAsia="zh-CN"/>
        </w:rPr>
      </w:pPr>
      <w:bookmarkStart w:id="146" w:name="_Toc2949"/>
      <w:bookmarkStart w:id="147" w:name="_Toc32470"/>
      <w:bookmarkStart w:id="148" w:name="_Toc26486"/>
      <w:bookmarkStart w:id="149" w:name="_Toc4358"/>
      <w:bookmarkStart w:id="150" w:name="_Toc6439"/>
      <w:bookmarkStart w:id="151" w:name="_Toc19290"/>
      <w:bookmarkStart w:id="152" w:name="_Toc6349"/>
      <w:bookmarkStart w:id="153" w:name="_Toc16706"/>
      <w:r>
        <w:rPr>
          <w:lang w:eastAsia="zh-CN"/>
        </w:rPr>
        <w:t>Хранение ключевых пар при длительном подключении к интернету</w:t>
      </w:r>
      <w:bookmarkEnd w:id="146"/>
      <w:bookmarkEnd w:id="147"/>
      <w:bookmarkEnd w:id="148"/>
      <w:bookmarkEnd w:id="149"/>
      <w:bookmarkEnd w:id="150"/>
      <w:bookmarkEnd w:id="151"/>
      <w:bookmarkEnd w:id="152"/>
      <w:bookmarkEnd w:id="153"/>
    </w:p>
    <w:p w:rsidR="00732C4C" w:rsidRDefault="00A459EF">
      <w:pPr>
        <w:rPr>
          <w:szCs w:val="28"/>
          <w:lang w:bidi="ru-RU"/>
        </w:rPr>
      </w:pPr>
      <w:r>
        <w:rPr>
          <w:szCs w:val="28"/>
          <w:lang w:bidi="ru-RU"/>
        </w:rPr>
        <w:t xml:space="preserve">Если мы хотим сократить риски, контакт с сетью нужно минимизировать. Однако в случае, если пользователь хочет торговать на бирже (самостоятельно или с помощью бота), то возникает необходимость длительного подключения к интернету. Из-за этого возрастает риск компрометации ключей. </w:t>
      </w:r>
      <w:r>
        <w:rPr>
          <w:szCs w:val="28"/>
          <w:cs/>
          <w:lang w:val="en-US" w:bidi="ru-RU"/>
        </w:rPr>
        <w:t>При</w:t>
      </w:r>
      <w:r>
        <w:rPr>
          <w:szCs w:val="28"/>
        </w:rPr>
        <w:t xml:space="preserve"> </w:t>
      </w:r>
      <w:r>
        <w:rPr>
          <w:szCs w:val="28"/>
          <w:cs/>
          <w:lang w:val="en-US" w:bidi="ru-RU"/>
        </w:rPr>
        <w:t>биржевой</w:t>
      </w:r>
      <w:r>
        <w:rPr>
          <w:szCs w:val="28"/>
        </w:rPr>
        <w:t xml:space="preserve"> </w:t>
      </w:r>
      <w:r>
        <w:rPr>
          <w:szCs w:val="28"/>
          <w:cs/>
          <w:lang w:val="en-US" w:bidi="ru-RU"/>
        </w:rPr>
        <w:t>торговле</w:t>
      </w:r>
      <w:r>
        <w:rPr>
          <w:szCs w:val="28"/>
        </w:rPr>
        <w:t xml:space="preserve"> </w:t>
      </w:r>
      <w:r>
        <w:rPr>
          <w:szCs w:val="28"/>
          <w:cs/>
          <w:lang w:val="en-US" w:bidi="ru-RU"/>
        </w:rPr>
        <w:t>часто</w:t>
      </w:r>
      <w:r>
        <w:rPr>
          <w:szCs w:val="28"/>
        </w:rPr>
        <w:t xml:space="preserve"> </w:t>
      </w:r>
      <w:r>
        <w:rPr>
          <w:szCs w:val="28"/>
          <w:cs/>
          <w:lang w:val="en-US" w:bidi="ru-RU"/>
        </w:rPr>
        <w:t>роль</w:t>
      </w:r>
      <w:r>
        <w:rPr>
          <w:szCs w:val="28"/>
        </w:rPr>
        <w:t xml:space="preserve"> </w:t>
      </w:r>
      <w:r>
        <w:rPr>
          <w:szCs w:val="28"/>
          <w:cs/>
          <w:lang w:val="en-US" w:bidi="ru-RU"/>
        </w:rPr>
        <w:t>играют</w:t>
      </w:r>
      <w:r>
        <w:rPr>
          <w:szCs w:val="28"/>
        </w:rPr>
        <w:t xml:space="preserve"> </w:t>
      </w:r>
      <w:r>
        <w:rPr>
          <w:szCs w:val="28"/>
          <w:cs/>
          <w:lang w:val="en-US" w:bidi="ru-RU"/>
        </w:rPr>
        <w:t>лишние</w:t>
      </w:r>
      <w:r>
        <w:rPr>
          <w:szCs w:val="28"/>
        </w:rPr>
        <w:t xml:space="preserve"> </w:t>
      </w:r>
      <w:r>
        <w:rPr>
          <w:szCs w:val="28"/>
          <w:cs/>
          <w:lang w:val="en-US" w:bidi="ru-RU"/>
        </w:rPr>
        <w:t>минуты</w:t>
      </w:r>
      <w:r>
        <w:rPr>
          <w:szCs w:val="28"/>
        </w:rPr>
        <w:t xml:space="preserve"> </w:t>
      </w:r>
      <w:r>
        <w:rPr>
          <w:szCs w:val="28"/>
          <w:cs/>
          <w:lang w:val="en-US" w:bidi="ru-RU"/>
        </w:rPr>
        <w:t>и</w:t>
      </w:r>
      <w:r>
        <w:rPr>
          <w:szCs w:val="28"/>
        </w:rPr>
        <w:t xml:space="preserve"> </w:t>
      </w:r>
      <w:r>
        <w:rPr>
          <w:szCs w:val="28"/>
          <w:cs/>
          <w:lang w:val="en-US" w:bidi="ru-RU"/>
        </w:rPr>
        <w:t>даже</w:t>
      </w:r>
      <w:r>
        <w:rPr>
          <w:szCs w:val="28"/>
        </w:rPr>
        <w:t xml:space="preserve"> </w:t>
      </w:r>
      <w:r>
        <w:rPr>
          <w:szCs w:val="28"/>
          <w:cs/>
          <w:lang w:val="en-US" w:bidi="ru-RU"/>
        </w:rPr>
        <w:t>секунды</w:t>
      </w:r>
      <w:r>
        <w:rPr>
          <w:szCs w:val="28"/>
        </w:rPr>
        <w:t xml:space="preserve"> </w:t>
      </w:r>
      <w:r>
        <w:rPr>
          <w:szCs w:val="28"/>
          <w:cs/>
          <w:lang w:val="en-US" w:bidi="ru-RU"/>
        </w:rPr>
        <w:t>при</w:t>
      </w:r>
      <w:r>
        <w:rPr>
          <w:szCs w:val="28"/>
        </w:rPr>
        <w:t xml:space="preserve"> </w:t>
      </w:r>
      <w:r>
        <w:rPr>
          <w:szCs w:val="28"/>
          <w:cs/>
          <w:lang w:val="en-US" w:bidi="ru-RU"/>
        </w:rPr>
        <w:t>совершении</w:t>
      </w:r>
      <w:r>
        <w:rPr>
          <w:szCs w:val="28"/>
        </w:rPr>
        <w:t xml:space="preserve"> </w:t>
      </w:r>
      <w:r>
        <w:rPr>
          <w:szCs w:val="28"/>
          <w:cs/>
          <w:lang w:val="en-US" w:bidi="ru-RU"/>
        </w:rPr>
        <w:t>сделок</w:t>
      </w:r>
      <w:r>
        <w:rPr>
          <w:szCs w:val="28"/>
        </w:rPr>
        <w:t xml:space="preserve">, </w:t>
      </w:r>
      <w:r>
        <w:rPr>
          <w:szCs w:val="28"/>
          <w:cs/>
          <w:lang w:val="en-US" w:bidi="ru-RU"/>
        </w:rPr>
        <w:t>поэтому</w:t>
      </w:r>
      <w:r>
        <w:rPr>
          <w:szCs w:val="28"/>
          <w:lang w:bidi="ru-RU"/>
        </w:rPr>
        <w:t xml:space="preserve"> использовать для высокочастотной торговли схему с офлайн подписью транзакций не целесообразно.</w:t>
      </w:r>
    </w:p>
    <w:p w:rsidR="00732C4C" w:rsidRDefault="00A459EF">
      <w:pPr>
        <w:rPr>
          <w:szCs w:val="28"/>
          <w:lang w:bidi="ru-RU"/>
        </w:rPr>
      </w:pPr>
      <w:r>
        <w:rPr>
          <w:szCs w:val="28"/>
          <w:lang w:bidi="ru-RU"/>
        </w:rPr>
        <w:t>Есть несколько способов разрешения этого противоречия:</w:t>
      </w:r>
    </w:p>
    <w:p w:rsidR="00732C4C" w:rsidRDefault="00A459EF">
      <w:pPr>
        <w:numPr>
          <w:ilvl w:val="0"/>
          <w:numId w:val="15"/>
        </w:numPr>
        <w:spacing w:after="0"/>
        <w:ind w:left="420" w:firstLineChars="125" w:firstLine="350"/>
        <w:rPr>
          <w:szCs w:val="28"/>
          <w:lang w:bidi="ru-RU"/>
        </w:rPr>
      </w:pPr>
      <w:r>
        <w:rPr>
          <w:szCs w:val="28"/>
          <w:lang w:bidi="ru-RU"/>
        </w:rPr>
        <w:t xml:space="preserve">Использовать один и тот же ПАК и для холодного хранения больших сумм криптовалюты и для высокочастотной торговли на биржах неразумно. Поэтому целесообразно использовать два устройства: первое использовать для холодного хранения большей части активов, а второй для хранения небольшого количества криптовалюты для оперативных расходов и торговли на биржах. </w:t>
      </w:r>
    </w:p>
    <w:p w:rsidR="00732C4C" w:rsidRDefault="00A459EF">
      <w:pPr>
        <w:numPr>
          <w:ilvl w:val="0"/>
          <w:numId w:val="15"/>
        </w:numPr>
        <w:spacing w:after="0"/>
        <w:ind w:left="420" w:firstLineChars="125" w:firstLine="350"/>
        <w:rPr>
          <w:szCs w:val="28"/>
          <w:lang w:bidi="ru-RU"/>
        </w:rPr>
      </w:pPr>
      <w:r>
        <w:rPr>
          <w:szCs w:val="28"/>
          <w:lang w:bidi="ru-RU"/>
        </w:rPr>
        <w:t>Для минимизации риска компрометации закрытых ключей целесообразно вынести функционал генерации и хранения ключей (а также функционал подписи) в отдельный аппаратный модуль. Ключи в этом модуле должны быть неизвлекаемыми, и все операции (</w:t>
      </w:r>
      <w:r>
        <w:rPr>
          <w:szCs w:val="28"/>
          <w:cs/>
          <w:lang w:val="en-US" w:bidi="ru-RU"/>
        </w:rPr>
        <w:t>шифрование</w:t>
      </w:r>
      <w:r>
        <w:rPr>
          <w:szCs w:val="28"/>
        </w:rPr>
        <w:t xml:space="preserve">, </w:t>
      </w:r>
      <w:r>
        <w:rPr>
          <w:szCs w:val="28"/>
          <w:cs/>
          <w:lang w:val="en-US" w:bidi="ru-RU"/>
        </w:rPr>
        <w:t>хеширование</w:t>
      </w:r>
      <w:r>
        <w:rPr>
          <w:szCs w:val="28"/>
        </w:rPr>
        <w:t xml:space="preserve">, </w:t>
      </w:r>
      <w:r>
        <w:rPr>
          <w:szCs w:val="28"/>
          <w:cs/>
          <w:lang w:val="en-US" w:bidi="ru-RU"/>
        </w:rPr>
        <w:t>подпись</w:t>
      </w:r>
      <w:r>
        <w:rPr>
          <w:szCs w:val="28"/>
        </w:rPr>
        <w:t xml:space="preserve"> </w:t>
      </w:r>
      <w:r>
        <w:rPr>
          <w:szCs w:val="28"/>
          <w:cs/>
          <w:lang w:val="en-US" w:bidi="ru-RU"/>
        </w:rPr>
        <w:t>данных</w:t>
      </w:r>
      <w:r>
        <w:rPr>
          <w:szCs w:val="28"/>
          <w:lang w:bidi="ru-RU"/>
        </w:rPr>
        <w:t xml:space="preserve">) выполняются также внутри модуля. К примеру, в качестве такого модуля в аппаратном кошельке  </w:t>
      </w:r>
      <w:r>
        <w:rPr>
          <w:szCs w:val="28"/>
          <w:lang w:val="en-US"/>
        </w:rPr>
        <w:t>Ledger</w:t>
      </w:r>
      <w:r>
        <w:rPr>
          <w:szCs w:val="28"/>
        </w:rPr>
        <w:t xml:space="preserve"> </w:t>
      </w:r>
      <w:r>
        <w:rPr>
          <w:szCs w:val="28"/>
          <w:lang w:val="en-US"/>
        </w:rPr>
        <w:t>Nano</w:t>
      </w:r>
      <w:r>
        <w:rPr>
          <w:szCs w:val="28"/>
        </w:rPr>
        <w:t xml:space="preserve"> </w:t>
      </w:r>
      <w:r>
        <w:rPr>
          <w:szCs w:val="28"/>
          <w:lang w:val="en-US"/>
        </w:rPr>
        <w:t>S</w:t>
      </w:r>
      <w:r>
        <w:rPr>
          <w:szCs w:val="28"/>
        </w:rPr>
        <w:t xml:space="preserve"> используется микроконтроллер </w:t>
      </w:r>
      <w:r>
        <w:rPr>
          <w:szCs w:val="28"/>
          <w:lang w:val="en-US" w:bidi="ru-RU"/>
        </w:rPr>
        <w:t>ST</w:t>
      </w:r>
      <w:r>
        <w:rPr>
          <w:szCs w:val="28"/>
          <w:lang w:bidi="ru-RU"/>
        </w:rPr>
        <w:t>31</w:t>
      </w:r>
      <w:r>
        <w:rPr>
          <w:szCs w:val="28"/>
          <w:lang w:val="en-US" w:bidi="ru-RU"/>
        </w:rPr>
        <w:t>H</w:t>
      </w:r>
      <w:r>
        <w:rPr>
          <w:szCs w:val="28"/>
          <w:lang w:bidi="ru-RU"/>
        </w:rPr>
        <w:t xml:space="preserve">320, соответствующий банковским </w:t>
      </w:r>
      <w:r>
        <w:rPr>
          <w:szCs w:val="28"/>
          <w:cs/>
          <w:lang w:val="en-US" w:bidi="ru-RU"/>
        </w:rPr>
        <w:t>стандартам</w:t>
      </w:r>
      <w:r>
        <w:rPr>
          <w:szCs w:val="28"/>
        </w:rPr>
        <w:t xml:space="preserve"> </w:t>
      </w:r>
      <w:r>
        <w:rPr>
          <w:szCs w:val="28"/>
          <w:cs/>
          <w:lang w:val="en-US" w:bidi="ru-RU"/>
        </w:rPr>
        <w:t>безопасности</w:t>
      </w:r>
      <w:r>
        <w:rPr>
          <w:szCs w:val="28"/>
        </w:rPr>
        <w:t xml:space="preserve"> </w:t>
      </w:r>
      <w:r>
        <w:rPr>
          <w:szCs w:val="28"/>
          <w:cs/>
          <w:lang w:val="en-US" w:bidi="ru-RU"/>
        </w:rPr>
        <w:t>согласно</w:t>
      </w:r>
      <w:r>
        <w:rPr>
          <w:szCs w:val="28"/>
        </w:rPr>
        <w:t xml:space="preserve"> </w:t>
      </w:r>
      <w:r>
        <w:rPr>
          <w:szCs w:val="28"/>
          <w:cs/>
          <w:lang w:val="en-US" w:bidi="ru-RU"/>
        </w:rPr>
        <w:t>общим</w:t>
      </w:r>
      <w:r>
        <w:rPr>
          <w:szCs w:val="28"/>
        </w:rPr>
        <w:t xml:space="preserve"> </w:t>
      </w:r>
      <w:r>
        <w:rPr>
          <w:szCs w:val="28"/>
          <w:cs/>
          <w:lang w:val="en-US" w:bidi="ru-RU"/>
        </w:rPr>
        <w:t>критериям</w:t>
      </w:r>
      <w:r>
        <w:rPr>
          <w:szCs w:val="28"/>
        </w:rPr>
        <w:t xml:space="preserve"> </w:t>
      </w:r>
      <w:r>
        <w:rPr>
          <w:szCs w:val="28"/>
          <w:cs/>
          <w:lang w:val="en-US" w:bidi="ru-RU"/>
        </w:rPr>
        <w:t>уровня</w:t>
      </w:r>
      <w:r>
        <w:rPr>
          <w:szCs w:val="28"/>
        </w:rPr>
        <w:t xml:space="preserve"> </w:t>
      </w:r>
      <w:r>
        <w:rPr>
          <w:szCs w:val="28"/>
          <w:lang w:val="en-US"/>
        </w:rPr>
        <w:t>EAL</w:t>
      </w:r>
      <w:r>
        <w:rPr>
          <w:szCs w:val="28"/>
        </w:rPr>
        <w:t>6+</w:t>
      </w:r>
      <w:r>
        <w:rPr>
          <w:szCs w:val="28"/>
          <w:lang w:bidi="ru-RU"/>
        </w:rPr>
        <w:t>[</w:t>
      </w:r>
      <w:r>
        <w:rPr>
          <w:szCs w:val="28"/>
          <w:lang w:val="en-US" w:bidi="ru-RU"/>
        </w:rPr>
        <w:t>20</w:t>
      </w:r>
      <w:r>
        <w:rPr>
          <w:szCs w:val="28"/>
          <w:lang w:bidi="ru-RU"/>
        </w:rPr>
        <w:t xml:space="preserve">]. </w:t>
      </w:r>
    </w:p>
    <w:p w:rsidR="00732C4C" w:rsidRDefault="00A459EF">
      <w:pPr>
        <w:rPr>
          <w:szCs w:val="28"/>
          <w:lang w:bidi="ru-RU"/>
        </w:rPr>
      </w:pPr>
      <w:r>
        <w:rPr>
          <w:szCs w:val="28"/>
          <w:lang w:bidi="ru-RU"/>
        </w:rPr>
        <w:lastRenderedPageBreak/>
        <w:t xml:space="preserve">Подытожим. Высокочастотная биржевая торговля подразумевает продолжительно включенный интернет - это повышенный риск. Если пользователь не готов его принять, то ему следует выбрать вариант исключительно холодного хранения, в котором транзакции (и обычные, и для </w:t>
      </w:r>
      <w:r>
        <w:rPr>
          <w:szCs w:val="28"/>
          <w:lang w:val="en-US"/>
        </w:rPr>
        <w:t>DEX</w:t>
      </w:r>
      <w:r>
        <w:rPr>
          <w:szCs w:val="28"/>
        </w:rPr>
        <w:t xml:space="preserve"> бирж</w:t>
      </w:r>
      <w:r>
        <w:rPr>
          <w:szCs w:val="28"/>
          <w:lang w:bidi="ru-RU"/>
        </w:rPr>
        <w:t>) совершаются редко и с другого компьютера (офлайн подпись транзакций).</w:t>
      </w:r>
    </w:p>
    <w:p w:rsidR="00732C4C" w:rsidRDefault="00A459EF">
      <w:pPr>
        <w:rPr>
          <w:szCs w:val="28"/>
          <w:lang w:bidi="ru-RU"/>
        </w:rPr>
      </w:pPr>
      <w:r>
        <w:rPr>
          <w:szCs w:val="28"/>
          <w:lang w:bidi="ru-RU"/>
        </w:rPr>
        <w:t>Если клиент готов принять такой риск, то ему следует держать на устройстве (которое по сути выступает в роли «горячего» кошелька) только ключи от кошельков, с малым количество валюты для оперативных расходов. Если вынести функционал генерации, хранения и криптографических операций в отдельное аппаратное криптоядро, то это снизит риски компрометации ключей пользователя.</w:t>
      </w:r>
    </w:p>
    <w:p w:rsidR="00732C4C" w:rsidRDefault="00A459EF">
      <w:pPr>
        <w:rPr>
          <w:szCs w:val="28"/>
          <w:lang w:bidi="ru-RU"/>
        </w:rPr>
      </w:pPr>
      <w:r>
        <w:rPr>
          <w:szCs w:val="28"/>
          <w:lang w:bidi="ru-RU"/>
        </w:rPr>
        <w:t>В [15] было показано, что для обеспечения безопасного холодного хранения на платформе МКТ использование аппаратного криптоядра не является обязательным. Однако проектируемый ПАК должен быть универсальным, то есть подходить сразу двум вышеописанным типам клиентов, поэтому аппаратное криптоядро должно входить в состав ПАК в обоих случаях.</w:t>
      </w:r>
    </w:p>
    <w:p w:rsidR="00732C4C" w:rsidRDefault="00A459EF">
      <w:pPr>
        <w:rPr>
          <w:szCs w:val="28"/>
          <w:lang w:val="en-US" w:bidi="ru-RU"/>
        </w:rPr>
      </w:pPr>
      <w:r>
        <w:rPr>
          <w:szCs w:val="28"/>
          <w:lang w:bidi="ru-RU"/>
        </w:rPr>
        <w:t>Имплементацию</w:t>
      </w:r>
      <w:r>
        <w:rPr>
          <w:szCs w:val="28"/>
          <w:lang w:val="en-US" w:bidi="ru-RU"/>
        </w:rPr>
        <w:t xml:space="preserve"> ядра в ПАК можно сделать двумя способами: либо модифицировать архитектуру </w:t>
      </w:r>
      <w:r>
        <w:rPr>
          <w:szCs w:val="28"/>
          <w:lang w:bidi="ru-RU"/>
        </w:rPr>
        <w:t>МКТ</w:t>
      </w:r>
      <w:r>
        <w:rPr>
          <w:szCs w:val="28"/>
          <w:lang w:val="en-US" w:bidi="ru-RU"/>
        </w:rPr>
        <w:t>, интегрировав в нее криптоядро, либо использовать отчуждаемое криптоядро. Считаю второй вариант целесообразным по нескольким причинам:</w:t>
      </w:r>
    </w:p>
    <w:p w:rsidR="00732C4C" w:rsidRDefault="00A459EF">
      <w:pPr>
        <w:numPr>
          <w:ilvl w:val="0"/>
          <w:numId w:val="16"/>
        </w:numPr>
        <w:spacing w:after="0"/>
        <w:ind w:left="420" w:firstLineChars="125" w:firstLine="350"/>
        <w:rPr>
          <w:szCs w:val="28"/>
          <w:lang w:bidi="ru-RU"/>
        </w:rPr>
      </w:pPr>
      <w:r>
        <w:rPr>
          <w:szCs w:val="28"/>
          <w:lang w:bidi="ru-RU"/>
        </w:rPr>
        <w:t>Отчуждаемое</w:t>
      </w:r>
      <w:r>
        <w:rPr>
          <w:szCs w:val="28"/>
          <w:lang w:val="en-US" w:bidi="ru-RU"/>
        </w:rPr>
        <w:t xml:space="preserve"> у</w:t>
      </w:r>
      <w:r>
        <w:rPr>
          <w:szCs w:val="28"/>
          <w:lang w:bidi="ru-RU"/>
        </w:rPr>
        <w:t>стройство</w:t>
      </w:r>
      <w:r>
        <w:rPr>
          <w:szCs w:val="28"/>
          <w:lang w:val="en-US" w:bidi="ru-RU"/>
        </w:rPr>
        <w:t xml:space="preserve"> с криптоядром, обеспечивающим генерацию и хранение криптовалютных ключей, а также осуществляющее подпись транзакций, по определению является холодным аппаратным кошельком. Хранение ключей в холодном кошельке, отдельно от устройства, подключенного к сети, позволит дополнительно снизить риски компрометации ключей.</w:t>
      </w:r>
    </w:p>
    <w:p w:rsidR="00732C4C" w:rsidRDefault="00A459EF">
      <w:pPr>
        <w:numPr>
          <w:ilvl w:val="0"/>
          <w:numId w:val="16"/>
        </w:numPr>
        <w:spacing w:after="0"/>
        <w:ind w:left="420" w:firstLineChars="125" w:firstLine="350"/>
        <w:rPr>
          <w:szCs w:val="28"/>
          <w:lang w:bidi="ru-RU"/>
        </w:rPr>
      </w:pPr>
      <w:r>
        <w:rPr>
          <w:szCs w:val="28"/>
          <w:lang w:bidi="ru-RU"/>
        </w:rPr>
        <w:lastRenderedPageBreak/>
        <w:t>В</w:t>
      </w:r>
      <w:r>
        <w:rPr>
          <w:szCs w:val="28"/>
          <w:lang w:val="en-US" w:bidi="ru-RU"/>
        </w:rPr>
        <w:t xml:space="preserve"> случае, если злоумышленник получит доступ к МКТ,не получив доступ к отчуждаемому устройству, он не получит доступ ни к ключам, ни к возможности подписывать транзакции.</w:t>
      </w:r>
    </w:p>
    <w:p w:rsidR="00732C4C" w:rsidRDefault="00A459EF">
      <w:pPr>
        <w:numPr>
          <w:ilvl w:val="0"/>
          <w:numId w:val="16"/>
        </w:numPr>
        <w:spacing w:after="0"/>
        <w:ind w:left="420" w:firstLineChars="125" w:firstLine="350"/>
        <w:rPr>
          <w:szCs w:val="28"/>
          <w:lang w:val="en-US" w:bidi="ru-RU"/>
        </w:rPr>
      </w:pPr>
      <w:r>
        <w:rPr>
          <w:szCs w:val="28"/>
          <w:lang w:bidi="ru-RU"/>
        </w:rPr>
        <w:t>Модификация</w:t>
      </w:r>
      <w:r>
        <w:rPr>
          <w:szCs w:val="28"/>
          <w:lang w:val="en-US" w:bidi="ru-RU"/>
        </w:rPr>
        <w:t xml:space="preserve"> архитектуры микрокопьютера подразумевает разработку новой архитектуры, написание ПО для имплементируемого модуля, написание ПО для взаимодействия модуля с остальной системой. Проектирование, т</w:t>
      </w:r>
      <w:r>
        <w:rPr>
          <w:rFonts w:eastAsia="sans-serif"/>
          <w:color w:val="333333"/>
          <w:szCs w:val="19"/>
          <w:shd w:val="clear" w:color="auto" w:fill="FFFFFF"/>
        </w:rPr>
        <w:t>естирование, отладка, учет программных, логических и аппаратных нюансов при разработке - это гораздо более трудозатратный, времязатратный и дорогой процесс.</w:t>
      </w:r>
    </w:p>
    <w:p w:rsidR="00732C4C" w:rsidRDefault="00A459EF">
      <w:pPr>
        <w:ind w:firstLineChars="300" w:firstLine="840"/>
        <w:rPr>
          <w:szCs w:val="28"/>
          <w:lang w:val="en-US" w:bidi="ru-RU"/>
        </w:rPr>
      </w:pPr>
      <w:r>
        <w:rPr>
          <w:szCs w:val="28"/>
          <w:lang w:bidi="ru-RU"/>
        </w:rPr>
        <w:t>Поэтому использование</w:t>
      </w:r>
      <w:r>
        <w:rPr>
          <w:szCs w:val="28"/>
          <w:lang w:val="en-US" w:bidi="ru-RU"/>
        </w:rPr>
        <w:t xml:space="preserve"> </w:t>
      </w:r>
      <w:r>
        <w:rPr>
          <w:szCs w:val="28"/>
          <w:lang w:bidi="ru-RU"/>
        </w:rPr>
        <w:t>отчуждаемого устройства</w:t>
      </w:r>
      <w:r>
        <w:rPr>
          <w:szCs w:val="28"/>
          <w:lang w:val="en-US" w:bidi="ru-RU"/>
        </w:rPr>
        <w:t xml:space="preserve"> с имплементированным криптоядром, </w:t>
      </w:r>
      <w:r>
        <w:rPr>
          <w:szCs w:val="28"/>
          <w:lang w:bidi="ru-RU"/>
        </w:rPr>
        <w:t>в совокупности с МКТ, выступающим в качестве доверенной вычислительной среды, позволит дополнительно снизить риски компрометации ключей</w:t>
      </w:r>
      <w:r>
        <w:rPr>
          <w:szCs w:val="28"/>
          <w:lang w:val="en-US" w:bidi="ru-RU"/>
        </w:rPr>
        <w:t>.</w:t>
      </w:r>
    </w:p>
    <w:p w:rsidR="00732C4C" w:rsidRDefault="00A459EF">
      <w:pPr>
        <w:pStyle w:val="2"/>
        <w:rPr>
          <w:rFonts w:cs="Times New Roman"/>
          <w:lang w:eastAsia="zh-CN"/>
        </w:rPr>
      </w:pPr>
      <w:r>
        <w:rPr>
          <w:rFonts w:cs="Times New Roman"/>
          <w:lang w:eastAsia="zh-CN"/>
        </w:rPr>
        <w:t>Выбор отчуждаемого устройства</w:t>
      </w:r>
    </w:p>
    <w:p w:rsidR="00732C4C" w:rsidRDefault="00A459EF">
      <w:pPr>
        <w:ind w:firstLineChars="300" w:firstLine="840"/>
        <w:rPr>
          <w:szCs w:val="28"/>
          <w:lang w:bidi="ru-RU"/>
        </w:rPr>
      </w:pPr>
      <w:r>
        <w:rPr>
          <w:szCs w:val="28"/>
          <w:lang w:bidi="ru-RU"/>
        </w:rPr>
        <w:t>На</w:t>
      </w:r>
      <w:r>
        <w:rPr>
          <w:szCs w:val="28"/>
          <w:lang w:val="en-US" w:bidi="ru-RU"/>
        </w:rPr>
        <w:t xml:space="preserve"> рынке существуют несколько аппаратных холодных кошельков. Наиболее популярные и проверенные из них - </w:t>
      </w:r>
      <w:r>
        <w:rPr>
          <w:szCs w:val="28"/>
          <w:lang w:val="en-US"/>
        </w:rPr>
        <w:t>Trezor и Ledger</w:t>
      </w:r>
      <w:r>
        <w:rPr>
          <w:szCs w:val="28"/>
        </w:rPr>
        <w:t xml:space="preserve"> </w:t>
      </w:r>
      <w:r>
        <w:rPr>
          <w:szCs w:val="28"/>
          <w:lang w:val="en-US"/>
        </w:rPr>
        <w:t>Nano S.</w:t>
      </w:r>
      <w:r>
        <w:rPr>
          <w:szCs w:val="28"/>
        </w:rPr>
        <w:t xml:space="preserve"> У каждого из кошельков есть свое десктопное приложение, устанавливаемое на ПК. С помощью такого приложения пользователь может управлять своими активами: создавать ключи, подписывать импортируемые транзакции, просматривать свои запасы криптовалют и так далее. Для подписи неимпортируемых транзакций в браузере, в браузер необходимо установить официальный плагин от разработчиков, который осуществляет взаимодействие браузера и отчуждаемого кошелька.</w:t>
      </w:r>
    </w:p>
    <w:p w:rsidR="00732C4C" w:rsidRDefault="00A459EF">
      <w:pPr>
        <w:ind w:firstLineChars="300" w:firstLine="840"/>
        <w:rPr>
          <w:szCs w:val="28"/>
          <w:lang w:val="en-US" w:bidi="ru-RU"/>
        </w:rPr>
      </w:pPr>
      <w:r>
        <w:rPr>
          <w:szCs w:val="28"/>
          <w:lang w:val="en-US" w:bidi="ru-RU"/>
        </w:rPr>
        <w:t xml:space="preserve">Оба кошелька являются хорошим, но дорогим решением (Trezor стоит 110 долларов, а Ledger - 70 долларов). Данные устройства являются зарубежными разработками, и на российском рынке отечественных аналогов пока нет. Если такой аналог разработать, и при этом он будет более дешевым, сохраняя надежность и функциональность, то разработчик сможет занять пустующую рыночную нишу. Увеличение заработка входит в интересы </w:t>
      </w:r>
      <w:r>
        <w:rPr>
          <w:szCs w:val="28"/>
          <w:lang w:val="en-US" w:bidi="ru-RU"/>
        </w:rPr>
        <w:lastRenderedPageBreak/>
        <w:t>заказчика данной работы, поэтому считаю вариант разработки собственного аппаратного криптовалютного кошелька целесообразным.</w:t>
      </w:r>
    </w:p>
    <w:p w:rsidR="00732C4C" w:rsidRDefault="00A459EF">
      <w:pPr>
        <w:ind w:firstLineChars="300" w:firstLine="840"/>
        <w:rPr>
          <w:szCs w:val="28"/>
          <w:lang w:val="en-US" w:bidi="ru-RU"/>
        </w:rPr>
      </w:pPr>
      <w:r>
        <w:rPr>
          <w:szCs w:val="28"/>
          <w:lang w:val="en-US" w:bidi="ru-RU"/>
        </w:rPr>
        <w:t>Для экономии сил и ресурсов целесообразно не разрабатывать аппаратную платформу для отчуждаемого устройства с нуля, а взять существующее решение и перепрошить его. В качестве такой платформы предлагается использовать ПСКЗИ ШИПКА [21] по следующим причинам:</w:t>
      </w:r>
    </w:p>
    <w:p w:rsidR="00732C4C" w:rsidRDefault="00A459EF">
      <w:pPr>
        <w:pStyle w:val="af0"/>
        <w:numPr>
          <w:ilvl w:val="0"/>
          <w:numId w:val="3"/>
        </w:numPr>
        <w:spacing w:before="0" w:beforeAutospacing="0" w:after="0" w:afterAutospacing="0" w:line="360" w:lineRule="auto"/>
        <w:ind w:firstLine="680"/>
        <w:jc w:val="both"/>
        <w:rPr>
          <w:sz w:val="28"/>
          <w:szCs w:val="28"/>
          <w:lang w:val="en-US" w:bidi="ru-RU"/>
        </w:rPr>
      </w:pPr>
      <w:r>
        <w:rPr>
          <w:sz w:val="28"/>
          <w:szCs w:val="28"/>
          <w:lang w:val="en-US" w:bidi="ru-RU"/>
        </w:rPr>
        <w:t>Устройство снабжено программно-аппаратным криптоядром в виде микропроцессора.</w:t>
      </w:r>
    </w:p>
    <w:p w:rsidR="00732C4C" w:rsidRDefault="00A459EF">
      <w:pPr>
        <w:pStyle w:val="af0"/>
        <w:numPr>
          <w:ilvl w:val="0"/>
          <w:numId w:val="3"/>
        </w:numPr>
        <w:spacing w:before="0" w:beforeAutospacing="0" w:after="0" w:afterAutospacing="0" w:line="360" w:lineRule="auto"/>
        <w:ind w:firstLine="680"/>
        <w:jc w:val="both"/>
        <w:rPr>
          <w:sz w:val="28"/>
          <w:szCs w:val="28"/>
          <w:lang w:val="en-US" w:bidi="ru-RU"/>
        </w:rPr>
      </w:pPr>
      <w:r>
        <w:rPr>
          <w:sz w:val="28"/>
          <w:szCs w:val="28"/>
          <w:lang w:val="en-US" w:bidi="ru-RU"/>
        </w:rPr>
        <w:t>Устройство снабжено аппаратным датчиком случайных чисел (ДСЧ);</w:t>
      </w:r>
    </w:p>
    <w:p w:rsidR="00732C4C" w:rsidRDefault="00A459EF">
      <w:pPr>
        <w:pStyle w:val="af0"/>
        <w:numPr>
          <w:ilvl w:val="0"/>
          <w:numId w:val="3"/>
        </w:numPr>
        <w:spacing w:before="0" w:beforeAutospacing="0" w:after="0" w:afterAutospacing="0" w:line="360" w:lineRule="auto"/>
        <w:ind w:firstLine="680"/>
        <w:jc w:val="both"/>
        <w:rPr>
          <w:sz w:val="28"/>
          <w:szCs w:val="28"/>
          <w:lang w:val="en-US" w:bidi="ru-RU"/>
        </w:rPr>
      </w:pPr>
      <w:r>
        <w:rPr>
          <w:sz w:val="28"/>
          <w:szCs w:val="28"/>
          <w:lang w:val="en-US" w:bidi="ru-RU"/>
        </w:rPr>
        <w:t>В устройстве аппаратно реализовано 10 наиболее часто используемых зарубежных криптографических алгоритмов [22]. При написании криптографических алгоритмов для работы с криптовалютами это поможет сэкономить время на разработку и отладку.</w:t>
      </w:r>
    </w:p>
    <w:p w:rsidR="00732C4C" w:rsidRDefault="00A459EF">
      <w:pPr>
        <w:pStyle w:val="af0"/>
        <w:numPr>
          <w:ilvl w:val="0"/>
          <w:numId w:val="3"/>
        </w:numPr>
        <w:spacing w:before="0" w:beforeAutospacing="0" w:after="0" w:afterAutospacing="0" w:line="360" w:lineRule="auto"/>
        <w:ind w:firstLine="680"/>
        <w:jc w:val="both"/>
        <w:rPr>
          <w:sz w:val="28"/>
          <w:szCs w:val="28"/>
          <w:lang w:val="en-US" w:bidi="ru-RU"/>
        </w:rPr>
      </w:pPr>
      <w:r>
        <w:rPr>
          <w:sz w:val="28"/>
          <w:szCs w:val="28"/>
          <w:lang w:val="en-US" w:bidi="ru-RU"/>
        </w:rPr>
        <w:t>Устройство стоит в разы дешевле, чем зарубежные аналоги.</w:t>
      </w:r>
    </w:p>
    <w:p w:rsidR="00732C4C" w:rsidRDefault="00A459EF">
      <w:pPr>
        <w:pStyle w:val="af0"/>
        <w:numPr>
          <w:ilvl w:val="0"/>
          <w:numId w:val="3"/>
        </w:numPr>
        <w:spacing w:before="0" w:beforeAutospacing="0" w:after="0" w:afterAutospacing="0" w:line="360" w:lineRule="auto"/>
        <w:ind w:firstLine="680"/>
        <w:jc w:val="both"/>
        <w:rPr>
          <w:sz w:val="28"/>
          <w:szCs w:val="28"/>
          <w:lang w:bidi="ru-RU"/>
        </w:rPr>
      </w:pPr>
      <w:r>
        <w:rPr>
          <w:sz w:val="28"/>
          <w:szCs w:val="28"/>
          <w:lang w:val="en-US" w:bidi="ru-RU"/>
        </w:rPr>
        <w:t>Заказчик работы является разработчиком и владельцем прав  на данное устройство. Поэтому разработка и дальнейшая продажа конечного продукта не будет сопряжено с дополнительными юридически - правовыми или экономическими взаимодействиями с другими контрагентами.</w:t>
      </w:r>
    </w:p>
    <w:p w:rsidR="00732C4C" w:rsidRPr="00A459EF" w:rsidRDefault="00A459EF">
      <w:pPr>
        <w:ind w:firstLineChars="300" w:firstLine="840"/>
        <w:rPr>
          <w:color w:val="000000" w:themeColor="text1"/>
          <w:szCs w:val="28"/>
          <w:lang w:val="en-US" w:bidi="ru-RU"/>
          <w:rPrChange w:id="154" w:author="User" w:date="2020-09-25T16:20:00Z">
            <w:rPr>
              <w:szCs w:val="28"/>
              <w:lang w:val="en-US" w:bidi="ru-RU"/>
            </w:rPr>
          </w:rPrChange>
        </w:rPr>
      </w:pPr>
      <w:r w:rsidRPr="00A459EF">
        <w:rPr>
          <w:color w:val="000000" w:themeColor="text1"/>
          <w:szCs w:val="28"/>
          <w:highlight w:val="green"/>
          <w:lang w:val="en-US" w:bidi="ru-RU"/>
          <w:rPrChange w:id="155" w:author="User" w:date="2020-09-25T16:20:00Z">
            <w:rPr>
              <w:szCs w:val="28"/>
              <w:lang w:val="en-US" w:bidi="ru-RU"/>
            </w:rPr>
          </w:rPrChange>
        </w:rPr>
        <w:t>Для ПСКЗИ ШИПКА необходимо разработать ПО, обеспечивающее иерархически детерминированную генерацию ключей на стороне отчуждаемого устройства. Также необходимо разработать десктопное приложение для взаимодействия с устройством, и браузерный плагин для подписи транзакций.</w:t>
      </w:r>
    </w:p>
    <w:p w:rsidR="00732C4C" w:rsidRDefault="00732C4C">
      <w:pPr>
        <w:ind w:firstLineChars="300" w:firstLine="840"/>
        <w:rPr>
          <w:szCs w:val="28"/>
          <w:lang w:val="en-US" w:bidi="ru-RU"/>
        </w:rPr>
      </w:pPr>
    </w:p>
    <w:p w:rsidR="00732C4C" w:rsidRDefault="00A459EF">
      <w:pPr>
        <w:pStyle w:val="2"/>
        <w:rPr>
          <w:rFonts w:cs="Times New Roman"/>
          <w:lang w:eastAsia="zh-CN"/>
        </w:rPr>
      </w:pPr>
      <w:bookmarkStart w:id="156" w:name="_Toc2340"/>
      <w:bookmarkStart w:id="157" w:name="_Toc32227"/>
      <w:bookmarkStart w:id="158" w:name="_Toc32095"/>
      <w:bookmarkStart w:id="159" w:name="_Toc5770"/>
      <w:bookmarkStart w:id="160" w:name="_Toc30990"/>
      <w:bookmarkStart w:id="161" w:name="_Toc1629"/>
      <w:bookmarkStart w:id="162" w:name="_Toc11011"/>
      <w:bookmarkStart w:id="163" w:name="_Toc29259"/>
      <w:r>
        <w:rPr>
          <w:rFonts w:cs="Times New Roman"/>
          <w:lang w:eastAsia="zh-CN"/>
        </w:rPr>
        <w:lastRenderedPageBreak/>
        <w:t>Требования к системе</w:t>
      </w:r>
      <w:bookmarkEnd w:id="156"/>
      <w:bookmarkEnd w:id="157"/>
      <w:bookmarkEnd w:id="158"/>
      <w:bookmarkEnd w:id="159"/>
      <w:bookmarkEnd w:id="160"/>
      <w:bookmarkEnd w:id="161"/>
      <w:bookmarkEnd w:id="162"/>
      <w:bookmarkEnd w:id="163"/>
    </w:p>
    <w:p w:rsidR="00732C4C" w:rsidRDefault="00A459EF">
      <w:pPr>
        <w:rPr>
          <w:lang w:bidi="ru-RU"/>
        </w:rPr>
      </w:pPr>
      <w:r>
        <w:rPr>
          <w:szCs w:val="28"/>
          <w:lang w:bidi="ru-RU"/>
        </w:rPr>
        <w:t>Подытожим предыдущие разделы и п</w:t>
      </w:r>
      <w:r>
        <w:rPr>
          <w:szCs w:val="28"/>
        </w:rPr>
        <w:t>ерейдем к составлению функциональных, аппаратных и программных требований к проектируемому комплексу.</w:t>
      </w:r>
    </w:p>
    <w:p w:rsidR="00732C4C" w:rsidRDefault="00A459EF">
      <w:pPr>
        <w:spacing w:after="0"/>
        <w:rPr>
          <w:szCs w:val="28"/>
          <w:lang w:bidi="ru-RU"/>
        </w:rPr>
      </w:pPr>
      <w:r>
        <w:rPr>
          <w:szCs w:val="28"/>
          <w:lang w:bidi="ru-RU"/>
        </w:rPr>
        <w:t>ПАК управления криптовалютными активами должен удовлетворять следующим требованиям:</w:t>
      </w:r>
    </w:p>
    <w:p w:rsidR="00732C4C" w:rsidRDefault="00A459EF">
      <w:pPr>
        <w:spacing w:after="0"/>
        <w:rPr>
          <w:szCs w:val="28"/>
          <w:lang w:val="en-US" w:bidi="ru-RU"/>
        </w:rPr>
      </w:pPr>
      <w:r>
        <w:rPr>
          <w:b/>
          <w:bCs/>
          <w:szCs w:val="28"/>
          <w:lang w:val="en-US" w:bidi="ru-RU"/>
        </w:rPr>
        <w:t>Функциональные</w:t>
      </w:r>
    </w:p>
    <w:p w:rsidR="00732C4C" w:rsidRDefault="00A459EF">
      <w:pPr>
        <w:rPr>
          <w:szCs w:val="28"/>
          <w:lang w:val="en-US" w:bidi="ru-RU"/>
        </w:rPr>
      </w:pPr>
      <w:r>
        <w:rPr>
          <w:szCs w:val="28"/>
          <w:lang w:bidi="ru-RU"/>
        </w:rPr>
        <w:t>Система должна обеспечивать возможность выполнения следующих функций</w:t>
      </w:r>
      <w:r>
        <w:rPr>
          <w:szCs w:val="28"/>
          <w:lang w:val="en-US" w:bidi="ru-RU"/>
        </w:rPr>
        <w:t>:</w:t>
      </w:r>
    </w:p>
    <w:p w:rsidR="00732C4C" w:rsidRDefault="00A459EF">
      <w:pPr>
        <w:pStyle w:val="af0"/>
        <w:numPr>
          <w:ilvl w:val="0"/>
          <w:numId w:val="3"/>
        </w:numPr>
        <w:spacing w:before="0" w:beforeAutospacing="0" w:after="0" w:afterAutospacing="0" w:line="360" w:lineRule="auto"/>
        <w:ind w:firstLine="680"/>
        <w:jc w:val="both"/>
        <w:rPr>
          <w:sz w:val="28"/>
          <w:szCs w:val="28"/>
          <w:lang w:bidi="ru-RU"/>
        </w:rPr>
      </w:pPr>
      <w:r>
        <w:rPr>
          <w:sz w:val="28"/>
          <w:szCs w:val="28"/>
          <w:lang w:bidi="ru-RU"/>
        </w:rPr>
        <w:t>генерация иерархически детерминированных</w:t>
      </w:r>
      <w:r>
        <w:rPr>
          <w:sz w:val="28"/>
          <w:szCs w:val="28"/>
          <w:lang w:val="en-US" w:bidi="ru-RU"/>
        </w:rPr>
        <w:t xml:space="preserve"> </w:t>
      </w:r>
      <w:r>
        <w:rPr>
          <w:sz w:val="28"/>
          <w:szCs w:val="28"/>
          <w:lang w:bidi="ru-RU"/>
        </w:rPr>
        <w:t xml:space="preserve">мультивалютных  ключевых пар согласно протоколам </w:t>
      </w:r>
      <w:r>
        <w:rPr>
          <w:sz w:val="28"/>
          <w:szCs w:val="28"/>
          <w:lang w:val="en-US" w:bidi="ru-RU"/>
        </w:rPr>
        <w:t>BIP</w:t>
      </w:r>
      <w:r>
        <w:rPr>
          <w:sz w:val="28"/>
          <w:szCs w:val="28"/>
          <w:lang w:bidi="ru-RU"/>
        </w:rPr>
        <w:t xml:space="preserve">32 и </w:t>
      </w:r>
      <w:r>
        <w:rPr>
          <w:sz w:val="28"/>
          <w:szCs w:val="28"/>
          <w:lang w:val="en-US" w:bidi="ru-RU"/>
        </w:rPr>
        <w:t>BIP</w:t>
      </w:r>
      <w:r>
        <w:rPr>
          <w:sz w:val="28"/>
          <w:szCs w:val="28"/>
          <w:lang w:bidi="ru-RU"/>
        </w:rPr>
        <w:t>44</w:t>
      </w:r>
      <w:r>
        <w:rPr>
          <w:sz w:val="28"/>
          <w:szCs w:val="28"/>
          <w:lang w:val="en-US" w:bidi="ru-RU"/>
        </w:rPr>
        <w:t>;</w:t>
      </w:r>
    </w:p>
    <w:p w:rsidR="00732C4C" w:rsidRDefault="00A459EF">
      <w:pPr>
        <w:pStyle w:val="af0"/>
        <w:numPr>
          <w:ilvl w:val="0"/>
          <w:numId w:val="3"/>
        </w:numPr>
        <w:spacing w:before="0" w:beforeAutospacing="0" w:after="0" w:afterAutospacing="0" w:line="360" w:lineRule="auto"/>
        <w:ind w:firstLine="680"/>
        <w:jc w:val="both"/>
        <w:rPr>
          <w:sz w:val="28"/>
          <w:szCs w:val="28"/>
          <w:lang w:bidi="ru-RU"/>
        </w:rPr>
      </w:pPr>
      <w:r>
        <w:rPr>
          <w:sz w:val="28"/>
          <w:szCs w:val="28"/>
          <w:lang w:val="en-US" w:bidi="ru-RU"/>
        </w:rPr>
        <w:t>в</w:t>
      </w:r>
      <w:r>
        <w:rPr>
          <w:sz w:val="28"/>
          <w:szCs w:val="28"/>
          <w:lang w:bidi="ru-RU"/>
        </w:rPr>
        <w:t xml:space="preserve">осстановление ключей по </w:t>
      </w:r>
      <w:r>
        <w:rPr>
          <w:sz w:val="28"/>
          <w:szCs w:val="28"/>
          <w:lang w:val="en-US" w:bidi="ru-RU"/>
        </w:rPr>
        <w:t>seed</w:t>
      </w:r>
      <w:r>
        <w:rPr>
          <w:sz w:val="28"/>
          <w:szCs w:val="28"/>
          <w:lang w:bidi="ru-RU"/>
        </w:rPr>
        <w:t xml:space="preserve"> фразе согласно протоколу </w:t>
      </w:r>
      <w:r>
        <w:rPr>
          <w:sz w:val="28"/>
          <w:szCs w:val="28"/>
          <w:lang w:val="en-US" w:bidi="ru-RU"/>
        </w:rPr>
        <w:t>BIP</w:t>
      </w:r>
      <w:r>
        <w:rPr>
          <w:sz w:val="28"/>
          <w:szCs w:val="28"/>
          <w:lang w:bidi="ru-RU"/>
        </w:rPr>
        <w:t>39</w:t>
      </w:r>
      <w:r>
        <w:rPr>
          <w:sz w:val="28"/>
          <w:szCs w:val="28"/>
          <w:lang w:val="en-US" w:bidi="ru-RU"/>
        </w:rPr>
        <w:t>;</w:t>
      </w:r>
    </w:p>
    <w:p w:rsidR="00732C4C" w:rsidRDefault="00A459EF">
      <w:pPr>
        <w:pStyle w:val="af0"/>
        <w:numPr>
          <w:ilvl w:val="0"/>
          <w:numId w:val="3"/>
        </w:numPr>
        <w:spacing w:before="0" w:beforeAutospacing="0" w:after="0" w:afterAutospacing="0" w:line="360" w:lineRule="auto"/>
        <w:ind w:firstLine="680"/>
        <w:jc w:val="both"/>
        <w:rPr>
          <w:sz w:val="28"/>
          <w:szCs w:val="28"/>
          <w:lang w:bidi="ru-RU"/>
        </w:rPr>
      </w:pPr>
      <w:r>
        <w:rPr>
          <w:sz w:val="28"/>
          <w:szCs w:val="28"/>
          <w:lang w:bidi="ru-RU"/>
        </w:rPr>
        <w:t>защищенное хранение закрытых ключей</w:t>
      </w:r>
      <w:r>
        <w:rPr>
          <w:sz w:val="28"/>
          <w:szCs w:val="28"/>
          <w:lang w:val="en-US" w:bidi="ru-RU"/>
        </w:rPr>
        <w:t>;</w:t>
      </w:r>
    </w:p>
    <w:p w:rsidR="00732C4C" w:rsidRDefault="00A459EF">
      <w:pPr>
        <w:pStyle w:val="af0"/>
        <w:numPr>
          <w:ilvl w:val="0"/>
          <w:numId w:val="3"/>
        </w:numPr>
        <w:spacing w:before="0" w:beforeAutospacing="0" w:after="0" w:afterAutospacing="0" w:line="360" w:lineRule="auto"/>
        <w:ind w:firstLine="680"/>
        <w:jc w:val="both"/>
        <w:rPr>
          <w:sz w:val="28"/>
          <w:szCs w:val="28"/>
          <w:lang w:bidi="ru-RU"/>
        </w:rPr>
      </w:pPr>
      <w:r>
        <w:rPr>
          <w:sz w:val="28"/>
          <w:szCs w:val="28"/>
          <w:lang w:bidi="ru-RU"/>
        </w:rPr>
        <w:t>подпись транзакций</w:t>
      </w:r>
      <w:r>
        <w:rPr>
          <w:sz w:val="28"/>
          <w:szCs w:val="28"/>
          <w:lang w:val="en-US" w:bidi="ru-RU"/>
        </w:rPr>
        <w:t>;</w:t>
      </w:r>
    </w:p>
    <w:p w:rsidR="00732C4C" w:rsidRDefault="00A459EF">
      <w:pPr>
        <w:pStyle w:val="af0"/>
        <w:numPr>
          <w:ilvl w:val="0"/>
          <w:numId w:val="3"/>
        </w:numPr>
        <w:spacing w:before="0" w:beforeAutospacing="0" w:after="0" w:afterAutospacing="0" w:line="360" w:lineRule="auto"/>
        <w:ind w:firstLine="680"/>
        <w:jc w:val="both"/>
        <w:rPr>
          <w:sz w:val="28"/>
          <w:szCs w:val="28"/>
          <w:lang w:bidi="ru-RU"/>
        </w:rPr>
      </w:pPr>
      <w:r>
        <w:rPr>
          <w:sz w:val="28"/>
          <w:szCs w:val="28"/>
          <w:lang w:bidi="ru-RU"/>
        </w:rPr>
        <w:t>взаимодействие с блокчейном (чтение, скачивание, отправление</w:t>
      </w:r>
      <w:r>
        <w:rPr>
          <w:sz w:val="28"/>
          <w:szCs w:val="28"/>
          <w:lang w:val="en-US" w:bidi="ru-RU"/>
        </w:rPr>
        <w:t xml:space="preserve"> </w:t>
      </w:r>
      <w:r>
        <w:rPr>
          <w:sz w:val="28"/>
          <w:szCs w:val="28"/>
          <w:lang w:bidi="ru-RU"/>
        </w:rPr>
        <w:t>подписанных транзакций)</w:t>
      </w:r>
      <w:r>
        <w:rPr>
          <w:sz w:val="28"/>
          <w:szCs w:val="28"/>
          <w:lang w:val="en-US" w:bidi="ru-RU"/>
        </w:rPr>
        <w:t>;</w:t>
      </w:r>
    </w:p>
    <w:p w:rsidR="00732C4C" w:rsidRDefault="00A459EF">
      <w:pPr>
        <w:pStyle w:val="af0"/>
        <w:numPr>
          <w:ilvl w:val="0"/>
          <w:numId w:val="3"/>
        </w:numPr>
        <w:spacing w:before="0" w:beforeAutospacing="0" w:after="0" w:afterAutospacing="0" w:line="360" w:lineRule="auto"/>
        <w:ind w:firstLine="680"/>
        <w:jc w:val="both"/>
        <w:rPr>
          <w:sz w:val="28"/>
          <w:szCs w:val="28"/>
          <w:lang w:bidi="ru-RU"/>
        </w:rPr>
      </w:pPr>
      <w:r>
        <w:rPr>
          <w:sz w:val="28"/>
          <w:szCs w:val="28"/>
          <w:lang w:bidi="ru-RU"/>
        </w:rPr>
        <w:t>обеспечение доступа в интернет, работы интернет браузера для взаимодействия с сервисами</w:t>
      </w:r>
      <w:r>
        <w:rPr>
          <w:sz w:val="28"/>
          <w:szCs w:val="28"/>
          <w:lang w:val="en-US" w:bidi="ru-RU"/>
        </w:rPr>
        <w:t>;</w:t>
      </w:r>
    </w:p>
    <w:p w:rsidR="00732C4C" w:rsidRDefault="00A459EF">
      <w:pPr>
        <w:pStyle w:val="af0"/>
        <w:numPr>
          <w:ilvl w:val="0"/>
          <w:numId w:val="3"/>
        </w:numPr>
        <w:spacing w:before="0" w:beforeAutospacing="0" w:after="0" w:afterAutospacing="0" w:line="360" w:lineRule="auto"/>
        <w:ind w:firstLine="680"/>
        <w:jc w:val="both"/>
        <w:rPr>
          <w:sz w:val="28"/>
          <w:szCs w:val="28"/>
          <w:lang w:bidi="ru-RU"/>
        </w:rPr>
      </w:pPr>
      <w:r>
        <w:rPr>
          <w:sz w:val="28"/>
          <w:szCs w:val="28"/>
          <w:lang w:bidi="ru-RU"/>
        </w:rPr>
        <w:t xml:space="preserve">обеспечение доверенной среды исполнения, защищенной от вредоносных программ и </w:t>
      </w:r>
      <w:r>
        <w:rPr>
          <w:sz w:val="28"/>
          <w:szCs w:val="20"/>
          <w:lang w:bidi="ru-RU"/>
        </w:rPr>
        <w:t>гарантирующей конфиденциальность, доступность и целостность данных</w:t>
      </w:r>
      <w:r>
        <w:rPr>
          <w:sz w:val="28"/>
          <w:szCs w:val="20"/>
          <w:lang w:val="en-US" w:bidi="ru-RU"/>
        </w:rPr>
        <w:t>;</w:t>
      </w:r>
    </w:p>
    <w:p w:rsidR="00732C4C" w:rsidRDefault="00A459EF">
      <w:pPr>
        <w:pStyle w:val="af0"/>
        <w:numPr>
          <w:ilvl w:val="0"/>
          <w:numId w:val="3"/>
        </w:numPr>
        <w:spacing w:before="0" w:beforeAutospacing="0" w:after="0" w:afterAutospacing="0" w:line="360" w:lineRule="auto"/>
        <w:ind w:firstLine="680"/>
        <w:jc w:val="both"/>
        <w:rPr>
          <w:sz w:val="28"/>
          <w:szCs w:val="28"/>
          <w:lang w:val="en-US" w:bidi="ru-RU"/>
        </w:rPr>
      </w:pPr>
      <w:r>
        <w:rPr>
          <w:sz w:val="28"/>
          <w:szCs w:val="28"/>
          <w:lang w:bidi="ru-RU"/>
        </w:rPr>
        <w:t xml:space="preserve">предоставление пользователю возможности работать с заранее установленными приложениями для управления криптовалютными активами (криптовалютные кошельки, клиенты </w:t>
      </w:r>
      <w:r>
        <w:rPr>
          <w:sz w:val="28"/>
          <w:szCs w:val="28"/>
          <w:lang w:val="en-US" w:bidi="ru-RU"/>
        </w:rPr>
        <w:t>DEX</w:t>
      </w:r>
      <w:r>
        <w:rPr>
          <w:sz w:val="28"/>
          <w:szCs w:val="28"/>
          <w:lang w:bidi="ru-RU"/>
        </w:rPr>
        <w:t xml:space="preserve"> бирж, боты-трейдеры). </w:t>
      </w:r>
      <w:r>
        <w:rPr>
          <w:sz w:val="28"/>
          <w:szCs w:val="28"/>
          <w:lang w:val="en-US" w:bidi="ru-RU"/>
        </w:rPr>
        <w:t>Перечень установленного ПО должен определяться на этапе настройки устройства.</w:t>
      </w:r>
    </w:p>
    <w:p w:rsidR="00732C4C" w:rsidRDefault="00732C4C">
      <w:pPr>
        <w:pStyle w:val="af0"/>
        <w:spacing w:before="0" w:beforeAutospacing="0" w:after="0" w:afterAutospacing="0" w:line="360" w:lineRule="auto"/>
        <w:ind w:left="1400"/>
        <w:jc w:val="both"/>
        <w:rPr>
          <w:sz w:val="28"/>
          <w:szCs w:val="28"/>
          <w:lang w:val="en-US" w:bidi="ru-RU"/>
        </w:rPr>
      </w:pPr>
    </w:p>
    <w:p w:rsidR="00732C4C" w:rsidRDefault="00A459EF">
      <w:pPr>
        <w:rPr>
          <w:szCs w:val="28"/>
          <w:lang w:val="en-US" w:bidi="ru-RU"/>
        </w:rPr>
      </w:pPr>
      <w:r>
        <w:rPr>
          <w:b/>
          <w:bCs/>
          <w:szCs w:val="28"/>
          <w:lang w:val="en-US" w:bidi="ru-RU"/>
        </w:rPr>
        <w:t>Программные</w:t>
      </w:r>
    </w:p>
    <w:p w:rsidR="00732C4C" w:rsidRDefault="00A459EF">
      <w:pPr>
        <w:pStyle w:val="af0"/>
        <w:numPr>
          <w:ilvl w:val="0"/>
          <w:numId w:val="3"/>
        </w:numPr>
        <w:spacing w:before="0" w:beforeAutospacing="0" w:after="0" w:afterAutospacing="0" w:line="360" w:lineRule="auto"/>
        <w:ind w:firstLine="680"/>
        <w:jc w:val="both"/>
        <w:rPr>
          <w:sz w:val="28"/>
          <w:szCs w:val="28"/>
          <w:lang w:bidi="ru-RU"/>
        </w:rPr>
      </w:pPr>
      <w:r>
        <w:rPr>
          <w:sz w:val="28"/>
          <w:szCs w:val="28"/>
          <w:lang w:bidi="ru-RU"/>
        </w:rPr>
        <w:lastRenderedPageBreak/>
        <w:t xml:space="preserve">Операционная система  - </w:t>
      </w:r>
      <w:r>
        <w:rPr>
          <w:sz w:val="28"/>
          <w:szCs w:val="28"/>
          <w:lang w:val="en-US" w:bidi="ru-RU"/>
        </w:rPr>
        <w:t>Linux</w:t>
      </w:r>
      <w:r>
        <w:rPr>
          <w:sz w:val="28"/>
          <w:szCs w:val="28"/>
          <w:lang w:bidi="ru-RU"/>
        </w:rPr>
        <w:t>, так как данное семейство ОС предоставляет возможность более гибкой настройки системы на всех уровнях;</w:t>
      </w:r>
    </w:p>
    <w:p w:rsidR="00732C4C" w:rsidRDefault="00A459EF">
      <w:pPr>
        <w:pStyle w:val="af0"/>
        <w:numPr>
          <w:ilvl w:val="0"/>
          <w:numId w:val="3"/>
        </w:numPr>
        <w:spacing w:before="0" w:beforeAutospacing="0" w:after="0" w:afterAutospacing="0" w:line="360" w:lineRule="auto"/>
        <w:ind w:firstLine="680"/>
        <w:jc w:val="both"/>
        <w:rPr>
          <w:sz w:val="28"/>
          <w:szCs w:val="28"/>
          <w:lang w:bidi="ru-RU"/>
        </w:rPr>
      </w:pPr>
      <w:r>
        <w:rPr>
          <w:sz w:val="28"/>
          <w:szCs w:val="28"/>
          <w:lang w:bidi="ru-RU"/>
        </w:rPr>
        <w:t xml:space="preserve">Криптовалютные кошельки - </w:t>
      </w:r>
      <w:r>
        <w:rPr>
          <w:sz w:val="28"/>
          <w:szCs w:val="28"/>
          <w:lang w:val="en-US" w:bidi="ru-RU"/>
        </w:rPr>
        <w:t>Electrum</w:t>
      </w:r>
      <w:r>
        <w:rPr>
          <w:sz w:val="28"/>
          <w:szCs w:val="28"/>
          <w:lang w:bidi="ru-RU"/>
        </w:rPr>
        <w:t xml:space="preserve"> для </w:t>
      </w:r>
      <w:r>
        <w:rPr>
          <w:sz w:val="28"/>
          <w:szCs w:val="28"/>
          <w:lang w:val="en-US" w:bidi="ru-RU"/>
        </w:rPr>
        <w:t>Bitcoin</w:t>
      </w:r>
      <w:r>
        <w:rPr>
          <w:sz w:val="28"/>
          <w:szCs w:val="28"/>
          <w:lang w:bidi="ru-RU"/>
        </w:rPr>
        <w:t xml:space="preserve"> и </w:t>
      </w:r>
      <w:r>
        <w:rPr>
          <w:sz w:val="28"/>
          <w:szCs w:val="28"/>
          <w:lang w:val="en-US" w:bidi="ru-RU"/>
        </w:rPr>
        <w:t>Mist</w:t>
      </w:r>
      <w:r>
        <w:rPr>
          <w:sz w:val="28"/>
          <w:szCs w:val="28"/>
          <w:lang w:bidi="ru-RU"/>
        </w:rPr>
        <w:t xml:space="preserve">  для </w:t>
      </w:r>
      <w:r>
        <w:rPr>
          <w:sz w:val="28"/>
          <w:szCs w:val="28"/>
          <w:lang w:val="en-US" w:bidi="ru-RU"/>
        </w:rPr>
        <w:t>Etherium</w:t>
      </w:r>
      <w:r>
        <w:rPr>
          <w:sz w:val="28"/>
          <w:szCs w:val="28"/>
          <w:lang w:bidi="ru-RU"/>
        </w:rPr>
        <w:t xml:space="preserve"> по умолчанию, остальные мультивалютные кошельки или кошельки для альткойнов устанавливаются при необходимости на этапе настройки устройства;</w:t>
      </w:r>
    </w:p>
    <w:p w:rsidR="00732C4C" w:rsidRDefault="00A459EF">
      <w:pPr>
        <w:pStyle w:val="af0"/>
        <w:numPr>
          <w:ilvl w:val="0"/>
          <w:numId w:val="3"/>
        </w:numPr>
        <w:spacing w:before="0" w:beforeAutospacing="0" w:after="0" w:afterAutospacing="0" w:line="360" w:lineRule="auto"/>
        <w:ind w:firstLine="680"/>
        <w:jc w:val="both"/>
        <w:rPr>
          <w:sz w:val="28"/>
          <w:szCs w:val="28"/>
          <w:lang w:bidi="ru-RU"/>
        </w:rPr>
      </w:pPr>
      <w:r>
        <w:rPr>
          <w:sz w:val="28"/>
          <w:szCs w:val="28"/>
          <w:lang w:bidi="ru-RU"/>
        </w:rPr>
        <w:t xml:space="preserve">Клиенты для </w:t>
      </w:r>
      <w:r>
        <w:rPr>
          <w:sz w:val="28"/>
          <w:szCs w:val="28"/>
          <w:lang w:val="en-US" w:bidi="ru-RU"/>
        </w:rPr>
        <w:t>DEX</w:t>
      </w:r>
      <w:r>
        <w:rPr>
          <w:sz w:val="28"/>
          <w:szCs w:val="28"/>
          <w:lang w:bidi="ru-RU"/>
        </w:rPr>
        <w:t xml:space="preserve"> бирж - устанавливаются при необходимости на этапе настройки устройства;</w:t>
      </w:r>
    </w:p>
    <w:p w:rsidR="00732C4C" w:rsidRDefault="00A459EF">
      <w:pPr>
        <w:pStyle w:val="af0"/>
        <w:numPr>
          <w:ilvl w:val="0"/>
          <w:numId w:val="3"/>
        </w:numPr>
        <w:spacing w:before="0" w:beforeAutospacing="0" w:after="0" w:afterAutospacing="0" w:line="360" w:lineRule="auto"/>
        <w:ind w:firstLine="680"/>
        <w:jc w:val="both"/>
        <w:rPr>
          <w:sz w:val="28"/>
          <w:szCs w:val="28"/>
          <w:lang w:bidi="ru-RU"/>
        </w:rPr>
      </w:pPr>
      <w:r>
        <w:rPr>
          <w:sz w:val="28"/>
          <w:szCs w:val="28"/>
          <w:lang w:bidi="ru-RU"/>
        </w:rPr>
        <w:t>Боты трейдеры - устанавливаются при необходимости на этапе настройки устройства;</w:t>
      </w:r>
    </w:p>
    <w:p w:rsidR="00732C4C" w:rsidRDefault="00A459EF">
      <w:pPr>
        <w:pStyle w:val="af0"/>
        <w:numPr>
          <w:ilvl w:val="0"/>
          <w:numId w:val="3"/>
        </w:numPr>
        <w:spacing w:before="0" w:beforeAutospacing="0" w:after="0" w:afterAutospacing="0" w:line="360" w:lineRule="auto"/>
        <w:ind w:firstLine="680"/>
        <w:jc w:val="both"/>
        <w:rPr>
          <w:sz w:val="28"/>
          <w:szCs w:val="28"/>
          <w:lang w:bidi="ru-RU"/>
        </w:rPr>
      </w:pPr>
      <w:r>
        <w:rPr>
          <w:sz w:val="28"/>
          <w:szCs w:val="28"/>
          <w:lang w:bidi="ru-RU"/>
        </w:rPr>
        <w:t xml:space="preserve">Интернет браузер - </w:t>
      </w:r>
      <w:r>
        <w:rPr>
          <w:sz w:val="28"/>
          <w:szCs w:val="28"/>
          <w:lang w:val="en-US" w:bidi="ru-RU"/>
        </w:rPr>
        <w:t>Firefox</w:t>
      </w:r>
      <w:r>
        <w:rPr>
          <w:sz w:val="28"/>
          <w:szCs w:val="28"/>
          <w:lang w:bidi="ru-RU"/>
        </w:rPr>
        <w:t xml:space="preserve">, </w:t>
      </w:r>
      <w:r>
        <w:rPr>
          <w:sz w:val="28"/>
          <w:szCs w:val="28"/>
          <w:lang w:val="en-US" w:bidi="ru-RU"/>
        </w:rPr>
        <w:t>Chrome</w:t>
      </w:r>
      <w:r>
        <w:rPr>
          <w:sz w:val="28"/>
          <w:szCs w:val="28"/>
          <w:lang w:bidi="ru-RU"/>
        </w:rPr>
        <w:t>, как два наиболее распространенных и популярных браузера;</w:t>
      </w:r>
    </w:p>
    <w:p w:rsidR="00732C4C" w:rsidRDefault="00A459EF">
      <w:pPr>
        <w:pStyle w:val="af0"/>
        <w:numPr>
          <w:ilvl w:val="0"/>
          <w:numId w:val="3"/>
        </w:numPr>
        <w:spacing w:before="0" w:beforeAutospacing="0" w:after="0" w:afterAutospacing="0" w:line="360" w:lineRule="auto"/>
        <w:ind w:firstLine="680"/>
        <w:jc w:val="both"/>
        <w:rPr>
          <w:sz w:val="28"/>
          <w:szCs w:val="28"/>
          <w:lang w:bidi="ru-RU"/>
        </w:rPr>
      </w:pPr>
      <w:r>
        <w:rPr>
          <w:sz w:val="28"/>
          <w:szCs w:val="28"/>
          <w:cs/>
          <w:lang w:bidi="ru-RU"/>
        </w:rPr>
        <w:t>Набор ПО необходимый для работы с документами</w:t>
      </w:r>
      <w:r>
        <w:rPr>
          <w:sz w:val="28"/>
          <w:szCs w:val="28"/>
          <w:lang w:bidi="ru-RU"/>
        </w:rPr>
        <w:t xml:space="preserve"> - Libre office, популярный </w:t>
      </w:r>
      <w:r>
        <w:rPr>
          <w:sz w:val="28"/>
          <w:szCs w:val="28"/>
          <w:lang w:val="en-US" w:bidi="ru-RU"/>
        </w:rPr>
        <w:t>open</w:t>
      </w:r>
      <w:r>
        <w:rPr>
          <w:sz w:val="28"/>
          <w:szCs w:val="28"/>
          <w:lang w:bidi="ru-RU"/>
        </w:rPr>
        <w:t xml:space="preserve"> </w:t>
      </w:r>
      <w:r>
        <w:rPr>
          <w:sz w:val="28"/>
          <w:szCs w:val="28"/>
          <w:lang w:val="en-US" w:bidi="ru-RU"/>
        </w:rPr>
        <w:t>source</w:t>
      </w:r>
      <w:r>
        <w:rPr>
          <w:sz w:val="28"/>
          <w:szCs w:val="28"/>
          <w:lang w:bidi="ru-RU"/>
        </w:rPr>
        <w:t xml:space="preserve"> офисный пакет;</w:t>
      </w:r>
    </w:p>
    <w:p w:rsidR="00732C4C" w:rsidRDefault="00A459EF">
      <w:pPr>
        <w:pStyle w:val="af0"/>
        <w:numPr>
          <w:ilvl w:val="0"/>
          <w:numId w:val="3"/>
        </w:numPr>
        <w:spacing w:before="0" w:beforeAutospacing="0" w:after="0" w:afterAutospacing="0" w:line="360" w:lineRule="auto"/>
        <w:ind w:firstLine="680"/>
        <w:jc w:val="both"/>
        <w:rPr>
          <w:sz w:val="28"/>
          <w:szCs w:val="28"/>
          <w:lang w:val="en-US" w:bidi="ru-RU"/>
        </w:rPr>
      </w:pPr>
      <w:r>
        <w:rPr>
          <w:sz w:val="28"/>
          <w:szCs w:val="28"/>
          <w:lang w:eastAsia="zh-CN" w:bidi="ru-RU"/>
        </w:rPr>
        <w:t>Инструментарий</w:t>
      </w:r>
      <w:r>
        <w:rPr>
          <w:sz w:val="28"/>
          <w:szCs w:val="28"/>
          <w:lang w:val="en-US" w:eastAsia="zh-CN" w:bidi="ru-RU"/>
        </w:rPr>
        <w:t xml:space="preserve"> </w:t>
      </w:r>
      <w:r>
        <w:rPr>
          <w:sz w:val="28"/>
          <w:szCs w:val="28"/>
          <w:lang w:eastAsia="zh-CN" w:bidi="ru-RU"/>
        </w:rPr>
        <w:t>для</w:t>
      </w:r>
      <w:r>
        <w:rPr>
          <w:sz w:val="28"/>
          <w:szCs w:val="28"/>
          <w:lang w:val="en-US" w:eastAsia="zh-CN" w:bidi="ru-RU"/>
        </w:rPr>
        <w:t xml:space="preserve"> </w:t>
      </w:r>
      <w:r>
        <w:rPr>
          <w:sz w:val="28"/>
          <w:szCs w:val="28"/>
          <w:lang w:eastAsia="zh-CN" w:bidi="ru-RU"/>
        </w:rPr>
        <w:t>аудита</w:t>
      </w:r>
      <w:r>
        <w:rPr>
          <w:sz w:val="28"/>
          <w:szCs w:val="28"/>
          <w:lang w:val="en-US" w:eastAsia="zh-CN" w:bidi="ru-RU"/>
        </w:rPr>
        <w:t xml:space="preserve"> - auditd, auditctl, autrace ausearch,  aureport. </w:t>
      </w:r>
      <w:r>
        <w:rPr>
          <w:sz w:val="28"/>
          <w:szCs w:val="28"/>
          <w:lang w:eastAsia="zh-CN" w:bidi="ru-RU"/>
        </w:rPr>
        <w:t>Классический</w:t>
      </w:r>
      <w:r>
        <w:rPr>
          <w:sz w:val="28"/>
          <w:szCs w:val="28"/>
          <w:lang w:val="en-US" w:eastAsia="zh-CN" w:bidi="ru-RU"/>
        </w:rPr>
        <w:t xml:space="preserve"> пакет для аудита в системах семейства Linux;</w:t>
      </w:r>
    </w:p>
    <w:p w:rsidR="00732C4C" w:rsidRDefault="00A459EF">
      <w:pPr>
        <w:pStyle w:val="af0"/>
        <w:numPr>
          <w:ilvl w:val="0"/>
          <w:numId w:val="3"/>
        </w:numPr>
        <w:spacing w:before="0" w:beforeAutospacing="0" w:after="0" w:afterAutospacing="0" w:line="360" w:lineRule="auto"/>
        <w:ind w:firstLine="680"/>
        <w:jc w:val="both"/>
        <w:rPr>
          <w:sz w:val="28"/>
          <w:szCs w:val="28"/>
          <w:cs/>
          <w:lang w:val="en-US" w:eastAsia="zh-CN" w:bidi="ru-RU"/>
        </w:rPr>
      </w:pPr>
      <w:r>
        <w:rPr>
          <w:sz w:val="28"/>
          <w:szCs w:val="28"/>
          <w:cs/>
          <w:lang w:val="en-US" w:eastAsia="zh-CN" w:bidi="ru-RU"/>
        </w:rPr>
        <w:t xml:space="preserve">Прошивка </w:t>
      </w:r>
      <w:r>
        <w:rPr>
          <w:sz w:val="28"/>
          <w:szCs w:val="28"/>
          <w:lang w:val="en-US" w:eastAsia="zh-CN" w:bidi="ru-RU"/>
        </w:rPr>
        <w:t>отчуждаемого устройства</w:t>
      </w:r>
      <w:r>
        <w:rPr>
          <w:sz w:val="28"/>
          <w:szCs w:val="28"/>
          <w:cs/>
          <w:lang w:val="en-US" w:eastAsia="zh-CN" w:bidi="ru-RU"/>
        </w:rPr>
        <w:t xml:space="preserve"> должна быть реализована для аппаратной платформ</w:t>
      </w:r>
      <w:r>
        <w:rPr>
          <w:sz w:val="28"/>
          <w:szCs w:val="28"/>
          <w:lang w:val="en-US" w:eastAsia="zh-CN" w:bidi="ru-RU"/>
        </w:rPr>
        <w:t>ы</w:t>
      </w:r>
      <w:r>
        <w:rPr>
          <w:sz w:val="28"/>
          <w:szCs w:val="28"/>
          <w:cs/>
          <w:lang w:val="en-US" w:eastAsia="zh-CN" w:bidi="ru-RU"/>
        </w:rPr>
        <w:t xml:space="preserve"> ПСКЗИ ШИПКА;</w:t>
      </w:r>
    </w:p>
    <w:p w:rsidR="00732C4C" w:rsidRDefault="00A459EF">
      <w:pPr>
        <w:pStyle w:val="af0"/>
        <w:numPr>
          <w:ilvl w:val="2"/>
          <w:numId w:val="3"/>
        </w:numPr>
        <w:spacing w:before="0" w:beforeAutospacing="0" w:after="0" w:afterAutospacing="0" w:line="360" w:lineRule="auto"/>
        <w:jc w:val="both"/>
        <w:rPr>
          <w:sz w:val="28"/>
          <w:szCs w:val="28"/>
          <w:cs/>
          <w:lang w:val="en-US" w:eastAsia="zh-CN" w:bidi="ru-RU"/>
        </w:rPr>
      </w:pPr>
      <w:r>
        <w:rPr>
          <w:sz w:val="28"/>
          <w:szCs w:val="28"/>
          <w:lang w:val="en-US" w:eastAsia="zh-CN" w:bidi="ru-RU"/>
        </w:rPr>
        <w:t>Прошивка должна обеспечивать функционал генерации, хранения, восстановления ключей.</w:t>
      </w:r>
    </w:p>
    <w:p w:rsidR="00732C4C" w:rsidRDefault="00A459EF">
      <w:pPr>
        <w:pStyle w:val="af0"/>
        <w:numPr>
          <w:ilvl w:val="2"/>
          <w:numId w:val="3"/>
        </w:numPr>
        <w:spacing w:before="0" w:beforeAutospacing="0" w:after="0" w:afterAutospacing="0" w:line="360" w:lineRule="auto"/>
        <w:jc w:val="both"/>
        <w:rPr>
          <w:sz w:val="28"/>
          <w:szCs w:val="28"/>
          <w:cs/>
          <w:lang w:val="en-US" w:eastAsia="zh-CN" w:bidi="ru-RU"/>
        </w:rPr>
      </w:pPr>
      <w:r>
        <w:rPr>
          <w:sz w:val="28"/>
          <w:szCs w:val="28"/>
          <w:lang w:val="en-US" w:eastAsia="zh-CN" w:bidi="ru-RU"/>
        </w:rPr>
        <w:t>Прошивка должна обеспечивать функционал подписи транзакций.</w:t>
      </w:r>
    </w:p>
    <w:p w:rsidR="00732C4C" w:rsidRDefault="00A459EF">
      <w:pPr>
        <w:pStyle w:val="af0"/>
        <w:numPr>
          <w:ilvl w:val="0"/>
          <w:numId w:val="3"/>
        </w:numPr>
        <w:spacing w:before="0" w:beforeAutospacing="0" w:after="0" w:afterAutospacing="0" w:line="360" w:lineRule="auto"/>
        <w:ind w:firstLine="680"/>
        <w:jc w:val="both"/>
        <w:rPr>
          <w:sz w:val="28"/>
          <w:szCs w:val="28"/>
          <w:lang w:val="en-US" w:bidi="ru-RU"/>
        </w:rPr>
      </w:pPr>
      <w:r>
        <w:rPr>
          <w:sz w:val="28"/>
          <w:szCs w:val="28"/>
          <w:lang w:eastAsia="zh-CN" w:bidi="ru-RU"/>
        </w:rPr>
        <w:t>ПО для взаимодействия</w:t>
      </w:r>
      <w:r>
        <w:rPr>
          <w:sz w:val="28"/>
          <w:szCs w:val="28"/>
          <w:lang w:val="en-US" w:eastAsia="zh-CN" w:bidi="ru-RU"/>
        </w:rPr>
        <w:t xml:space="preserve"> с отчуждаемым устройством, состоящее из двух компонентов</w:t>
      </w:r>
      <w:r>
        <w:rPr>
          <w:sz w:val="28"/>
          <w:szCs w:val="28"/>
          <w:lang w:eastAsia="zh-CN" w:bidi="ru-RU"/>
        </w:rPr>
        <w:t xml:space="preserve">: </w:t>
      </w:r>
    </w:p>
    <w:p w:rsidR="00732C4C" w:rsidRDefault="00A459EF">
      <w:pPr>
        <w:pStyle w:val="af0"/>
        <w:numPr>
          <w:ilvl w:val="2"/>
          <w:numId w:val="3"/>
        </w:numPr>
        <w:spacing w:before="0" w:beforeAutospacing="0" w:after="0" w:afterAutospacing="0" w:line="360" w:lineRule="auto"/>
        <w:jc w:val="both"/>
        <w:rPr>
          <w:sz w:val="28"/>
          <w:szCs w:val="28"/>
          <w:lang w:val="en-US" w:bidi="ru-RU"/>
        </w:rPr>
      </w:pPr>
      <w:r>
        <w:rPr>
          <w:sz w:val="28"/>
          <w:szCs w:val="22"/>
        </w:rPr>
        <w:t>Клиентское приложение</w:t>
      </w:r>
      <w:r>
        <w:rPr>
          <w:sz w:val="28"/>
          <w:szCs w:val="28"/>
          <w:lang w:val="en-US" w:eastAsia="zh-CN" w:bidi="ru-RU"/>
        </w:rPr>
        <w:t xml:space="preserve"> должно обеспечивать </w:t>
      </w:r>
      <w:r>
        <w:rPr>
          <w:sz w:val="28"/>
          <w:szCs w:val="28"/>
          <w:cs/>
          <w:lang w:val="en-US" w:eastAsia="zh-CN" w:bidi="ru-RU"/>
        </w:rPr>
        <w:t>законченный оконный пользовательский интерфейс для проведения криптоопераций</w:t>
      </w:r>
      <w:r>
        <w:rPr>
          <w:sz w:val="28"/>
          <w:szCs w:val="28"/>
          <w:lang w:val="en-US" w:eastAsia="zh-CN" w:bidi="ru-RU"/>
        </w:rPr>
        <w:t>:</w:t>
      </w:r>
    </w:p>
    <w:p w:rsidR="00732C4C" w:rsidRDefault="00A459EF">
      <w:pPr>
        <w:pStyle w:val="af0"/>
        <w:numPr>
          <w:ilvl w:val="3"/>
          <w:numId w:val="3"/>
        </w:numPr>
        <w:spacing w:before="0" w:beforeAutospacing="0" w:after="0" w:afterAutospacing="0" w:line="360" w:lineRule="auto"/>
        <w:jc w:val="both"/>
        <w:rPr>
          <w:sz w:val="28"/>
          <w:szCs w:val="28"/>
          <w:lang w:val="en-US" w:bidi="ru-RU"/>
        </w:rPr>
      </w:pPr>
      <w:r>
        <w:rPr>
          <w:sz w:val="28"/>
          <w:szCs w:val="28"/>
          <w:lang w:val="en-US" w:bidi="ru-RU"/>
        </w:rPr>
        <w:t>Создание ключевых пар;</w:t>
      </w:r>
    </w:p>
    <w:p w:rsidR="00732C4C" w:rsidRDefault="00A459EF">
      <w:pPr>
        <w:pStyle w:val="af0"/>
        <w:numPr>
          <w:ilvl w:val="3"/>
          <w:numId w:val="3"/>
        </w:numPr>
        <w:spacing w:before="0" w:beforeAutospacing="0" w:after="0" w:afterAutospacing="0" w:line="360" w:lineRule="auto"/>
        <w:jc w:val="both"/>
        <w:rPr>
          <w:sz w:val="28"/>
          <w:szCs w:val="28"/>
          <w:lang w:val="en-US" w:bidi="ru-RU"/>
        </w:rPr>
      </w:pPr>
      <w:r>
        <w:rPr>
          <w:sz w:val="28"/>
          <w:szCs w:val="28"/>
          <w:lang w:val="en-US" w:bidi="ru-RU"/>
        </w:rPr>
        <w:lastRenderedPageBreak/>
        <w:t>Восстановление ключей по мнемонической фразе;</w:t>
      </w:r>
    </w:p>
    <w:p w:rsidR="00732C4C" w:rsidRDefault="00A459EF">
      <w:pPr>
        <w:pStyle w:val="af0"/>
        <w:numPr>
          <w:ilvl w:val="3"/>
          <w:numId w:val="3"/>
        </w:numPr>
        <w:spacing w:before="0" w:beforeAutospacing="0" w:after="0" w:afterAutospacing="0" w:line="360" w:lineRule="auto"/>
        <w:jc w:val="both"/>
        <w:rPr>
          <w:sz w:val="28"/>
          <w:szCs w:val="28"/>
          <w:lang w:val="en-US" w:bidi="ru-RU"/>
        </w:rPr>
      </w:pPr>
      <w:r>
        <w:rPr>
          <w:sz w:val="28"/>
          <w:szCs w:val="28"/>
          <w:lang w:val="en-US" w:bidi="ru-RU"/>
        </w:rPr>
        <w:t>Просмотр используемых открытых ключей и балансов на них;</w:t>
      </w:r>
    </w:p>
    <w:p w:rsidR="00732C4C" w:rsidRDefault="00A459EF">
      <w:pPr>
        <w:pStyle w:val="af0"/>
        <w:numPr>
          <w:ilvl w:val="3"/>
          <w:numId w:val="3"/>
        </w:numPr>
        <w:spacing w:before="0" w:beforeAutospacing="0" w:after="0" w:afterAutospacing="0" w:line="360" w:lineRule="auto"/>
        <w:jc w:val="both"/>
        <w:rPr>
          <w:sz w:val="28"/>
          <w:szCs w:val="28"/>
          <w:lang w:val="en-US" w:bidi="ru-RU"/>
        </w:rPr>
      </w:pPr>
      <w:r>
        <w:rPr>
          <w:sz w:val="28"/>
          <w:szCs w:val="28"/>
          <w:lang w:val="en-US" w:bidi="ru-RU"/>
        </w:rPr>
        <w:t>Подпись транзакций;</w:t>
      </w:r>
    </w:p>
    <w:p w:rsidR="00732C4C" w:rsidRDefault="00A459EF">
      <w:pPr>
        <w:pStyle w:val="af0"/>
        <w:numPr>
          <w:ilvl w:val="2"/>
          <w:numId w:val="3"/>
        </w:numPr>
        <w:spacing w:before="0" w:beforeAutospacing="0" w:after="0" w:afterAutospacing="0" w:line="360" w:lineRule="auto"/>
        <w:jc w:val="both"/>
        <w:rPr>
          <w:sz w:val="28"/>
          <w:szCs w:val="28"/>
          <w:lang w:val="en-US" w:bidi="ru-RU"/>
        </w:rPr>
      </w:pPr>
      <w:r>
        <w:rPr>
          <w:sz w:val="28"/>
          <w:szCs w:val="28"/>
          <w:lang w:eastAsia="zh-CN" w:bidi="ru-RU"/>
        </w:rPr>
        <w:t xml:space="preserve">Плагин для браузера, </w:t>
      </w:r>
      <w:r>
        <w:rPr>
          <w:sz w:val="28"/>
          <w:szCs w:val="28"/>
          <w:cs/>
          <w:lang w:val="en-US" w:eastAsia="zh-CN" w:bidi="ru-RU"/>
        </w:rPr>
        <w:t>которы</w:t>
      </w:r>
      <w:r>
        <w:rPr>
          <w:sz w:val="28"/>
          <w:szCs w:val="28"/>
          <w:lang w:val="en-US" w:eastAsia="zh-CN" w:bidi="ru-RU"/>
        </w:rPr>
        <w:t>й позволяет подписывать транзакции, в случае, если с сервисом можно взаимодействовать только через браузер;</w:t>
      </w:r>
    </w:p>
    <w:p w:rsidR="00732C4C" w:rsidRDefault="00732C4C">
      <w:pPr>
        <w:rPr>
          <w:b/>
          <w:bCs/>
          <w:szCs w:val="28"/>
          <w:lang w:val="en-US" w:bidi="ru-RU"/>
        </w:rPr>
      </w:pPr>
    </w:p>
    <w:p w:rsidR="00732C4C" w:rsidRDefault="00A459EF">
      <w:pPr>
        <w:rPr>
          <w:szCs w:val="28"/>
          <w:lang w:val="en-US" w:bidi="ru-RU"/>
        </w:rPr>
      </w:pPr>
      <w:r>
        <w:rPr>
          <w:b/>
          <w:bCs/>
          <w:szCs w:val="28"/>
          <w:lang w:val="en-US" w:bidi="ru-RU"/>
        </w:rPr>
        <w:t>Аппаратные</w:t>
      </w:r>
    </w:p>
    <w:p w:rsidR="00732C4C" w:rsidRDefault="00A459EF">
      <w:pPr>
        <w:pStyle w:val="af0"/>
        <w:numPr>
          <w:ilvl w:val="0"/>
          <w:numId w:val="3"/>
        </w:numPr>
        <w:spacing w:before="0" w:beforeAutospacing="0" w:after="0" w:afterAutospacing="0" w:line="360" w:lineRule="auto"/>
        <w:ind w:firstLine="680"/>
        <w:jc w:val="both"/>
        <w:rPr>
          <w:sz w:val="28"/>
          <w:szCs w:val="28"/>
        </w:rPr>
      </w:pPr>
      <w:r>
        <w:rPr>
          <w:sz w:val="28"/>
          <w:szCs w:val="28"/>
        </w:rPr>
        <w:t xml:space="preserve">В качестве вычислительного устройства должен выступать </w:t>
      </w:r>
      <w:r>
        <w:rPr>
          <w:sz w:val="28"/>
          <w:szCs w:val="28"/>
          <w:lang w:val="en-US"/>
        </w:rPr>
        <w:t>MKT</w:t>
      </w:r>
      <w:r>
        <w:rPr>
          <w:sz w:val="28"/>
          <w:szCs w:val="28"/>
        </w:rPr>
        <w:t>-</w:t>
      </w:r>
      <w:r>
        <w:rPr>
          <w:sz w:val="28"/>
          <w:szCs w:val="28"/>
          <w:lang w:val="en-US"/>
        </w:rPr>
        <w:t>card</w:t>
      </w:r>
      <w:r>
        <w:rPr>
          <w:sz w:val="28"/>
          <w:szCs w:val="28"/>
        </w:rPr>
        <w:t xml:space="preserve"> </w:t>
      </w:r>
      <w:r>
        <w:rPr>
          <w:sz w:val="28"/>
          <w:szCs w:val="28"/>
          <w:lang w:val="en-US"/>
        </w:rPr>
        <w:t>long</w:t>
      </w:r>
      <w:r>
        <w:rPr>
          <w:sz w:val="28"/>
          <w:szCs w:val="28"/>
        </w:rPr>
        <w:t>.</w:t>
      </w:r>
    </w:p>
    <w:p w:rsidR="00732C4C" w:rsidRDefault="00A459EF">
      <w:pPr>
        <w:pStyle w:val="af0"/>
        <w:numPr>
          <w:ilvl w:val="0"/>
          <w:numId w:val="3"/>
        </w:numPr>
        <w:spacing w:before="0" w:beforeAutospacing="0" w:after="0" w:afterAutospacing="0" w:line="360" w:lineRule="auto"/>
        <w:ind w:firstLine="680"/>
        <w:jc w:val="both"/>
        <w:rPr>
          <w:sz w:val="28"/>
          <w:szCs w:val="28"/>
          <w:lang w:eastAsia="zh-CN"/>
        </w:rPr>
      </w:pPr>
      <w:r>
        <w:rPr>
          <w:sz w:val="28"/>
          <w:szCs w:val="28"/>
        </w:rPr>
        <w:t>Генерация и хранение ключей, а также криптографические операции должны выполняться в отдельном аппаратном отчуждаемом устройстве ПСКЗИ ШИПКА.</w:t>
      </w:r>
    </w:p>
    <w:p w:rsidR="00732C4C" w:rsidRDefault="00A459EF">
      <w:pPr>
        <w:pStyle w:val="af0"/>
        <w:numPr>
          <w:ilvl w:val="2"/>
          <w:numId w:val="3"/>
        </w:numPr>
        <w:spacing w:before="0" w:beforeAutospacing="0" w:after="0" w:afterAutospacing="0" w:line="360" w:lineRule="auto"/>
        <w:jc w:val="both"/>
        <w:rPr>
          <w:sz w:val="28"/>
          <w:szCs w:val="28"/>
        </w:rPr>
      </w:pPr>
      <w:r>
        <w:rPr>
          <w:sz w:val="28"/>
          <w:szCs w:val="28"/>
        </w:rPr>
        <w:t>Закрытые ключи должны создаваться в этом ядре с применением аппаратного датчика, выступающего в роли физического источника случайных чисел.</w:t>
      </w:r>
    </w:p>
    <w:p w:rsidR="00732C4C" w:rsidRDefault="00A459EF">
      <w:pPr>
        <w:pStyle w:val="af0"/>
        <w:numPr>
          <w:ilvl w:val="2"/>
          <w:numId w:val="3"/>
        </w:numPr>
        <w:spacing w:before="0" w:beforeAutospacing="0" w:after="0" w:afterAutospacing="0" w:line="360" w:lineRule="auto"/>
        <w:jc w:val="both"/>
        <w:rPr>
          <w:sz w:val="28"/>
          <w:szCs w:val="28"/>
        </w:rPr>
      </w:pPr>
      <w:r>
        <w:rPr>
          <w:sz w:val="28"/>
          <w:szCs w:val="28"/>
        </w:rPr>
        <w:t>Реализация на аппаратном уровне криптографических алгоритмов, необходимых для работы с криптовалютами (</w:t>
      </w:r>
      <w:r>
        <w:rPr>
          <w:sz w:val="28"/>
          <w:szCs w:val="28"/>
          <w:lang w:val="en-US"/>
        </w:rPr>
        <w:t>ECDSA</w:t>
      </w:r>
      <w:r>
        <w:rPr>
          <w:sz w:val="28"/>
          <w:szCs w:val="28"/>
        </w:rPr>
        <w:t xml:space="preserve">, </w:t>
      </w:r>
      <w:r>
        <w:rPr>
          <w:sz w:val="28"/>
          <w:szCs w:val="28"/>
          <w:lang w:val="en-US"/>
        </w:rPr>
        <w:t>SHA</w:t>
      </w:r>
      <w:r>
        <w:rPr>
          <w:sz w:val="28"/>
          <w:szCs w:val="28"/>
        </w:rPr>
        <w:t xml:space="preserve">, </w:t>
      </w:r>
      <w:r>
        <w:rPr>
          <w:sz w:val="28"/>
          <w:szCs w:val="28"/>
          <w:lang w:val="en-US"/>
        </w:rPr>
        <w:t>KECCAK</w:t>
      </w:r>
      <w:r>
        <w:rPr>
          <w:sz w:val="28"/>
          <w:szCs w:val="28"/>
        </w:rPr>
        <w:t xml:space="preserve"> и так далее)</w:t>
      </w:r>
    </w:p>
    <w:p w:rsidR="00732C4C" w:rsidRDefault="00A459EF">
      <w:pPr>
        <w:pStyle w:val="af0"/>
        <w:numPr>
          <w:ilvl w:val="2"/>
          <w:numId w:val="3"/>
        </w:numPr>
        <w:spacing w:before="0" w:beforeAutospacing="0" w:after="0" w:afterAutospacing="0" w:line="360" w:lineRule="auto"/>
        <w:jc w:val="both"/>
        <w:rPr>
          <w:sz w:val="28"/>
          <w:szCs w:val="28"/>
        </w:rPr>
      </w:pPr>
      <w:r>
        <w:rPr>
          <w:sz w:val="28"/>
          <w:szCs w:val="28"/>
        </w:rPr>
        <w:t>Энергонезависимый блок памяти для хранения ключевой информации.</w:t>
      </w:r>
    </w:p>
    <w:p w:rsidR="00732C4C" w:rsidRDefault="00A459EF">
      <w:r>
        <w:rPr>
          <w:szCs w:val="22"/>
        </w:rPr>
        <w:t>Разработанные в ходе обследования требования являются основой для реализации ПО, состоящего из двух компонентов: прошивки для отчуждаемого устройства и ПО для взаимодействия с отчуждаемым устройством.</w:t>
      </w:r>
    </w:p>
    <w:p w:rsidR="00732C4C" w:rsidRDefault="00A459EF">
      <w:pPr>
        <w:pStyle w:val="1"/>
        <w:rPr>
          <w:rFonts w:cs="Times New Roman"/>
        </w:rPr>
      </w:pPr>
      <w:bookmarkStart w:id="164" w:name="_Toc2293"/>
      <w:bookmarkStart w:id="165" w:name="_Toc21276"/>
      <w:bookmarkStart w:id="166" w:name="_Toc22546"/>
      <w:bookmarkStart w:id="167" w:name="_Toc6415"/>
      <w:bookmarkStart w:id="168" w:name="_Toc22046"/>
      <w:bookmarkStart w:id="169" w:name="_Toc18038"/>
      <w:bookmarkStart w:id="170" w:name="_Toc32574"/>
      <w:r>
        <w:rPr>
          <w:rFonts w:cs="Times New Roman"/>
          <w:cs/>
          <w:lang w:bidi="ru-RU"/>
        </w:rPr>
        <w:lastRenderedPageBreak/>
        <w:t>Инструментарий</w:t>
      </w:r>
      <w:r>
        <w:rPr>
          <w:rFonts w:cs="Times New Roman"/>
        </w:rPr>
        <w:t xml:space="preserve"> </w:t>
      </w:r>
      <w:r>
        <w:rPr>
          <w:rFonts w:cs="Times New Roman"/>
          <w:cs/>
          <w:lang w:bidi="ru-RU"/>
        </w:rPr>
        <w:t>для</w:t>
      </w:r>
      <w:r>
        <w:rPr>
          <w:rFonts w:cs="Times New Roman"/>
        </w:rPr>
        <w:t xml:space="preserve"> </w:t>
      </w:r>
      <w:r>
        <w:rPr>
          <w:rFonts w:cs="Times New Roman"/>
          <w:cs/>
          <w:lang w:bidi="ru-RU"/>
        </w:rPr>
        <w:t>разработки</w:t>
      </w:r>
      <w:bookmarkEnd w:id="164"/>
      <w:bookmarkEnd w:id="165"/>
      <w:bookmarkEnd w:id="166"/>
      <w:bookmarkEnd w:id="167"/>
      <w:bookmarkEnd w:id="168"/>
      <w:bookmarkEnd w:id="169"/>
      <w:bookmarkEnd w:id="170"/>
    </w:p>
    <w:p w:rsidR="00732C4C" w:rsidRDefault="00A459EF">
      <w:r>
        <w:t>Для разработки прошивки отчуждаемого устройства и </w:t>
      </w:r>
      <w:r>
        <w:rPr>
          <w:cs/>
        </w:rPr>
        <w:t>внутрисхемной отладк</w:t>
      </w:r>
      <w:r>
        <w:t>и</w:t>
      </w:r>
      <w:r>
        <w:rPr>
          <w:cs/>
        </w:rPr>
        <w:t xml:space="preserve"> кода</w:t>
      </w:r>
      <w:r>
        <w:t xml:space="preserve"> предлагается использовать среду разработки </w:t>
      </w:r>
      <w:r>
        <w:rPr>
          <w:lang w:val="en-US"/>
        </w:rPr>
        <w:t>Keil</w:t>
      </w:r>
      <w:r>
        <w:t xml:space="preserve"> </w:t>
      </w:r>
      <w:r>
        <w:rPr>
          <w:lang w:val="en-US"/>
        </w:rPr>
        <w:t>uVision</w:t>
      </w:r>
      <w:r>
        <w:t>, в связи предоставления следующего функционала:</w:t>
      </w:r>
    </w:p>
    <w:p w:rsidR="00732C4C" w:rsidRDefault="00A459EF">
      <w:pPr>
        <w:pStyle w:val="af9"/>
        <w:numPr>
          <w:ilvl w:val="0"/>
          <w:numId w:val="17"/>
        </w:numPr>
      </w:pPr>
      <w:r>
        <w:rPr>
          <w:cs/>
        </w:rPr>
        <w:t>Средства автоматической компиляции</w:t>
      </w:r>
      <w:r>
        <w:t xml:space="preserve">, </w:t>
      </w:r>
      <w:r>
        <w:rPr>
          <w:cs/>
        </w:rPr>
        <w:t>ассемблирования и компоновки проекта</w:t>
      </w:r>
      <w:r>
        <w:t xml:space="preserve">, </w:t>
      </w:r>
      <w:r>
        <w:rPr>
          <w:cs/>
        </w:rPr>
        <w:t xml:space="preserve">которые предназначены для создания исполняемого </w:t>
      </w:r>
      <w:r>
        <w:t>(</w:t>
      </w:r>
      <w:r>
        <w:rPr>
          <w:cs/>
        </w:rPr>
        <w:t>загрузочного</w:t>
      </w:r>
      <w:r>
        <w:t xml:space="preserve">) </w:t>
      </w:r>
      <w:r>
        <w:rPr>
          <w:cs/>
        </w:rPr>
        <w:t>модуля программы</w:t>
      </w:r>
      <w:r>
        <w:t xml:space="preserve">. </w:t>
      </w:r>
      <w:r>
        <w:rPr>
          <w:cs/>
        </w:rPr>
        <w:t>При этом между файлами автоматически генерируются новые ассемблерные и компиляторные связи</w:t>
      </w:r>
      <w:r>
        <w:t xml:space="preserve">, </w:t>
      </w:r>
      <w:r>
        <w:rPr>
          <w:cs/>
        </w:rPr>
        <w:t>которые в дальнейшем позволяют обрабатывать только те файлы</w:t>
      </w:r>
      <w:r>
        <w:t xml:space="preserve">, </w:t>
      </w:r>
      <w:r>
        <w:rPr>
          <w:cs/>
        </w:rPr>
        <w:t>в которых произошли изменения или файлы</w:t>
      </w:r>
      <w:r>
        <w:t xml:space="preserve">, </w:t>
      </w:r>
      <w:r>
        <w:rPr>
          <w:cs/>
        </w:rPr>
        <w:t>находящиеся в зависимости от изменённых</w:t>
      </w:r>
      <w:r>
        <w:t>.</w:t>
      </w:r>
    </w:p>
    <w:p w:rsidR="00732C4C" w:rsidRDefault="00A459EF">
      <w:pPr>
        <w:pStyle w:val="af9"/>
        <w:numPr>
          <w:ilvl w:val="0"/>
          <w:numId w:val="17"/>
        </w:numPr>
      </w:pPr>
      <w:r>
        <w:rPr>
          <w:cs/>
        </w:rPr>
        <w:t>Отладчик</w:t>
      </w:r>
      <w:r>
        <w:t>-</w:t>
      </w:r>
      <w:r>
        <w:rPr>
          <w:cs/>
        </w:rPr>
        <w:t>симулятор</w:t>
      </w:r>
      <w:r>
        <w:t xml:space="preserve">, </w:t>
      </w:r>
      <w:r>
        <w:rPr>
          <w:cs/>
        </w:rPr>
        <w:t>отлаживающий работу скомпилированной программы на виртуальной модели микропроцессора</w:t>
      </w:r>
      <w:r>
        <w:t xml:space="preserve">, моделирующей </w:t>
      </w:r>
      <w:r>
        <w:rPr>
          <w:cs/>
        </w:rPr>
        <w:t>работу</w:t>
      </w:r>
      <w:r>
        <w:t xml:space="preserve"> </w:t>
      </w:r>
      <w:r>
        <w:rPr>
          <w:cs/>
        </w:rPr>
        <w:t>ядра контроллера и его периферийного оборудования</w:t>
      </w:r>
      <w:r>
        <w:t xml:space="preserve">: </w:t>
      </w:r>
      <w:r>
        <w:rPr>
          <w:cs/>
        </w:rPr>
        <w:t>портов ввода</w:t>
      </w:r>
      <w:r>
        <w:t>-</w:t>
      </w:r>
      <w:r>
        <w:rPr>
          <w:cs/>
        </w:rPr>
        <w:t>вывода</w:t>
      </w:r>
      <w:r>
        <w:t xml:space="preserve">, </w:t>
      </w:r>
      <w:r>
        <w:rPr>
          <w:cs/>
        </w:rPr>
        <w:t>таймеров</w:t>
      </w:r>
      <w:r>
        <w:t xml:space="preserve">, </w:t>
      </w:r>
      <w:r>
        <w:rPr>
          <w:cs/>
        </w:rPr>
        <w:t>контроллеров прерываний</w:t>
      </w:r>
      <w:r>
        <w:t>.</w:t>
      </w:r>
    </w:p>
    <w:p w:rsidR="00732C4C" w:rsidRDefault="00A459EF">
      <w:r>
        <w:t xml:space="preserve">Для реализации прошивки отчуждаемого устройства предлагается использовать язык программирования Си стандарта ISO/IEC 9899, как язык, позволяющий наиболее эффективно управлять памятью и временем работы программы. </w:t>
      </w:r>
    </w:p>
    <w:p w:rsidR="00732C4C" w:rsidRDefault="00A459EF">
      <w:r>
        <w:t xml:space="preserve">Для разработки </w:t>
      </w:r>
      <w:r>
        <w:rPr>
          <w:szCs w:val="22"/>
        </w:rPr>
        <w:t>клиентского приложения для взаимодействия с отчуждаемым устройством</w:t>
      </w:r>
      <w:r>
        <w:t xml:space="preserve"> предлагается использовать среду разработки </w:t>
      </w:r>
      <w:r>
        <w:rPr>
          <w:lang w:val="en-US"/>
        </w:rPr>
        <w:t>QT</w:t>
      </w:r>
      <w:r>
        <w:t xml:space="preserve"> </w:t>
      </w:r>
      <w:r>
        <w:rPr>
          <w:lang w:val="en-US"/>
        </w:rPr>
        <w:t>Creator</w:t>
      </w:r>
      <w:r>
        <w:t xml:space="preserve"> в связи предоставления следующего функционала, не реализованного в полном объеме в других средах разработки:</w:t>
      </w:r>
    </w:p>
    <w:p w:rsidR="00732C4C" w:rsidRDefault="00A459EF">
      <w:pPr>
        <w:pStyle w:val="af9"/>
        <w:numPr>
          <w:ilvl w:val="0"/>
          <w:numId w:val="17"/>
        </w:numPr>
      </w:pPr>
      <w:r>
        <w:t>Поддержка встроенного дебаггера для отладки кода;</w:t>
      </w:r>
    </w:p>
    <w:p w:rsidR="00732C4C" w:rsidRDefault="00A459EF">
      <w:pPr>
        <w:pStyle w:val="af9"/>
        <w:numPr>
          <w:ilvl w:val="0"/>
          <w:numId w:val="17"/>
        </w:numPr>
      </w:pPr>
      <w:r>
        <w:t>Интеграция графического конструктора оконного интерфейса.</w:t>
      </w:r>
    </w:p>
    <w:p w:rsidR="00732C4C" w:rsidRDefault="00A459EF">
      <w:pPr>
        <w:rPr>
          <w:szCs w:val="22"/>
        </w:rPr>
      </w:pPr>
      <w:r>
        <w:rPr>
          <w:szCs w:val="22"/>
        </w:rPr>
        <w:t>Для разработки плагина для браузера предлагается использовать XULRunner, платформу для разработки плагинов, и NPAPI, набор API, позволяющий создавать плагины для Firefox, Chrome, Safari,</w:t>
      </w:r>
    </w:p>
    <w:p w:rsidR="00732C4C" w:rsidRDefault="00A459EF">
      <w:r>
        <w:t xml:space="preserve">Производителем для работы с MKT-card long рекомендуется 64-битная ОС </w:t>
      </w:r>
      <w:r>
        <w:rPr>
          <w:lang w:val="en-US"/>
        </w:rPr>
        <w:t>Ubuntu</w:t>
      </w:r>
      <w:r>
        <w:t xml:space="preserve"> 14.04. Поэтому </w:t>
      </w:r>
      <w:r>
        <w:rPr>
          <w:szCs w:val="22"/>
        </w:rPr>
        <w:t>ПО для взаимодействия с отчуждаемым устройством</w:t>
      </w:r>
      <w:r>
        <w:t xml:space="preserve"> должно функционировать в 64-битной операционной системе </w:t>
      </w:r>
      <w:r>
        <w:rPr>
          <w:lang w:val="en-US"/>
        </w:rPr>
        <w:t>Ubuntu</w:t>
      </w:r>
      <w:r>
        <w:t xml:space="preserve"> 14.04. Для реализации этого предлагается производить разработку, </w:t>
      </w:r>
      <w:r>
        <w:lastRenderedPageBreak/>
        <w:t>отладку и сборку также в этой операционной системе для предотвращения кросс-платформенных конфликтов.</w:t>
      </w:r>
    </w:p>
    <w:p w:rsidR="00732C4C" w:rsidRDefault="00A459EF">
      <w:r>
        <w:t xml:space="preserve">В качестве программной реализации хэш-функции и алгоритмов формирования и проверки ЭП предлагается использовать библиотеку </w:t>
      </w:r>
      <w:r>
        <w:rPr>
          <w:lang w:val="en-US"/>
        </w:rPr>
        <w:t>OpenSSL</w:t>
      </w:r>
      <w:r>
        <w:t xml:space="preserve"> [2</w:t>
      </w:r>
      <w:r>
        <w:rPr>
          <w:lang w:val="en-US"/>
        </w:rPr>
        <w:t>3</w:t>
      </w:r>
      <w:r>
        <w:t xml:space="preserve">], которая представлена в виде проекта с открытым исходным кодом, поэтому есть возможность исследовать реализацию криптографических механизмов. </w:t>
      </w:r>
    </w:p>
    <w:p w:rsidR="00732C4C" w:rsidRDefault="00A459EF">
      <w:r>
        <w:t>Таким образом для разработки предлагается использовать следующий инструментарий:</w:t>
      </w:r>
    </w:p>
    <w:p w:rsidR="00732C4C" w:rsidRDefault="00A459EF">
      <w:pPr>
        <w:pStyle w:val="af9"/>
        <w:numPr>
          <w:ilvl w:val="0"/>
          <w:numId w:val="17"/>
        </w:numPr>
      </w:pPr>
      <w:r>
        <w:t xml:space="preserve">ОС - </w:t>
      </w:r>
      <w:r>
        <w:rPr>
          <w:lang w:val="en-US"/>
        </w:rPr>
        <w:t>Ubuntu</w:t>
      </w:r>
      <w:r>
        <w:t xml:space="preserve"> 14.04.</w:t>
      </w:r>
    </w:p>
    <w:p w:rsidR="00732C4C" w:rsidRDefault="00A459EF">
      <w:pPr>
        <w:pStyle w:val="af9"/>
        <w:numPr>
          <w:ilvl w:val="0"/>
          <w:numId w:val="17"/>
        </w:numPr>
      </w:pPr>
      <w:r>
        <w:t>Для разработки прошивки отчуждаемого устройства:</w:t>
      </w:r>
    </w:p>
    <w:p w:rsidR="00732C4C" w:rsidRDefault="00A459EF">
      <w:pPr>
        <w:pStyle w:val="af9"/>
        <w:numPr>
          <w:ilvl w:val="2"/>
          <w:numId w:val="17"/>
        </w:numPr>
      </w:pPr>
      <w:r>
        <w:t xml:space="preserve">Среда разработки </w:t>
      </w:r>
      <w:r>
        <w:rPr>
          <w:lang w:val="en-US"/>
        </w:rPr>
        <w:t>Keil</w:t>
      </w:r>
      <w:r>
        <w:t xml:space="preserve"> </w:t>
      </w:r>
      <w:r>
        <w:rPr>
          <w:lang w:val="en-US"/>
        </w:rPr>
        <w:t>uVision</w:t>
      </w:r>
      <w:r>
        <w:t xml:space="preserve"> для разработки прошивки микроконтроллера и </w:t>
      </w:r>
      <w:r>
        <w:rPr>
          <w:cs/>
        </w:rPr>
        <w:t>внутрисхемной отладк</w:t>
      </w:r>
      <w:r>
        <w:t>и</w:t>
      </w:r>
      <w:r>
        <w:rPr>
          <w:cs/>
        </w:rPr>
        <w:t xml:space="preserve"> кода</w:t>
      </w:r>
      <w:r>
        <w:t>.</w:t>
      </w:r>
    </w:p>
    <w:p w:rsidR="00732C4C" w:rsidRDefault="00A459EF">
      <w:pPr>
        <w:pStyle w:val="af9"/>
        <w:numPr>
          <w:ilvl w:val="2"/>
          <w:numId w:val="17"/>
        </w:numPr>
      </w:pPr>
      <w:r>
        <w:t>Язык программирования Си стандарта ISO/IEC 9899.</w:t>
      </w:r>
    </w:p>
    <w:p w:rsidR="00732C4C" w:rsidRDefault="00A459EF">
      <w:pPr>
        <w:pStyle w:val="af9"/>
        <w:numPr>
          <w:ilvl w:val="0"/>
          <w:numId w:val="17"/>
        </w:numPr>
      </w:pPr>
      <w:r>
        <w:t xml:space="preserve">Для разработки </w:t>
      </w:r>
      <w:r>
        <w:rPr>
          <w:szCs w:val="22"/>
        </w:rPr>
        <w:t>клиентского приложения для взаимодействия с отчуждаемым устройством</w:t>
      </w:r>
      <w:r>
        <w:t>:</w:t>
      </w:r>
    </w:p>
    <w:p w:rsidR="00732C4C" w:rsidRDefault="00A459EF">
      <w:pPr>
        <w:pStyle w:val="af9"/>
        <w:numPr>
          <w:ilvl w:val="2"/>
          <w:numId w:val="17"/>
        </w:numPr>
      </w:pPr>
      <w:r>
        <w:t xml:space="preserve">Язык программирования </w:t>
      </w:r>
      <w:r>
        <w:rPr>
          <w:lang w:val="en-US"/>
        </w:rPr>
        <w:t xml:space="preserve">QT </w:t>
      </w:r>
      <w:r>
        <w:t xml:space="preserve">версии </w:t>
      </w:r>
      <w:r>
        <w:rPr>
          <w:lang w:val="en-US"/>
        </w:rPr>
        <w:t>5</w:t>
      </w:r>
      <w:r>
        <w:t>.1</w:t>
      </w:r>
      <w:r>
        <w:rPr>
          <w:lang w:val="en-US"/>
        </w:rPr>
        <w:t>3</w:t>
      </w:r>
      <w:r>
        <w:t>.</w:t>
      </w:r>
    </w:p>
    <w:p w:rsidR="00732C4C" w:rsidRDefault="00A459EF">
      <w:pPr>
        <w:pStyle w:val="af9"/>
        <w:numPr>
          <w:ilvl w:val="2"/>
          <w:numId w:val="17"/>
        </w:numPr>
      </w:pPr>
      <w:r>
        <w:t xml:space="preserve">Среда разработки </w:t>
      </w:r>
      <w:r>
        <w:rPr>
          <w:lang w:val="en-US"/>
        </w:rPr>
        <w:t>QT</w:t>
      </w:r>
      <w:r>
        <w:t xml:space="preserve">  - </w:t>
      </w:r>
      <w:r>
        <w:rPr>
          <w:lang w:val="en-US"/>
        </w:rPr>
        <w:t>QT</w:t>
      </w:r>
      <w:r>
        <w:t xml:space="preserve"> </w:t>
      </w:r>
      <w:r>
        <w:rPr>
          <w:lang w:val="en-US"/>
        </w:rPr>
        <w:t>Creator</w:t>
      </w:r>
      <w:r>
        <w:t>.</w:t>
      </w:r>
    </w:p>
    <w:p w:rsidR="00732C4C" w:rsidRDefault="00A459EF">
      <w:pPr>
        <w:pStyle w:val="af9"/>
        <w:numPr>
          <w:ilvl w:val="0"/>
          <w:numId w:val="17"/>
        </w:numPr>
      </w:pPr>
      <w:r>
        <w:t>Для разработки плагина использовать платформу XULRunner.</w:t>
      </w:r>
    </w:p>
    <w:p w:rsidR="00732C4C" w:rsidRDefault="00A459EF">
      <w:pPr>
        <w:pStyle w:val="af9"/>
        <w:numPr>
          <w:ilvl w:val="0"/>
          <w:numId w:val="17"/>
        </w:numPr>
      </w:pPr>
      <w:r>
        <w:t xml:space="preserve">Библиотека </w:t>
      </w:r>
      <w:r>
        <w:rPr>
          <w:lang w:val="en-US"/>
        </w:rPr>
        <w:t>OpenSSL</w:t>
      </w:r>
      <w:r>
        <w:t xml:space="preserve"> в качестве реализации криптографических механизмов.</w:t>
      </w:r>
    </w:p>
    <w:p w:rsidR="00732C4C" w:rsidRDefault="00732C4C">
      <w:pPr>
        <w:pStyle w:val="af9"/>
        <w:ind w:left="1040" w:firstLine="0"/>
        <w:sectPr w:rsidR="00732C4C">
          <w:pgSz w:w="11906" w:h="16838"/>
          <w:pgMar w:top="1134" w:right="850" w:bottom="1134" w:left="1701" w:header="708" w:footer="708" w:gutter="0"/>
          <w:cols w:space="708"/>
          <w:titlePg/>
          <w:docGrid w:linePitch="381"/>
        </w:sectPr>
      </w:pPr>
    </w:p>
    <w:p w:rsidR="00732C4C" w:rsidRDefault="00A459EF">
      <w:pPr>
        <w:pStyle w:val="1"/>
        <w:rPr>
          <w:rFonts w:cs="Times New Roman"/>
          <w:lang w:eastAsia="zh-CN"/>
        </w:rPr>
      </w:pPr>
      <w:bookmarkStart w:id="171" w:name="_Toc5425"/>
      <w:bookmarkStart w:id="172" w:name="_Toc22396"/>
      <w:bookmarkStart w:id="173" w:name="_Toc21699"/>
      <w:bookmarkStart w:id="174" w:name="_Toc20017"/>
      <w:bookmarkStart w:id="175" w:name="_Toc600"/>
      <w:bookmarkStart w:id="176" w:name="_Toc32561"/>
      <w:bookmarkStart w:id="177" w:name="_Toc28054"/>
      <w:bookmarkStart w:id="178" w:name="_Toc2634"/>
      <w:r>
        <w:rPr>
          <w:rFonts w:cs="Times New Roman"/>
          <w:lang w:eastAsia="zh-CN"/>
        </w:rPr>
        <w:lastRenderedPageBreak/>
        <w:t>Заключение</w:t>
      </w:r>
      <w:bookmarkEnd w:id="171"/>
      <w:bookmarkEnd w:id="172"/>
      <w:bookmarkEnd w:id="173"/>
      <w:bookmarkEnd w:id="174"/>
      <w:bookmarkEnd w:id="175"/>
      <w:bookmarkEnd w:id="176"/>
      <w:bookmarkEnd w:id="177"/>
      <w:bookmarkEnd w:id="178"/>
      <w:r>
        <w:rPr>
          <w:rFonts w:cs="Times New Roman"/>
          <w:lang w:eastAsia="zh-CN"/>
        </w:rPr>
        <w:t xml:space="preserve"> </w:t>
      </w:r>
    </w:p>
    <w:p w:rsidR="00732C4C" w:rsidRDefault="00A459EF">
      <w:pPr>
        <w:spacing w:after="0"/>
        <w:rPr>
          <w:szCs w:val="28"/>
          <w:lang w:eastAsia="zh-CN"/>
        </w:rPr>
      </w:pPr>
      <w:r>
        <w:rPr>
          <w:szCs w:val="28"/>
          <w:lang w:eastAsia="zh-CN"/>
        </w:rPr>
        <w:t xml:space="preserve">В ходе данного обследования были изучены существующие виды сервисов управления криптовалютными активами, среди них были выделены те, с которыми оптимально вести работу с точки зрения безопасности. Также был составлен перечень </w:t>
      </w:r>
      <w:r>
        <w:rPr>
          <w:szCs w:val="28"/>
        </w:rPr>
        <w:t>защитных мер, необходимых для безопасного управления криптовалютными активами на базе платформы МКТ.</w:t>
      </w:r>
    </w:p>
    <w:p w:rsidR="00732C4C" w:rsidRDefault="00A459EF">
      <w:pPr>
        <w:spacing w:after="0"/>
        <w:rPr>
          <w:szCs w:val="28"/>
          <w:lang w:eastAsia="zh-CN"/>
        </w:rPr>
      </w:pPr>
      <w:r>
        <w:rPr>
          <w:szCs w:val="28"/>
          <w:lang w:eastAsia="zh-CN"/>
        </w:rPr>
        <w:t>Результатом обследования являются:</w:t>
      </w:r>
    </w:p>
    <w:p w:rsidR="00732C4C" w:rsidRDefault="00A459EF">
      <w:pPr>
        <w:pStyle w:val="af0"/>
        <w:numPr>
          <w:ilvl w:val="0"/>
          <w:numId w:val="3"/>
        </w:numPr>
        <w:spacing w:before="0" w:beforeAutospacing="0" w:after="0" w:afterAutospacing="0" w:line="360" w:lineRule="auto"/>
        <w:ind w:firstLine="680"/>
        <w:jc w:val="both"/>
        <w:rPr>
          <w:sz w:val="28"/>
          <w:szCs w:val="28"/>
          <w:lang w:eastAsia="zh-CN"/>
        </w:rPr>
      </w:pPr>
      <w:r>
        <w:rPr>
          <w:sz w:val="28"/>
          <w:szCs w:val="28"/>
          <w:lang w:eastAsia="zh-CN"/>
        </w:rPr>
        <w:t>Перечень инструментов для разработки ПО;</w:t>
      </w:r>
    </w:p>
    <w:p w:rsidR="00732C4C" w:rsidRDefault="00A459EF">
      <w:pPr>
        <w:pStyle w:val="af0"/>
        <w:numPr>
          <w:ilvl w:val="0"/>
          <w:numId w:val="3"/>
        </w:numPr>
        <w:spacing w:before="0" w:beforeAutospacing="0" w:after="0" w:afterAutospacing="0" w:line="360" w:lineRule="auto"/>
        <w:ind w:firstLine="680"/>
        <w:jc w:val="both"/>
        <w:rPr>
          <w:sz w:val="28"/>
          <w:szCs w:val="28"/>
          <w:lang w:eastAsia="zh-CN"/>
        </w:rPr>
      </w:pPr>
      <w:r>
        <w:rPr>
          <w:sz w:val="28"/>
          <w:szCs w:val="28"/>
          <w:lang w:eastAsia="zh-CN"/>
        </w:rPr>
        <w:t>Проект технического задания на разработку ПО (Приложение №1).</w:t>
      </w:r>
    </w:p>
    <w:p w:rsidR="00732C4C" w:rsidRDefault="00732C4C">
      <w:pPr>
        <w:rPr>
          <w:lang w:eastAsia="zh-CN"/>
        </w:rPr>
        <w:sectPr w:rsidR="00732C4C">
          <w:pgSz w:w="11906" w:h="16838"/>
          <w:pgMar w:top="1134" w:right="850" w:bottom="1134" w:left="1701" w:header="708" w:footer="708" w:gutter="0"/>
          <w:cols w:space="708"/>
          <w:titlePg/>
          <w:docGrid w:linePitch="381"/>
        </w:sectPr>
      </w:pPr>
    </w:p>
    <w:p w:rsidR="00732C4C" w:rsidRDefault="00A459EF">
      <w:pPr>
        <w:pStyle w:val="1"/>
        <w:numPr>
          <w:ilvl w:val="0"/>
          <w:numId w:val="0"/>
        </w:numPr>
        <w:ind w:left="680"/>
        <w:rPr>
          <w:rFonts w:cs="Times New Roman"/>
          <w:lang w:eastAsia="zh-CN"/>
        </w:rPr>
      </w:pPr>
      <w:bookmarkStart w:id="179" w:name="_Toc18719"/>
      <w:bookmarkStart w:id="180" w:name="_Toc11065"/>
      <w:bookmarkStart w:id="181" w:name="_Toc25392"/>
      <w:bookmarkStart w:id="182" w:name="_Toc26562"/>
      <w:bookmarkStart w:id="183" w:name="_Toc15747"/>
      <w:bookmarkStart w:id="184" w:name="_Toc19243"/>
      <w:bookmarkStart w:id="185" w:name="_Toc1606"/>
      <w:bookmarkStart w:id="186" w:name="_Toc19490"/>
      <w:r>
        <w:rPr>
          <w:rFonts w:cs="Times New Roman"/>
          <w:lang w:eastAsia="zh-CN"/>
        </w:rPr>
        <w:lastRenderedPageBreak/>
        <w:t>Приложение 1. Техническое задание</w:t>
      </w:r>
      <w:bookmarkEnd w:id="179"/>
      <w:bookmarkEnd w:id="180"/>
      <w:bookmarkEnd w:id="181"/>
      <w:bookmarkEnd w:id="182"/>
      <w:bookmarkEnd w:id="183"/>
      <w:bookmarkEnd w:id="184"/>
      <w:bookmarkEnd w:id="185"/>
      <w:bookmarkEnd w:id="186"/>
    </w:p>
    <w:p w:rsidR="00732C4C" w:rsidRDefault="00A459EF">
      <w:pPr>
        <w:numPr>
          <w:ilvl w:val="0"/>
          <w:numId w:val="18"/>
        </w:numPr>
        <w:spacing w:before="240" w:after="120"/>
        <w:jc w:val="left"/>
        <w:rPr>
          <w:rFonts w:eastAsiaTheme="majorEastAsia"/>
          <w:b/>
          <w:szCs w:val="32"/>
          <w:lang w:eastAsia="zh-CN"/>
        </w:rPr>
      </w:pPr>
      <w:r>
        <w:rPr>
          <w:rFonts w:eastAsiaTheme="majorEastAsia"/>
          <w:b/>
          <w:szCs w:val="32"/>
          <w:lang w:eastAsia="zh-CN"/>
        </w:rPr>
        <w:t>Наименование</w:t>
      </w:r>
    </w:p>
    <w:p w:rsidR="00732C4C" w:rsidRDefault="00A459EF">
      <w:pPr>
        <w:spacing w:after="0"/>
        <w:rPr>
          <w:szCs w:val="28"/>
          <w:lang w:eastAsia="zh-CN"/>
        </w:rPr>
      </w:pPr>
      <w:r>
        <w:rPr>
          <w:szCs w:val="28"/>
          <w:lang w:eastAsia="zh-CN"/>
        </w:rPr>
        <w:t>Темой работы является «Р</w:t>
      </w:r>
      <w:r>
        <w:rPr>
          <w:szCs w:val="28"/>
        </w:rPr>
        <w:t xml:space="preserve">азработка </w:t>
      </w:r>
      <w:r>
        <w:rPr>
          <w:bCs/>
          <w:szCs w:val="28"/>
        </w:rPr>
        <w:t>защищенного программно-аппаратного комплекса управления экономическими активами на базе платформы МКТ</w:t>
      </w:r>
      <w:r>
        <w:rPr>
          <w:szCs w:val="28"/>
          <w:lang w:eastAsia="zh-CN"/>
        </w:rPr>
        <w:t>».</w:t>
      </w:r>
    </w:p>
    <w:p w:rsidR="00732C4C" w:rsidRDefault="00A459EF">
      <w:pPr>
        <w:numPr>
          <w:ilvl w:val="0"/>
          <w:numId w:val="18"/>
        </w:numPr>
        <w:spacing w:before="240" w:after="120"/>
        <w:jc w:val="left"/>
        <w:rPr>
          <w:rFonts w:eastAsiaTheme="majorEastAsia"/>
          <w:b/>
          <w:szCs w:val="32"/>
          <w:lang w:eastAsia="zh-CN"/>
        </w:rPr>
      </w:pPr>
      <w:r>
        <w:rPr>
          <w:rFonts w:eastAsiaTheme="majorEastAsia"/>
          <w:b/>
          <w:szCs w:val="32"/>
          <w:lang w:eastAsia="zh-CN"/>
        </w:rPr>
        <w:t>Основание для разработки</w:t>
      </w:r>
    </w:p>
    <w:p w:rsidR="00732C4C" w:rsidRDefault="00A459EF">
      <w:pPr>
        <w:spacing w:after="0"/>
        <w:rPr>
          <w:szCs w:val="28"/>
          <w:lang w:eastAsia="zh-CN"/>
        </w:rPr>
      </w:pPr>
      <w:r>
        <w:rPr>
          <w:szCs w:val="28"/>
          <w:lang w:eastAsia="zh-CN"/>
        </w:rPr>
        <w:t>Основанием для разработки является задание на дипломный проект, подписанное консультантами и руководителем дипломного проекта и утвержденное заведующим кафедрой защиты информации МФТИ.</w:t>
      </w:r>
    </w:p>
    <w:p w:rsidR="00732C4C" w:rsidRDefault="00A459EF">
      <w:pPr>
        <w:numPr>
          <w:ilvl w:val="0"/>
          <w:numId w:val="18"/>
        </w:numPr>
        <w:spacing w:before="240" w:after="120"/>
        <w:jc w:val="left"/>
        <w:rPr>
          <w:rFonts w:eastAsiaTheme="majorEastAsia"/>
          <w:b/>
          <w:szCs w:val="32"/>
          <w:lang w:eastAsia="zh-CN"/>
        </w:rPr>
      </w:pPr>
      <w:r>
        <w:rPr>
          <w:rFonts w:eastAsiaTheme="majorEastAsia"/>
          <w:b/>
          <w:szCs w:val="32"/>
          <w:lang w:eastAsia="zh-CN"/>
        </w:rPr>
        <w:t>Исполнитель</w:t>
      </w:r>
    </w:p>
    <w:p w:rsidR="00732C4C" w:rsidRDefault="00A459EF">
      <w:pPr>
        <w:ind w:firstLine="709"/>
        <w:rPr>
          <w:szCs w:val="28"/>
        </w:rPr>
      </w:pPr>
      <w:r>
        <w:rPr>
          <w:szCs w:val="28"/>
        </w:rPr>
        <w:t>Студент 419 группы ФРТК МФТИ Шарапов Р. А.</w:t>
      </w:r>
    </w:p>
    <w:p w:rsidR="00732C4C" w:rsidRDefault="00A459EF">
      <w:pPr>
        <w:numPr>
          <w:ilvl w:val="0"/>
          <w:numId w:val="18"/>
        </w:numPr>
        <w:spacing w:before="240" w:after="120"/>
        <w:jc w:val="left"/>
        <w:rPr>
          <w:rFonts w:eastAsiaTheme="majorEastAsia"/>
          <w:b/>
          <w:szCs w:val="32"/>
          <w:lang w:eastAsia="zh-CN"/>
        </w:rPr>
      </w:pPr>
      <w:r>
        <w:rPr>
          <w:rFonts w:eastAsiaTheme="majorEastAsia"/>
          <w:b/>
          <w:szCs w:val="32"/>
          <w:lang w:eastAsia="zh-CN"/>
        </w:rPr>
        <w:t>Цель работы</w:t>
      </w:r>
    </w:p>
    <w:p w:rsidR="00732C4C" w:rsidRDefault="00A459EF">
      <w:pPr>
        <w:rPr>
          <w:lang w:eastAsia="zh-CN"/>
        </w:rPr>
      </w:pPr>
      <w:r>
        <w:rPr>
          <w:lang w:eastAsia="zh-CN"/>
        </w:rPr>
        <w:t xml:space="preserve">Разработать программно аппаратный комплекс управления криптовалютными активами на базе </w:t>
      </w:r>
      <w:r>
        <w:t xml:space="preserve"> MKT-card long</w:t>
      </w:r>
      <w:r>
        <w:rPr>
          <w:lang w:eastAsia="zh-CN"/>
        </w:rPr>
        <w:t xml:space="preserve">. </w:t>
      </w:r>
    </w:p>
    <w:p w:rsidR="00732C4C" w:rsidRDefault="00A459EF">
      <w:pPr>
        <w:numPr>
          <w:ilvl w:val="0"/>
          <w:numId w:val="18"/>
        </w:numPr>
        <w:spacing w:before="240" w:after="120"/>
        <w:jc w:val="left"/>
        <w:rPr>
          <w:rFonts w:eastAsiaTheme="majorEastAsia"/>
          <w:b/>
          <w:szCs w:val="32"/>
          <w:lang w:eastAsia="zh-CN"/>
        </w:rPr>
      </w:pPr>
      <w:r>
        <w:rPr>
          <w:rFonts w:eastAsiaTheme="majorEastAsia"/>
          <w:b/>
          <w:szCs w:val="32"/>
          <w:lang w:eastAsia="zh-CN"/>
        </w:rPr>
        <w:t>Назначение комплекса</w:t>
      </w:r>
    </w:p>
    <w:p w:rsidR="00732C4C" w:rsidRDefault="00A459EF">
      <w:pPr>
        <w:rPr>
          <w:szCs w:val="28"/>
          <w:lang w:eastAsia="zh-CN"/>
        </w:rPr>
      </w:pPr>
      <w:r>
        <w:rPr>
          <w:lang w:eastAsia="zh-CN"/>
        </w:rPr>
        <w:t>Система предназначена для защищенного хранения криптовалютных ключей и выполнения криптографических операций во время высокочастостной биржевой торговли.</w:t>
      </w:r>
    </w:p>
    <w:p w:rsidR="00732C4C" w:rsidRDefault="00A459EF">
      <w:pPr>
        <w:numPr>
          <w:ilvl w:val="0"/>
          <w:numId w:val="18"/>
        </w:numPr>
        <w:spacing w:before="240" w:after="120"/>
        <w:jc w:val="left"/>
      </w:pPr>
      <w:r>
        <w:rPr>
          <w:rFonts w:eastAsiaTheme="majorEastAsia"/>
          <w:b/>
          <w:szCs w:val="32"/>
          <w:lang w:eastAsia="zh-CN"/>
        </w:rPr>
        <w:t>Требования к комплексу</w:t>
      </w:r>
    </w:p>
    <w:p w:rsidR="00732C4C" w:rsidRDefault="00A459EF">
      <w:pPr>
        <w:numPr>
          <w:ilvl w:val="1"/>
          <w:numId w:val="18"/>
        </w:numPr>
        <w:spacing w:before="240" w:after="120"/>
        <w:ind w:hanging="287"/>
        <w:jc w:val="left"/>
      </w:pPr>
      <w:r>
        <w:rPr>
          <w:rFonts w:eastAsia="Arial Unicode MS"/>
        </w:rPr>
        <w:t>Требования к аппаратному составу:</w:t>
      </w:r>
    </w:p>
    <w:p w:rsidR="00732C4C" w:rsidRDefault="00A459EF">
      <w:pPr>
        <w:numPr>
          <w:ilvl w:val="0"/>
          <w:numId w:val="19"/>
        </w:numPr>
      </w:pPr>
      <w:r>
        <w:t>Микрокопьютер MKT-card long в качестве платформы, обеспечивающей доверенную среду;</w:t>
      </w:r>
    </w:p>
    <w:p w:rsidR="00732C4C" w:rsidRDefault="00A459EF">
      <w:pPr>
        <w:numPr>
          <w:ilvl w:val="0"/>
          <w:numId w:val="19"/>
        </w:numPr>
      </w:pPr>
      <w:r>
        <w:t>ПСКЗИ ШИПКА в качестве отчуждаемого носителя ключей;</w:t>
      </w:r>
    </w:p>
    <w:p w:rsidR="00732C4C" w:rsidRDefault="00732C4C">
      <w:pPr>
        <w:numPr>
          <w:ilvl w:val="255"/>
          <w:numId w:val="0"/>
        </w:numPr>
        <w:ind w:left="680"/>
      </w:pPr>
    </w:p>
    <w:p w:rsidR="00732C4C" w:rsidRDefault="00A459EF">
      <w:pPr>
        <w:numPr>
          <w:ilvl w:val="1"/>
          <w:numId w:val="18"/>
        </w:numPr>
        <w:spacing w:before="240" w:after="120"/>
        <w:ind w:hanging="287"/>
        <w:jc w:val="left"/>
        <w:rPr>
          <w:szCs w:val="22"/>
        </w:rPr>
      </w:pPr>
      <w:r>
        <w:rPr>
          <w:rFonts w:eastAsia="Arial Unicode MS"/>
        </w:rPr>
        <w:lastRenderedPageBreak/>
        <w:t>Требования к составу программных компонентов:</w:t>
      </w:r>
    </w:p>
    <w:p w:rsidR="00732C4C" w:rsidRDefault="00A459EF">
      <w:pPr>
        <w:numPr>
          <w:ilvl w:val="0"/>
          <w:numId w:val="19"/>
        </w:numPr>
        <w:spacing w:after="0"/>
        <w:ind w:left="0" w:firstLineChars="200" w:firstLine="560"/>
        <w:jc w:val="left"/>
        <w:rPr>
          <w:szCs w:val="22"/>
        </w:rPr>
      </w:pPr>
      <w:r>
        <w:rPr>
          <w:szCs w:val="22"/>
        </w:rPr>
        <w:t>Прошивка отчуждаемого носителя ключей для устройства, аппаратной платформой которого является ПСКЗИ ШИПКА;</w:t>
      </w:r>
    </w:p>
    <w:p w:rsidR="00732C4C" w:rsidRDefault="00A459EF">
      <w:pPr>
        <w:numPr>
          <w:ilvl w:val="0"/>
          <w:numId w:val="19"/>
        </w:numPr>
      </w:pPr>
      <w:r>
        <w:t xml:space="preserve">ПО для </w:t>
      </w:r>
      <w:r>
        <w:rPr>
          <w:szCs w:val="22"/>
        </w:rPr>
        <w:t>клиентского приложения для взаимодействия с отчуждаемым устройством;</w:t>
      </w:r>
    </w:p>
    <w:p w:rsidR="00732C4C" w:rsidRDefault="00732C4C">
      <w:pPr>
        <w:numPr>
          <w:ilvl w:val="255"/>
          <w:numId w:val="0"/>
        </w:numPr>
        <w:ind w:left="680"/>
      </w:pPr>
    </w:p>
    <w:p w:rsidR="00732C4C" w:rsidRDefault="00A459EF">
      <w:pPr>
        <w:numPr>
          <w:ilvl w:val="1"/>
          <w:numId w:val="18"/>
        </w:numPr>
        <w:spacing w:before="240" w:after="120"/>
        <w:ind w:hanging="287"/>
        <w:jc w:val="left"/>
        <w:rPr>
          <w:rFonts w:eastAsia="Arial Unicode MS"/>
          <w:szCs w:val="22"/>
        </w:rPr>
      </w:pPr>
      <w:r>
        <w:rPr>
          <w:rFonts w:eastAsia="Arial Unicode MS"/>
          <w:szCs w:val="22"/>
        </w:rPr>
        <w:t xml:space="preserve"> Требования к функциональным характеристикам:</w:t>
      </w:r>
    </w:p>
    <w:p w:rsidR="00732C4C" w:rsidRDefault="00A459EF">
      <w:pPr>
        <w:rPr>
          <w:rFonts w:eastAsia="Arial Unicode MS"/>
        </w:rPr>
      </w:pPr>
      <w:r>
        <w:rPr>
          <w:rFonts w:eastAsia="Arial Unicode MS"/>
        </w:rPr>
        <w:t>Система должна обеспечивать возможность выполнения следующих функций.</w:t>
      </w:r>
    </w:p>
    <w:p w:rsidR="00732C4C" w:rsidRDefault="00A459EF">
      <w:pPr>
        <w:numPr>
          <w:ilvl w:val="2"/>
          <w:numId w:val="18"/>
        </w:numPr>
        <w:tabs>
          <w:tab w:val="clear" w:pos="709"/>
          <w:tab w:val="left" w:pos="567"/>
        </w:tabs>
        <w:spacing w:before="240" w:after="120"/>
        <w:ind w:hanging="149"/>
        <w:jc w:val="left"/>
        <w:rPr>
          <w:rFonts w:eastAsia="Arial Unicode MS"/>
          <w:szCs w:val="22"/>
        </w:rPr>
      </w:pPr>
      <w:r>
        <w:rPr>
          <w:rFonts w:eastAsia="Arial Unicode MS"/>
          <w:szCs w:val="22"/>
        </w:rPr>
        <w:t xml:space="preserve">Генерация </w:t>
      </w:r>
      <w:r>
        <w:rPr>
          <w:rFonts w:eastAsia="Arial Unicode MS"/>
          <w:szCs w:val="22"/>
          <w:lang w:bidi="ru-RU"/>
        </w:rPr>
        <w:t xml:space="preserve">иерархически детерминированных мультивалютных  </w:t>
      </w:r>
      <w:r>
        <w:rPr>
          <w:rFonts w:eastAsia="Arial Unicode MS"/>
          <w:szCs w:val="22"/>
        </w:rPr>
        <w:t xml:space="preserve">ключевых пар согласно протоколам </w:t>
      </w:r>
      <w:r>
        <w:rPr>
          <w:rFonts w:eastAsia="Arial Unicode MS"/>
          <w:szCs w:val="22"/>
          <w:lang w:val="en-US"/>
        </w:rPr>
        <w:t>BIP</w:t>
      </w:r>
      <w:r>
        <w:rPr>
          <w:rFonts w:eastAsia="Arial Unicode MS"/>
          <w:szCs w:val="22"/>
        </w:rPr>
        <w:t xml:space="preserve">32 и </w:t>
      </w:r>
      <w:r>
        <w:rPr>
          <w:rFonts w:eastAsia="Arial Unicode MS"/>
          <w:szCs w:val="22"/>
          <w:lang w:val="en-US"/>
        </w:rPr>
        <w:t>BIP</w:t>
      </w:r>
      <w:r>
        <w:rPr>
          <w:rFonts w:eastAsia="Arial Unicode MS"/>
          <w:szCs w:val="22"/>
        </w:rPr>
        <w:t>44.</w:t>
      </w:r>
    </w:p>
    <w:p w:rsidR="00732C4C" w:rsidRDefault="00A459EF">
      <w:pPr>
        <w:numPr>
          <w:ilvl w:val="2"/>
          <w:numId w:val="18"/>
        </w:numPr>
        <w:tabs>
          <w:tab w:val="clear" w:pos="709"/>
          <w:tab w:val="left" w:pos="567"/>
        </w:tabs>
        <w:spacing w:before="240" w:after="120"/>
        <w:ind w:hanging="149"/>
        <w:jc w:val="left"/>
        <w:rPr>
          <w:rFonts w:eastAsia="Arial Unicode MS"/>
          <w:szCs w:val="22"/>
        </w:rPr>
      </w:pPr>
      <w:r>
        <w:rPr>
          <w:rFonts w:eastAsia="Arial Unicode MS"/>
          <w:szCs w:val="22"/>
        </w:rPr>
        <w:t xml:space="preserve">Восстановление ключи по </w:t>
      </w:r>
      <w:r>
        <w:rPr>
          <w:rFonts w:eastAsia="Arial Unicode MS"/>
          <w:szCs w:val="22"/>
          <w:lang w:val="en-US"/>
        </w:rPr>
        <w:t>seed</w:t>
      </w:r>
      <w:r>
        <w:rPr>
          <w:rFonts w:eastAsia="Arial Unicode MS"/>
          <w:szCs w:val="22"/>
        </w:rPr>
        <w:t xml:space="preserve"> фразе согласно протоколу </w:t>
      </w:r>
      <w:r>
        <w:rPr>
          <w:rFonts w:eastAsia="Arial Unicode MS"/>
          <w:szCs w:val="22"/>
          <w:lang w:val="en-US"/>
        </w:rPr>
        <w:t>BIP</w:t>
      </w:r>
      <w:r>
        <w:rPr>
          <w:rFonts w:eastAsia="Arial Unicode MS"/>
          <w:szCs w:val="22"/>
        </w:rPr>
        <w:t xml:space="preserve">39. </w:t>
      </w:r>
    </w:p>
    <w:p w:rsidR="00732C4C" w:rsidRDefault="00A459EF">
      <w:pPr>
        <w:numPr>
          <w:ilvl w:val="2"/>
          <w:numId w:val="18"/>
        </w:numPr>
        <w:tabs>
          <w:tab w:val="clear" w:pos="709"/>
          <w:tab w:val="left" w:pos="567"/>
        </w:tabs>
        <w:spacing w:before="240" w:after="120"/>
        <w:ind w:hanging="149"/>
        <w:jc w:val="left"/>
        <w:rPr>
          <w:rFonts w:eastAsia="Arial Unicode MS"/>
          <w:szCs w:val="22"/>
        </w:rPr>
      </w:pPr>
      <w:r>
        <w:rPr>
          <w:rFonts w:eastAsia="Arial Unicode MS"/>
          <w:szCs w:val="22"/>
        </w:rPr>
        <w:t>Осуществл</w:t>
      </w:r>
      <w:r>
        <w:rPr>
          <w:rFonts w:eastAsia="Arial Unicode MS"/>
          <w:szCs w:val="22"/>
          <w:lang w:val="en-US"/>
        </w:rPr>
        <w:t>ение</w:t>
      </w:r>
      <w:r>
        <w:rPr>
          <w:rFonts w:eastAsia="Arial Unicode MS"/>
          <w:szCs w:val="22"/>
        </w:rPr>
        <w:t xml:space="preserve"> процедуры подписи, хэширования, шифрования и расшифрования.</w:t>
      </w:r>
    </w:p>
    <w:p w:rsidR="00732C4C" w:rsidRDefault="00A459EF">
      <w:pPr>
        <w:numPr>
          <w:ilvl w:val="2"/>
          <w:numId w:val="18"/>
        </w:numPr>
        <w:tabs>
          <w:tab w:val="clear" w:pos="709"/>
          <w:tab w:val="left" w:pos="567"/>
        </w:tabs>
        <w:spacing w:before="240" w:after="120"/>
        <w:ind w:hanging="149"/>
        <w:jc w:val="left"/>
        <w:rPr>
          <w:rFonts w:eastAsia="Arial Unicode MS"/>
          <w:szCs w:val="22"/>
        </w:rPr>
      </w:pPr>
      <w:r>
        <w:rPr>
          <w:rFonts w:eastAsia="Arial Unicode MS"/>
        </w:rPr>
        <w:t>Обеспечение графического интерфейса для пользователя</w:t>
      </w:r>
    </w:p>
    <w:p w:rsidR="00732C4C" w:rsidRDefault="00732C4C">
      <w:pPr>
        <w:rPr>
          <w:rFonts w:eastAsia="Arial Unicode MS"/>
        </w:rPr>
      </w:pPr>
    </w:p>
    <w:p w:rsidR="00732C4C" w:rsidRDefault="00A459EF">
      <w:pPr>
        <w:numPr>
          <w:ilvl w:val="1"/>
          <w:numId w:val="18"/>
        </w:numPr>
        <w:spacing w:before="240" w:after="120"/>
        <w:ind w:hanging="287"/>
        <w:jc w:val="left"/>
        <w:rPr>
          <w:rFonts w:eastAsia="Arial Unicode MS"/>
          <w:szCs w:val="22"/>
        </w:rPr>
      </w:pPr>
      <w:r>
        <w:rPr>
          <w:rFonts w:eastAsia="Arial Unicode MS"/>
          <w:szCs w:val="22"/>
        </w:rPr>
        <w:t>Требования к надежности.</w:t>
      </w:r>
    </w:p>
    <w:p w:rsidR="00732C4C" w:rsidRDefault="00A459EF">
      <w:pPr>
        <w:numPr>
          <w:ilvl w:val="2"/>
          <w:numId w:val="18"/>
        </w:numPr>
        <w:tabs>
          <w:tab w:val="clear" w:pos="709"/>
          <w:tab w:val="left" w:pos="567"/>
        </w:tabs>
        <w:spacing w:before="240" w:after="120"/>
        <w:ind w:hanging="149"/>
        <w:jc w:val="left"/>
        <w:rPr>
          <w:rFonts w:eastAsia="Arial Unicode MS"/>
          <w:szCs w:val="22"/>
        </w:rPr>
      </w:pPr>
      <w:r>
        <w:rPr>
          <w:rFonts w:eastAsia="Arial Unicode MS"/>
          <w:szCs w:val="22"/>
        </w:rPr>
        <w:t>Ключи должны быть неизвлекаемы из устройтсва.</w:t>
      </w:r>
    </w:p>
    <w:p w:rsidR="00732C4C" w:rsidRDefault="00A459EF">
      <w:pPr>
        <w:numPr>
          <w:ilvl w:val="2"/>
          <w:numId w:val="18"/>
        </w:numPr>
        <w:tabs>
          <w:tab w:val="clear" w:pos="709"/>
          <w:tab w:val="left" w:pos="567"/>
        </w:tabs>
        <w:spacing w:before="240" w:after="120"/>
        <w:ind w:hanging="149"/>
        <w:jc w:val="left"/>
        <w:rPr>
          <w:rFonts w:eastAsia="Arial Unicode MS"/>
          <w:szCs w:val="22"/>
        </w:rPr>
      </w:pPr>
      <w:r>
        <w:rPr>
          <w:rFonts w:eastAsia="Arial Unicode MS"/>
          <w:szCs w:val="22"/>
        </w:rPr>
        <w:t>Ключи должны генерироваться с применением физического датчика случайных чисел.</w:t>
      </w:r>
    </w:p>
    <w:p w:rsidR="00732C4C" w:rsidRDefault="00732C4C">
      <w:pPr>
        <w:rPr>
          <w:rFonts w:eastAsia="Arial Unicode MS"/>
        </w:rPr>
      </w:pPr>
    </w:p>
    <w:p w:rsidR="00732C4C" w:rsidRDefault="00A459EF">
      <w:pPr>
        <w:numPr>
          <w:ilvl w:val="1"/>
          <w:numId w:val="18"/>
        </w:numPr>
        <w:spacing w:before="240" w:after="120"/>
        <w:ind w:hanging="287"/>
        <w:jc w:val="left"/>
        <w:rPr>
          <w:rFonts w:eastAsia="Arial Unicode MS"/>
          <w:szCs w:val="22"/>
        </w:rPr>
      </w:pPr>
      <w:r>
        <w:rPr>
          <w:rFonts w:eastAsia="Arial Unicode MS"/>
          <w:szCs w:val="22"/>
        </w:rPr>
        <w:t>Требования к интеграции и совместимости.</w:t>
      </w:r>
    </w:p>
    <w:p w:rsidR="00732C4C" w:rsidRDefault="00A459EF">
      <w:pPr>
        <w:numPr>
          <w:ilvl w:val="2"/>
          <w:numId w:val="18"/>
        </w:numPr>
        <w:tabs>
          <w:tab w:val="clear" w:pos="709"/>
          <w:tab w:val="left" w:pos="567"/>
        </w:tabs>
        <w:spacing w:before="240" w:after="120"/>
        <w:ind w:hanging="149"/>
        <w:jc w:val="left"/>
        <w:rPr>
          <w:rFonts w:eastAsia="Arial Unicode MS"/>
          <w:szCs w:val="22"/>
        </w:rPr>
      </w:pPr>
      <w:r>
        <w:rPr>
          <w:rFonts w:eastAsia="Arial Unicode MS"/>
          <w:szCs w:val="22"/>
        </w:rPr>
        <w:t xml:space="preserve">Система должна работать в 64-битной операционной системе </w:t>
      </w:r>
      <w:r>
        <w:rPr>
          <w:rFonts w:eastAsia="Arial Unicode MS"/>
          <w:szCs w:val="22"/>
          <w:lang w:val="en-US"/>
        </w:rPr>
        <w:t>Linux</w:t>
      </w:r>
      <w:r>
        <w:rPr>
          <w:rFonts w:eastAsia="Arial Unicode MS"/>
          <w:szCs w:val="22"/>
        </w:rPr>
        <w:t xml:space="preserve"> </w:t>
      </w:r>
      <w:r>
        <w:rPr>
          <w:rFonts w:eastAsia="Arial Unicode MS"/>
          <w:szCs w:val="22"/>
          <w:lang w:val="en-US"/>
        </w:rPr>
        <w:t>Ubuntu</w:t>
      </w:r>
      <w:r>
        <w:rPr>
          <w:rFonts w:eastAsia="Arial Unicode MS"/>
          <w:szCs w:val="22"/>
        </w:rPr>
        <w:t xml:space="preserve"> 14.04.</w:t>
      </w:r>
    </w:p>
    <w:p w:rsidR="00732C4C" w:rsidRDefault="00A459EF">
      <w:pPr>
        <w:numPr>
          <w:ilvl w:val="2"/>
          <w:numId w:val="18"/>
        </w:numPr>
        <w:tabs>
          <w:tab w:val="clear" w:pos="709"/>
          <w:tab w:val="left" w:pos="567"/>
        </w:tabs>
        <w:spacing w:before="240" w:after="120"/>
        <w:ind w:hanging="149"/>
        <w:jc w:val="left"/>
        <w:rPr>
          <w:rFonts w:eastAsia="Arial Unicode MS"/>
          <w:szCs w:val="22"/>
        </w:rPr>
      </w:pPr>
      <w:r>
        <w:rPr>
          <w:rFonts w:eastAsia="Arial Unicode MS"/>
          <w:szCs w:val="22"/>
        </w:rPr>
        <w:lastRenderedPageBreak/>
        <w:t>ПО для работы аппаратного модуля должно быть написано на языке программирования Си стандарта ISO/IEC 9899.</w:t>
      </w:r>
    </w:p>
    <w:p w:rsidR="00732C4C" w:rsidRDefault="00A459EF">
      <w:pPr>
        <w:numPr>
          <w:ilvl w:val="2"/>
          <w:numId w:val="18"/>
        </w:numPr>
        <w:tabs>
          <w:tab w:val="clear" w:pos="709"/>
          <w:tab w:val="left" w:pos="567"/>
        </w:tabs>
        <w:spacing w:before="240" w:after="120"/>
        <w:ind w:hanging="149"/>
        <w:jc w:val="left"/>
        <w:rPr>
          <w:rFonts w:eastAsia="Arial Unicode MS"/>
          <w:szCs w:val="22"/>
        </w:rPr>
      </w:pPr>
      <w:r>
        <w:rPr>
          <w:rFonts w:eastAsia="Arial Unicode MS"/>
          <w:szCs w:val="22"/>
        </w:rPr>
        <w:t xml:space="preserve">Графический интерфейс и ПО для клиентского приложения для взаимодействия с отчуждаемым устройством должны быть написаны на языке программирования </w:t>
      </w:r>
      <w:r>
        <w:rPr>
          <w:rFonts w:eastAsia="Arial Unicode MS"/>
          <w:szCs w:val="22"/>
          <w:lang w:val="en-US"/>
        </w:rPr>
        <w:t>QT</w:t>
      </w:r>
      <w:r>
        <w:rPr>
          <w:rFonts w:eastAsia="Arial Unicode MS"/>
          <w:szCs w:val="22"/>
        </w:rPr>
        <w:t xml:space="preserve"> версии 5.13.</w:t>
      </w:r>
    </w:p>
    <w:p w:rsidR="00732C4C" w:rsidRDefault="00A459EF">
      <w:pPr>
        <w:numPr>
          <w:ilvl w:val="2"/>
          <w:numId w:val="18"/>
        </w:numPr>
        <w:tabs>
          <w:tab w:val="clear" w:pos="709"/>
          <w:tab w:val="left" w:pos="567"/>
        </w:tabs>
        <w:spacing w:before="240" w:after="120"/>
        <w:ind w:hanging="149"/>
        <w:jc w:val="left"/>
        <w:rPr>
          <w:rFonts w:eastAsia="Arial Unicode MS"/>
          <w:szCs w:val="22"/>
        </w:rPr>
      </w:pPr>
      <w:r>
        <w:rPr>
          <w:rFonts w:eastAsia="Arial Unicode MS"/>
          <w:szCs w:val="22"/>
        </w:rPr>
        <w:t>Плагин должен быть написан с применением NPAPI</w:t>
      </w:r>
      <w:r>
        <w:rPr>
          <w:rFonts w:eastAsia="Arial Unicode MS"/>
          <w:szCs w:val="22"/>
          <w:lang w:val="en-US"/>
        </w:rPr>
        <w:t>.</w:t>
      </w:r>
    </w:p>
    <w:p w:rsidR="00732C4C" w:rsidRDefault="00A459EF">
      <w:pPr>
        <w:spacing w:before="240" w:after="120"/>
        <w:jc w:val="left"/>
        <w:rPr>
          <w:rFonts w:eastAsiaTheme="majorEastAsia"/>
          <w:b/>
          <w:szCs w:val="32"/>
          <w:lang w:eastAsia="zh-CN"/>
        </w:rPr>
      </w:pPr>
      <w:r>
        <w:rPr>
          <w:rFonts w:eastAsiaTheme="majorEastAsia"/>
          <w:b/>
          <w:szCs w:val="32"/>
          <w:lang w:eastAsia="zh-CN"/>
        </w:rPr>
        <w:t>Требования к программной документации</w:t>
      </w:r>
    </w:p>
    <w:p w:rsidR="00732C4C" w:rsidRDefault="00A459EF">
      <w:r>
        <w:rPr>
          <w:rFonts w:eastAsia="Arial Unicode MS"/>
        </w:rPr>
        <w:t>Состав документации определяется по ГОСТ 34.201-89 и включает в себя:</w:t>
      </w:r>
    </w:p>
    <w:p w:rsidR="00732C4C" w:rsidRDefault="00A459EF">
      <w:pPr>
        <w:numPr>
          <w:ilvl w:val="0"/>
          <w:numId w:val="20"/>
        </w:numPr>
      </w:pPr>
      <w:r>
        <w:t xml:space="preserve">Ведомость проекта; </w:t>
      </w:r>
    </w:p>
    <w:p w:rsidR="00732C4C" w:rsidRDefault="00A459EF">
      <w:pPr>
        <w:numPr>
          <w:ilvl w:val="0"/>
          <w:numId w:val="20"/>
        </w:numPr>
      </w:pPr>
      <w:r>
        <w:t xml:space="preserve">Пояснительная записка </w:t>
      </w:r>
      <w:r>
        <w:rPr>
          <w:cs/>
          <w:lang w:bidi="ru-RU"/>
        </w:rPr>
        <w:t>к</w:t>
      </w:r>
      <w:r>
        <w:t xml:space="preserve"> техническому </w:t>
      </w:r>
      <w:r>
        <w:rPr>
          <w:cs/>
          <w:lang w:bidi="ru-RU"/>
        </w:rPr>
        <w:t>проекту</w:t>
      </w:r>
      <w:r>
        <w:t>;</w:t>
      </w:r>
    </w:p>
    <w:p w:rsidR="00732C4C" w:rsidRDefault="00A459EF">
      <w:pPr>
        <w:numPr>
          <w:ilvl w:val="0"/>
          <w:numId w:val="20"/>
        </w:numPr>
      </w:pPr>
      <w:r>
        <w:t>Программа и методика испытаний (ПМИ);</w:t>
      </w:r>
    </w:p>
    <w:p w:rsidR="00732C4C" w:rsidRDefault="00A459EF">
      <w:pPr>
        <w:numPr>
          <w:ilvl w:val="0"/>
          <w:numId w:val="20"/>
        </w:numPr>
      </w:pPr>
      <w:r>
        <w:t>Описание программного обеспечения;</w:t>
      </w:r>
    </w:p>
    <w:p w:rsidR="00732C4C" w:rsidRDefault="00A459EF">
      <w:pPr>
        <w:numPr>
          <w:ilvl w:val="0"/>
          <w:numId w:val="20"/>
        </w:numPr>
      </w:pPr>
      <w:r>
        <w:t>Техническое задание (ТЗ);</w:t>
      </w:r>
    </w:p>
    <w:p w:rsidR="00732C4C" w:rsidRDefault="00A459EF">
      <w:pPr>
        <w:numPr>
          <w:ilvl w:val="0"/>
          <w:numId w:val="20"/>
        </w:numPr>
        <w:rPr>
          <w:szCs w:val="22"/>
        </w:rPr>
      </w:pPr>
      <w:r>
        <w:rPr>
          <w:szCs w:val="22"/>
          <w:lang w:bidi="ru-RU"/>
        </w:rPr>
        <w:t>Схема</w:t>
      </w:r>
      <w:r>
        <w:rPr>
          <w:szCs w:val="22"/>
        </w:rPr>
        <w:t xml:space="preserve"> </w:t>
      </w:r>
      <w:r>
        <w:rPr>
          <w:szCs w:val="22"/>
          <w:lang w:bidi="ru-RU"/>
        </w:rPr>
        <w:t>структурная</w:t>
      </w:r>
      <w:r>
        <w:rPr>
          <w:szCs w:val="22"/>
        </w:rPr>
        <w:t xml:space="preserve"> </w:t>
      </w:r>
      <w:r>
        <w:rPr>
          <w:szCs w:val="22"/>
          <w:lang w:bidi="ru-RU"/>
        </w:rPr>
        <w:t>комплекса</w:t>
      </w:r>
      <w:r>
        <w:rPr>
          <w:szCs w:val="22"/>
        </w:rPr>
        <w:t xml:space="preserve"> </w:t>
      </w:r>
      <w:r>
        <w:rPr>
          <w:szCs w:val="22"/>
          <w:lang w:bidi="ru-RU"/>
        </w:rPr>
        <w:t>технических</w:t>
      </w:r>
      <w:r>
        <w:rPr>
          <w:szCs w:val="22"/>
        </w:rPr>
        <w:t xml:space="preserve"> </w:t>
      </w:r>
      <w:r>
        <w:rPr>
          <w:szCs w:val="22"/>
          <w:lang w:bidi="ru-RU"/>
        </w:rPr>
        <w:t>средств</w:t>
      </w:r>
      <w:r>
        <w:rPr>
          <w:szCs w:val="22"/>
          <w:lang w:val="en-US" w:bidi="ru-RU"/>
        </w:rPr>
        <w:t>;</w:t>
      </w:r>
    </w:p>
    <w:p w:rsidR="00732C4C" w:rsidRDefault="00A459EF">
      <w:pPr>
        <w:numPr>
          <w:ilvl w:val="0"/>
          <w:numId w:val="20"/>
        </w:numPr>
        <w:rPr>
          <w:szCs w:val="22"/>
          <w:lang w:bidi="ru-RU"/>
        </w:rPr>
      </w:pPr>
      <w:r>
        <w:rPr>
          <w:szCs w:val="22"/>
          <w:lang w:bidi="ru-RU"/>
        </w:rPr>
        <w:t>Схема функциональной структуры</w:t>
      </w:r>
      <w:r>
        <w:rPr>
          <w:szCs w:val="22"/>
          <w:lang w:val="en-US" w:bidi="ru-RU"/>
        </w:rPr>
        <w:t>;</w:t>
      </w:r>
    </w:p>
    <w:p w:rsidR="00732C4C" w:rsidRDefault="00A459EF">
      <w:pPr>
        <w:numPr>
          <w:ilvl w:val="0"/>
          <w:numId w:val="20"/>
        </w:numPr>
        <w:rPr>
          <w:szCs w:val="22"/>
          <w:lang w:bidi="ru-RU"/>
        </w:rPr>
      </w:pPr>
      <w:r>
        <w:rPr>
          <w:szCs w:val="22"/>
          <w:lang w:bidi="ru-RU"/>
        </w:rPr>
        <w:t>Ведомость эксплуатационных документов</w:t>
      </w:r>
      <w:r>
        <w:rPr>
          <w:szCs w:val="22"/>
          <w:lang w:val="en-US" w:bidi="ru-RU"/>
        </w:rPr>
        <w:t>;</w:t>
      </w:r>
    </w:p>
    <w:p w:rsidR="00732C4C" w:rsidRDefault="00A459EF">
      <w:pPr>
        <w:numPr>
          <w:ilvl w:val="0"/>
          <w:numId w:val="20"/>
        </w:numPr>
        <w:rPr>
          <w:szCs w:val="22"/>
          <w:lang w:bidi="ru-RU"/>
        </w:rPr>
      </w:pPr>
      <w:r>
        <w:rPr>
          <w:szCs w:val="22"/>
          <w:lang w:bidi="ru-RU"/>
        </w:rPr>
        <w:t>Руководство пользователя</w:t>
      </w:r>
      <w:r>
        <w:rPr>
          <w:szCs w:val="22"/>
          <w:lang w:val="en-US" w:bidi="ru-RU"/>
        </w:rPr>
        <w:t>;</w:t>
      </w:r>
    </w:p>
    <w:p w:rsidR="00732C4C" w:rsidRDefault="00A459EF">
      <w:pPr>
        <w:numPr>
          <w:ilvl w:val="0"/>
          <w:numId w:val="20"/>
        </w:numPr>
        <w:rPr>
          <w:szCs w:val="22"/>
          <w:lang w:bidi="ru-RU"/>
        </w:rPr>
      </w:pPr>
      <w:r>
        <w:rPr>
          <w:szCs w:val="22"/>
          <w:lang w:bidi="ru-RU"/>
        </w:rPr>
        <w:t>Инструкция по эксплуатации КТС</w:t>
      </w:r>
      <w:r>
        <w:rPr>
          <w:szCs w:val="22"/>
          <w:lang w:val="en-US" w:bidi="ru-RU"/>
        </w:rPr>
        <w:t>;</w:t>
      </w:r>
    </w:p>
    <w:p w:rsidR="00732C4C" w:rsidRDefault="00A459EF">
      <w:pPr>
        <w:numPr>
          <w:ilvl w:val="0"/>
          <w:numId w:val="20"/>
        </w:numPr>
        <w:rPr>
          <w:szCs w:val="22"/>
          <w:lang w:bidi="ru-RU"/>
        </w:rPr>
      </w:pPr>
      <w:r>
        <w:rPr>
          <w:szCs w:val="22"/>
          <w:lang w:bidi="ru-RU"/>
        </w:rPr>
        <w:t>Технологическая инструкция</w:t>
      </w:r>
    </w:p>
    <w:p w:rsidR="00732C4C" w:rsidRDefault="00732C4C">
      <w:pPr>
        <w:spacing w:before="240" w:after="120"/>
        <w:jc w:val="left"/>
        <w:rPr>
          <w:rFonts w:eastAsiaTheme="majorEastAsia"/>
          <w:b/>
          <w:szCs w:val="32"/>
          <w:lang w:eastAsia="zh-CN"/>
        </w:rPr>
      </w:pPr>
    </w:p>
    <w:p w:rsidR="00732C4C" w:rsidRDefault="00A459EF">
      <w:pPr>
        <w:spacing w:before="240" w:after="120"/>
        <w:jc w:val="left"/>
        <w:rPr>
          <w:rFonts w:eastAsiaTheme="majorEastAsia"/>
          <w:b/>
          <w:szCs w:val="32"/>
          <w:lang w:eastAsia="zh-CN"/>
        </w:rPr>
      </w:pPr>
      <w:r>
        <w:rPr>
          <w:rFonts w:eastAsiaTheme="majorEastAsia"/>
          <w:b/>
          <w:szCs w:val="32"/>
          <w:lang w:eastAsia="zh-CN"/>
        </w:rPr>
        <w:t xml:space="preserve">Этапы разработки </w:t>
      </w:r>
    </w:p>
    <w:p w:rsidR="00732C4C" w:rsidRDefault="00A459EF">
      <w:r>
        <w:rPr>
          <w:rFonts w:eastAsia="Arial Unicode MS"/>
        </w:rPr>
        <w:t>Разработка макета и ПО представляет собой совокупность работ, упорядоченных во времени, взаимосвязанных и объединенных в один этап.</w:t>
      </w:r>
      <w:bookmarkStart w:id="187" w:name="_GoBack"/>
      <w:bookmarkEnd w:id="187"/>
    </w:p>
    <w:tbl>
      <w:tblPr>
        <w:tblW w:w="9329" w:type="dxa"/>
        <w:tblInd w:w="54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5B9BD5"/>
        <w:tblLayout w:type="fixed"/>
        <w:tblCellMar>
          <w:left w:w="10" w:type="dxa"/>
          <w:right w:w="10" w:type="dxa"/>
        </w:tblCellMar>
        <w:tblLook w:val="04A0" w:firstRow="1" w:lastRow="0" w:firstColumn="1" w:lastColumn="0" w:noHBand="0" w:noVBand="1"/>
      </w:tblPr>
      <w:tblGrid>
        <w:gridCol w:w="1053"/>
        <w:gridCol w:w="3610"/>
        <w:gridCol w:w="1253"/>
        <w:gridCol w:w="3413"/>
      </w:tblGrid>
      <w:tr w:rsidR="00732C4C">
        <w:trPr>
          <w:trHeight w:val="460"/>
          <w:tblHeader/>
        </w:trPr>
        <w:tc>
          <w:tcPr>
            <w:tcW w:w="105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732C4C" w:rsidRDefault="00A459EF">
            <w:pPr>
              <w:pStyle w:val="1A"/>
              <w:framePr w:wrap="auto" w:yAlign="inline"/>
              <w:tabs>
                <w:tab w:val="left" w:pos="720"/>
              </w:tabs>
              <w:spacing w:after="0" w:line="240" w:lineRule="auto"/>
              <w:ind w:firstLine="0"/>
              <w:jc w:val="center"/>
              <w:rPr>
                <w:rFonts w:cs="Times New Roman"/>
              </w:rPr>
            </w:pPr>
            <w:r>
              <w:rPr>
                <w:rFonts w:cs="Times New Roman"/>
              </w:rPr>
              <w:lastRenderedPageBreak/>
              <w:t>№</w:t>
            </w:r>
          </w:p>
        </w:tc>
        <w:tc>
          <w:tcPr>
            <w:tcW w:w="36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732C4C" w:rsidRDefault="00A459EF">
            <w:pPr>
              <w:pStyle w:val="1A"/>
              <w:framePr w:wrap="auto" w:yAlign="inline"/>
              <w:tabs>
                <w:tab w:val="left" w:pos="720"/>
                <w:tab w:val="left" w:pos="1440"/>
                <w:tab w:val="left" w:pos="2160"/>
                <w:tab w:val="left" w:pos="2880"/>
                <w:tab w:val="left" w:pos="3600"/>
              </w:tabs>
              <w:spacing w:after="0" w:line="240" w:lineRule="auto"/>
              <w:ind w:firstLine="0"/>
              <w:jc w:val="center"/>
              <w:rPr>
                <w:rFonts w:cs="Times New Roman"/>
              </w:rPr>
            </w:pPr>
            <w:r>
              <w:rPr>
                <w:rFonts w:cs="Times New Roman"/>
              </w:rPr>
              <w:t>Название этапа</w:t>
            </w:r>
          </w:p>
        </w:tc>
        <w:tc>
          <w:tcPr>
            <w:tcW w:w="125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732C4C" w:rsidRDefault="00A459EF">
            <w:pPr>
              <w:pStyle w:val="1A"/>
              <w:framePr w:wrap="auto" w:yAlign="inline"/>
              <w:tabs>
                <w:tab w:val="left" w:pos="720"/>
                <w:tab w:val="left" w:pos="1440"/>
                <w:tab w:val="left" w:pos="2160"/>
              </w:tabs>
              <w:spacing w:after="0" w:line="240" w:lineRule="auto"/>
              <w:ind w:firstLine="0"/>
              <w:jc w:val="center"/>
              <w:rPr>
                <w:rFonts w:cs="Times New Roman"/>
              </w:rPr>
            </w:pPr>
            <w:r>
              <w:rPr>
                <w:rFonts w:cs="Times New Roman"/>
              </w:rPr>
              <w:t>Срок</w:t>
            </w:r>
          </w:p>
        </w:tc>
        <w:tc>
          <w:tcPr>
            <w:tcW w:w="341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732C4C" w:rsidRDefault="00A459EF">
            <w:pPr>
              <w:pStyle w:val="1A"/>
              <w:framePr w:wrap="auto" w:yAlign="inline"/>
              <w:tabs>
                <w:tab w:val="left" w:pos="720"/>
                <w:tab w:val="left" w:pos="1440"/>
                <w:tab w:val="left" w:pos="2160"/>
              </w:tabs>
              <w:spacing w:after="0" w:line="240" w:lineRule="auto"/>
              <w:ind w:firstLine="0"/>
              <w:jc w:val="center"/>
              <w:rPr>
                <w:rFonts w:cs="Times New Roman"/>
              </w:rPr>
            </w:pPr>
            <w:r>
              <w:rPr>
                <w:rFonts w:cs="Times New Roman"/>
              </w:rPr>
              <w:t>Отчетность</w:t>
            </w:r>
          </w:p>
        </w:tc>
      </w:tr>
      <w:tr w:rsidR="00732C4C">
        <w:tblPrEx>
          <w:shd w:val="clear" w:color="auto" w:fill="D0DDEF"/>
        </w:tblPrEx>
        <w:trPr>
          <w:trHeight w:val="460"/>
        </w:trPr>
        <w:tc>
          <w:tcPr>
            <w:tcW w:w="105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732C4C" w:rsidRDefault="00A459EF">
            <w:pPr>
              <w:pStyle w:val="1A"/>
              <w:framePr w:wrap="auto" w:yAlign="inline"/>
              <w:tabs>
                <w:tab w:val="left" w:pos="720"/>
              </w:tabs>
              <w:spacing w:after="0" w:line="240" w:lineRule="auto"/>
              <w:ind w:firstLine="0"/>
              <w:jc w:val="center"/>
              <w:rPr>
                <w:rFonts w:cs="Times New Roman"/>
              </w:rPr>
            </w:pPr>
            <w:r>
              <w:rPr>
                <w:rFonts w:cs="Times New Roman"/>
              </w:rPr>
              <w:t>1</w:t>
            </w:r>
          </w:p>
        </w:tc>
        <w:tc>
          <w:tcPr>
            <w:tcW w:w="36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732C4C" w:rsidRDefault="00A459EF">
            <w:pPr>
              <w:pStyle w:val="1A"/>
              <w:framePr w:wrap="auto" w:yAlign="inline"/>
              <w:tabs>
                <w:tab w:val="left" w:pos="720"/>
                <w:tab w:val="left" w:pos="1440"/>
                <w:tab w:val="left" w:pos="2160"/>
                <w:tab w:val="left" w:pos="2880"/>
                <w:tab w:val="left" w:pos="3600"/>
              </w:tabs>
              <w:spacing w:after="0" w:line="240" w:lineRule="auto"/>
              <w:ind w:firstLine="0"/>
              <w:jc w:val="center"/>
              <w:rPr>
                <w:rFonts w:cs="Times New Roman"/>
              </w:rPr>
            </w:pPr>
            <w:r>
              <w:rPr>
                <w:rFonts w:cs="Times New Roman"/>
              </w:rPr>
              <w:t>2</w:t>
            </w:r>
          </w:p>
        </w:tc>
        <w:tc>
          <w:tcPr>
            <w:tcW w:w="125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732C4C" w:rsidRDefault="00A459EF">
            <w:pPr>
              <w:pStyle w:val="1A"/>
              <w:framePr w:wrap="auto" w:yAlign="inline"/>
              <w:tabs>
                <w:tab w:val="left" w:pos="720"/>
                <w:tab w:val="left" w:pos="1440"/>
                <w:tab w:val="left" w:pos="2160"/>
              </w:tabs>
              <w:spacing w:after="0" w:line="240" w:lineRule="auto"/>
              <w:ind w:firstLine="0"/>
              <w:jc w:val="center"/>
              <w:rPr>
                <w:rFonts w:cs="Times New Roman"/>
              </w:rPr>
            </w:pPr>
            <w:r>
              <w:rPr>
                <w:rFonts w:cs="Times New Roman"/>
              </w:rPr>
              <w:t>3</w:t>
            </w:r>
          </w:p>
        </w:tc>
        <w:tc>
          <w:tcPr>
            <w:tcW w:w="341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732C4C" w:rsidRDefault="00A459EF">
            <w:pPr>
              <w:pStyle w:val="1A"/>
              <w:framePr w:wrap="auto" w:yAlign="inline"/>
              <w:tabs>
                <w:tab w:val="left" w:pos="720"/>
                <w:tab w:val="left" w:pos="1440"/>
                <w:tab w:val="left" w:pos="2160"/>
              </w:tabs>
              <w:spacing w:after="0" w:line="240" w:lineRule="auto"/>
              <w:ind w:firstLine="0"/>
              <w:jc w:val="center"/>
              <w:rPr>
                <w:rFonts w:cs="Times New Roman"/>
              </w:rPr>
            </w:pPr>
            <w:r>
              <w:rPr>
                <w:rFonts w:cs="Times New Roman"/>
              </w:rPr>
              <w:t>4</w:t>
            </w:r>
          </w:p>
        </w:tc>
      </w:tr>
      <w:tr w:rsidR="00732C4C">
        <w:tblPrEx>
          <w:shd w:val="clear" w:color="auto" w:fill="D0DDEF"/>
        </w:tblPrEx>
        <w:trPr>
          <w:trHeight w:val="748"/>
        </w:trPr>
        <w:tc>
          <w:tcPr>
            <w:tcW w:w="105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732C4C" w:rsidRDefault="00A459EF">
            <w:pPr>
              <w:pStyle w:val="1A"/>
              <w:framePr w:wrap="auto" w:yAlign="inline"/>
              <w:tabs>
                <w:tab w:val="left" w:pos="720"/>
              </w:tabs>
              <w:spacing w:after="0" w:line="240" w:lineRule="auto"/>
              <w:ind w:firstLine="0"/>
              <w:jc w:val="left"/>
              <w:rPr>
                <w:rFonts w:cs="Times New Roman"/>
              </w:rPr>
            </w:pPr>
            <w:r>
              <w:rPr>
                <w:rFonts w:cs="Times New Roman"/>
              </w:rPr>
              <w:t>1.</w:t>
            </w:r>
          </w:p>
        </w:tc>
        <w:tc>
          <w:tcPr>
            <w:tcW w:w="36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732C4C" w:rsidRDefault="00A459EF">
            <w:pPr>
              <w:pStyle w:val="1A"/>
              <w:framePr w:wrap="auto" w:yAlign="inline"/>
              <w:tabs>
                <w:tab w:val="left" w:pos="720"/>
                <w:tab w:val="left" w:pos="1440"/>
                <w:tab w:val="left" w:pos="2160"/>
                <w:tab w:val="left" w:pos="2880"/>
                <w:tab w:val="left" w:pos="3600"/>
              </w:tabs>
              <w:spacing w:after="0" w:line="240" w:lineRule="auto"/>
              <w:ind w:firstLine="0"/>
              <w:jc w:val="center"/>
              <w:rPr>
                <w:rFonts w:cs="Times New Roman"/>
              </w:rPr>
            </w:pPr>
            <w:r>
              <w:rPr>
                <w:rFonts w:cs="Times New Roman"/>
                <w:b/>
                <w:bCs/>
              </w:rPr>
              <w:t>Конструкторская часть</w:t>
            </w:r>
          </w:p>
        </w:tc>
        <w:tc>
          <w:tcPr>
            <w:tcW w:w="125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732C4C" w:rsidRDefault="00732C4C"/>
        </w:tc>
        <w:tc>
          <w:tcPr>
            <w:tcW w:w="341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732C4C" w:rsidRDefault="00A459EF">
            <w:pPr>
              <w:pStyle w:val="1A"/>
              <w:framePr w:wrap="auto" w:yAlign="inline"/>
              <w:tabs>
                <w:tab w:val="left" w:pos="720"/>
                <w:tab w:val="left" w:pos="1440"/>
                <w:tab w:val="left" w:pos="2160"/>
              </w:tabs>
              <w:spacing w:after="0" w:line="240" w:lineRule="auto"/>
              <w:ind w:firstLine="0"/>
              <w:jc w:val="center"/>
              <w:rPr>
                <w:rFonts w:cs="Times New Roman"/>
              </w:rPr>
            </w:pPr>
            <w:r>
              <w:rPr>
                <w:rFonts w:cs="Times New Roman"/>
                <w:b/>
                <w:bCs/>
              </w:rPr>
              <w:t>Макет, ПО и комплект документации</w:t>
            </w:r>
          </w:p>
        </w:tc>
      </w:tr>
      <w:tr w:rsidR="00732C4C">
        <w:tblPrEx>
          <w:shd w:val="clear" w:color="auto" w:fill="D0DDEF"/>
        </w:tblPrEx>
        <w:trPr>
          <w:trHeight w:val="1708"/>
        </w:trPr>
        <w:tc>
          <w:tcPr>
            <w:tcW w:w="105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732C4C" w:rsidRDefault="00A459EF">
            <w:pPr>
              <w:pStyle w:val="1A"/>
              <w:framePr w:wrap="auto" w:yAlign="inline"/>
              <w:tabs>
                <w:tab w:val="left" w:pos="720"/>
              </w:tabs>
              <w:spacing w:after="0" w:line="240" w:lineRule="auto"/>
              <w:ind w:firstLine="0"/>
              <w:jc w:val="left"/>
              <w:rPr>
                <w:rFonts w:eastAsia="Times New Roman" w:cs="Times New Roman"/>
                <w:color w:val="auto"/>
                <w:szCs w:val="20"/>
                <w:cs/>
              </w:rPr>
            </w:pPr>
            <w:r>
              <w:rPr>
                <w:rFonts w:eastAsia="Times New Roman" w:cs="Times New Roman"/>
                <w:color w:val="auto"/>
                <w:szCs w:val="20"/>
                <w:cs/>
              </w:rPr>
              <w:t>1.1.</w:t>
            </w:r>
          </w:p>
        </w:tc>
        <w:tc>
          <w:tcPr>
            <w:tcW w:w="36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732C4C" w:rsidRDefault="00A459EF">
            <w:pPr>
              <w:pStyle w:val="1A"/>
              <w:framePr w:wrap="auto" w:yAlign="inline"/>
              <w:spacing w:after="0" w:line="240" w:lineRule="auto"/>
              <w:ind w:firstLine="0"/>
              <w:rPr>
                <w:rFonts w:eastAsia="Times New Roman" w:cs="Times New Roman"/>
                <w:color w:val="auto"/>
                <w:szCs w:val="20"/>
                <w:cs/>
              </w:rPr>
            </w:pPr>
            <w:r>
              <w:rPr>
                <w:rFonts w:eastAsia="Times New Roman" w:cs="Times New Roman"/>
                <w:color w:val="auto"/>
                <w:szCs w:val="20"/>
                <w:cs/>
              </w:rPr>
              <w:t xml:space="preserve">Проектирование: </w:t>
            </w:r>
            <w:r>
              <w:t>разработка структуры ПО и проектирование компонентов.</w:t>
            </w:r>
          </w:p>
        </w:tc>
        <w:tc>
          <w:tcPr>
            <w:tcW w:w="125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732C4C" w:rsidRDefault="00A459EF">
            <w:pPr>
              <w:pStyle w:val="1A"/>
              <w:framePr w:wrap="around"/>
              <w:spacing w:after="0" w:line="240" w:lineRule="auto"/>
              <w:ind w:firstLine="0"/>
              <w:rPr>
                <w:rFonts w:cs="Times New Roman"/>
              </w:rPr>
            </w:pPr>
            <w:r>
              <w:rPr>
                <w:rFonts w:cs="Times New Roman"/>
              </w:rPr>
              <w:t>До 1.10.19</w:t>
            </w:r>
          </w:p>
        </w:tc>
        <w:tc>
          <w:tcPr>
            <w:tcW w:w="341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732C4C" w:rsidRDefault="00A459EF">
            <w:pPr>
              <w:pStyle w:val="1A"/>
              <w:framePr w:wrap="auto" w:yAlign="inline"/>
              <w:spacing w:after="0" w:line="240" w:lineRule="auto"/>
              <w:ind w:firstLine="0"/>
            </w:pPr>
            <w:r>
              <w:t>Описание автоматизируемых функций;</w:t>
            </w:r>
          </w:p>
          <w:p w:rsidR="00732C4C" w:rsidRDefault="00A459EF">
            <w:pPr>
              <w:ind w:firstLine="0"/>
            </w:pPr>
            <w:r>
              <w:t>Общее описание системы.</w:t>
            </w:r>
          </w:p>
        </w:tc>
      </w:tr>
      <w:tr w:rsidR="00732C4C">
        <w:tblPrEx>
          <w:shd w:val="clear" w:color="auto" w:fill="D0DDEF"/>
        </w:tblPrEx>
        <w:trPr>
          <w:trHeight w:val="4588"/>
        </w:trPr>
        <w:tc>
          <w:tcPr>
            <w:tcW w:w="105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732C4C" w:rsidRDefault="00A459EF">
            <w:pPr>
              <w:pStyle w:val="1A"/>
              <w:framePr w:wrap="auto" w:yAlign="inline"/>
              <w:spacing w:after="0" w:line="240" w:lineRule="auto"/>
              <w:ind w:firstLine="0"/>
              <w:rPr>
                <w:rFonts w:cs="Times New Roman"/>
              </w:rPr>
            </w:pPr>
            <w:r>
              <w:rPr>
                <w:rFonts w:cs="Times New Roman"/>
              </w:rPr>
              <w:t>1.2.</w:t>
            </w:r>
          </w:p>
        </w:tc>
        <w:tc>
          <w:tcPr>
            <w:tcW w:w="36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732C4C" w:rsidRDefault="00A459EF">
            <w:pPr>
              <w:pStyle w:val="1A"/>
              <w:framePr w:wrap="auto" w:yAlign="inline"/>
              <w:spacing w:after="0" w:line="240" w:lineRule="auto"/>
              <w:ind w:firstLine="0"/>
              <w:rPr>
                <w:rFonts w:cs="Times New Roman"/>
              </w:rPr>
            </w:pPr>
            <w:r>
              <w:rPr>
                <w:rFonts w:cs="Times New Roman"/>
              </w:rPr>
              <w:t>Реализация: кодирование, тестирование и отладка программных компонентов и системы в целом.</w:t>
            </w:r>
          </w:p>
        </w:tc>
        <w:tc>
          <w:tcPr>
            <w:tcW w:w="125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732C4C" w:rsidRDefault="00A459EF">
            <w:pPr>
              <w:pStyle w:val="1A"/>
              <w:framePr w:wrap="around"/>
              <w:spacing w:after="0" w:line="240" w:lineRule="auto"/>
              <w:ind w:firstLine="0"/>
              <w:rPr>
                <w:rFonts w:cs="Times New Roman"/>
              </w:rPr>
            </w:pPr>
            <w:r>
              <w:rPr>
                <w:rFonts w:cs="Times New Roman"/>
              </w:rPr>
              <w:t>До 1.12.19</w:t>
            </w:r>
          </w:p>
        </w:tc>
        <w:tc>
          <w:tcPr>
            <w:tcW w:w="341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732C4C" w:rsidRDefault="00A459EF">
            <w:pPr>
              <w:pStyle w:val="1A"/>
              <w:framePr w:wrap="auto" w:yAlign="inline"/>
              <w:spacing w:after="0" w:line="240" w:lineRule="auto"/>
              <w:ind w:firstLine="0"/>
              <w:rPr>
                <w:rFonts w:cs="Times New Roman"/>
              </w:rPr>
            </w:pPr>
            <w:r>
              <w:rPr>
                <w:rFonts w:cs="Times New Roman"/>
              </w:rPr>
              <w:t xml:space="preserve">ПО (исходные коды в </w:t>
            </w:r>
            <w:r>
              <w:rPr>
                <w:rFonts w:cs="Times New Roman"/>
                <w:lang w:val="en-US"/>
              </w:rPr>
              <w:t>git</w:t>
            </w:r>
            <w:r>
              <w:rPr>
                <w:rFonts w:cs="Times New Roman"/>
              </w:rPr>
              <w:t xml:space="preserve"> репозитории, инструкцию по сборке проекта), включающее:</w:t>
            </w:r>
          </w:p>
          <w:p w:rsidR="00732C4C" w:rsidRDefault="00A459EF">
            <w:pPr>
              <w:pStyle w:val="1A"/>
              <w:framePr w:wrap="auto" w:yAlign="inline"/>
              <w:numPr>
                <w:ilvl w:val="0"/>
                <w:numId w:val="21"/>
              </w:numPr>
              <w:spacing w:after="0" w:line="240" w:lineRule="auto"/>
              <w:rPr>
                <w:rFonts w:cs="Times New Roman"/>
              </w:rPr>
            </w:pPr>
            <w:r>
              <w:rPr>
                <w:rFonts w:cs="Times New Roman"/>
              </w:rPr>
              <w:t>ПО для отчуждаемого устройства</w:t>
            </w:r>
          </w:p>
          <w:p w:rsidR="00732C4C" w:rsidRDefault="00A459EF">
            <w:pPr>
              <w:pStyle w:val="1A"/>
              <w:framePr w:wrap="auto" w:yAlign="inline"/>
              <w:numPr>
                <w:ilvl w:val="0"/>
                <w:numId w:val="21"/>
              </w:numPr>
              <w:spacing w:after="0" w:line="240" w:lineRule="auto"/>
              <w:rPr>
                <w:rFonts w:cs="Times New Roman"/>
              </w:rPr>
            </w:pPr>
            <w:r>
              <w:rPr>
                <w:szCs w:val="22"/>
              </w:rPr>
              <w:t>ПО для взаимодействия с отчуждаемым устройством</w:t>
            </w:r>
          </w:p>
          <w:p w:rsidR="00732C4C" w:rsidRDefault="00732C4C">
            <w:pPr>
              <w:pStyle w:val="1A"/>
              <w:framePr w:wrap="auto" w:yAlign="inline"/>
              <w:spacing w:after="0" w:line="240" w:lineRule="auto"/>
              <w:ind w:firstLine="0"/>
              <w:rPr>
                <w:rFonts w:cs="Times New Roman"/>
              </w:rPr>
            </w:pPr>
          </w:p>
        </w:tc>
      </w:tr>
      <w:tr w:rsidR="00732C4C">
        <w:tblPrEx>
          <w:shd w:val="clear" w:color="auto" w:fill="D0DDEF"/>
        </w:tblPrEx>
        <w:trPr>
          <w:trHeight w:val="2028"/>
        </w:trPr>
        <w:tc>
          <w:tcPr>
            <w:tcW w:w="105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732C4C" w:rsidRDefault="00A459EF">
            <w:pPr>
              <w:pStyle w:val="1A"/>
              <w:framePr w:wrap="auto" w:yAlign="inline"/>
              <w:spacing w:after="0" w:line="240" w:lineRule="auto"/>
              <w:ind w:firstLine="0"/>
              <w:rPr>
                <w:rFonts w:cs="Times New Roman"/>
              </w:rPr>
            </w:pPr>
            <w:r>
              <w:rPr>
                <w:rFonts w:cs="Times New Roman"/>
              </w:rPr>
              <w:t>1.3.</w:t>
            </w:r>
          </w:p>
        </w:tc>
        <w:tc>
          <w:tcPr>
            <w:tcW w:w="36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732C4C" w:rsidRDefault="00A459EF">
            <w:pPr>
              <w:pStyle w:val="1A"/>
              <w:framePr w:wrap="auto" w:yAlign="inline"/>
              <w:spacing w:after="0" w:line="240" w:lineRule="auto"/>
              <w:ind w:firstLine="0"/>
              <w:rPr>
                <w:rFonts w:cs="Times New Roman"/>
              </w:rPr>
            </w:pPr>
            <w:r>
              <w:rPr>
                <w:rFonts w:cs="Times New Roman"/>
              </w:rPr>
              <w:t>Документирование.</w:t>
            </w:r>
          </w:p>
        </w:tc>
        <w:tc>
          <w:tcPr>
            <w:tcW w:w="125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732C4C" w:rsidRDefault="00A459EF">
            <w:pPr>
              <w:pStyle w:val="1A"/>
              <w:framePr w:wrap="around"/>
              <w:spacing w:after="0" w:line="240" w:lineRule="auto"/>
              <w:ind w:firstLine="0"/>
              <w:rPr>
                <w:rFonts w:cs="Times New Roman"/>
              </w:rPr>
            </w:pPr>
            <w:r>
              <w:rPr>
                <w:rFonts w:cs="Times New Roman"/>
              </w:rPr>
              <w:t>До 1.12.19</w:t>
            </w:r>
          </w:p>
        </w:tc>
        <w:tc>
          <w:tcPr>
            <w:tcW w:w="341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732C4C" w:rsidRDefault="00A459EF">
            <w:pPr>
              <w:pStyle w:val="1A"/>
              <w:framePr w:wrap="auto" w:yAlign="inline"/>
              <w:spacing w:after="0" w:line="240" w:lineRule="auto"/>
              <w:ind w:firstLine="0"/>
              <w:rPr>
                <w:rFonts w:cs="Times New Roman"/>
              </w:rPr>
            </w:pPr>
            <w:r>
              <w:rPr>
                <w:rFonts w:cs="Times New Roman"/>
              </w:rPr>
              <w:t>Комплект сопровождающей (программной и эксплуатационной) документации.</w:t>
            </w:r>
          </w:p>
        </w:tc>
      </w:tr>
      <w:tr w:rsidR="00732C4C">
        <w:tblPrEx>
          <w:shd w:val="clear" w:color="auto" w:fill="D0DDEF"/>
        </w:tblPrEx>
        <w:trPr>
          <w:trHeight w:val="1168"/>
        </w:trPr>
        <w:tc>
          <w:tcPr>
            <w:tcW w:w="105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732C4C" w:rsidRDefault="00A459EF">
            <w:pPr>
              <w:pStyle w:val="1A"/>
              <w:framePr w:wrap="auto" w:yAlign="inline"/>
              <w:spacing w:after="0" w:line="240" w:lineRule="auto"/>
              <w:ind w:firstLine="0"/>
              <w:rPr>
                <w:rFonts w:cs="Times New Roman"/>
              </w:rPr>
            </w:pPr>
            <w:r>
              <w:rPr>
                <w:rFonts w:cs="Times New Roman"/>
              </w:rPr>
              <w:t>1.3.1.</w:t>
            </w:r>
          </w:p>
        </w:tc>
        <w:tc>
          <w:tcPr>
            <w:tcW w:w="36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732C4C" w:rsidRDefault="00A459EF">
            <w:pPr>
              <w:pStyle w:val="1A"/>
              <w:framePr w:wrap="auto" w:yAlign="inline"/>
              <w:spacing w:after="0" w:line="240" w:lineRule="auto"/>
              <w:ind w:firstLine="0"/>
              <w:rPr>
                <w:rFonts w:cs="Times New Roman"/>
              </w:rPr>
            </w:pPr>
            <w:r>
              <w:rPr>
                <w:rFonts w:cs="Times New Roman"/>
              </w:rPr>
              <w:t>Создание комплекта документации.</w:t>
            </w:r>
          </w:p>
        </w:tc>
        <w:tc>
          <w:tcPr>
            <w:tcW w:w="125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732C4C" w:rsidRDefault="00A459EF">
            <w:pPr>
              <w:pStyle w:val="1A"/>
              <w:framePr w:wrap="around"/>
              <w:spacing w:after="0" w:line="240" w:lineRule="auto"/>
              <w:ind w:firstLine="0"/>
              <w:rPr>
                <w:rFonts w:cs="Times New Roman"/>
              </w:rPr>
            </w:pPr>
            <w:r>
              <w:rPr>
                <w:rFonts w:cs="Times New Roman"/>
              </w:rPr>
              <w:t>До 1.12.19</w:t>
            </w:r>
          </w:p>
        </w:tc>
        <w:tc>
          <w:tcPr>
            <w:tcW w:w="341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732C4C" w:rsidRDefault="00A459EF">
            <w:pPr>
              <w:pStyle w:val="1A"/>
              <w:framePr w:wrap="auto" w:yAlign="inline"/>
              <w:spacing w:after="0" w:line="240" w:lineRule="auto"/>
              <w:ind w:firstLine="0"/>
              <w:rPr>
                <w:rFonts w:cs="Times New Roman"/>
              </w:rPr>
            </w:pPr>
            <w:r>
              <w:rPr>
                <w:rFonts w:cs="Times New Roman"/>
              </w:rPr>
              <w:t>1.</w:t>
            </w:r>
            <w:r>
              <w:rPr>
                <w:rFonts w:cs="Times New Roman"/>
                <w:lang w:bidi="ru-RU"/>
              </w:rPr>
              <w:t>Ведомость проекта</w:t>
            </w:r>
            <w:r>
              <w:rPr>
                <w:rFonts w:cs="Times New Roman"/>
              </w:rPr>
              <w:t>; </w:t>
            </w:r>
            <w:r>
              <w:rPr>
                <w:rFonts w:cs="Times New Roman"/>
              </w:rPr>
              <w:br/>
              <w:t>2.</w:t>
            </w:r>
            <w:r>
              <w:rPr>
                <w:rFonts w:cs="Times New Roman"/>
                <w:lang w:bidi="ru-RU"/>
              </w:rPr>
              <w:t>Пояснительная записка к эскизному проекту</w:t>
            </w:r>
            <w:r>
              <w:rPr>
                <w:rFonts w:cs="Times New Roman"/>
              </w:rPr>
              <w:t>; </w:t>
            </w:r>
            <w:r>
              <w:rPr>
                <w:rFonts w:cs="Times New Roman"/>
              </w:rPr>
              <w:br/>
              <w:t>3.</w:t>
            </w:r>
            <w:r>
              <w:rPr>
                <w:rFonts w:cs="Times New Roman"/>
                <w:lang w:bidi="ru-RU"/>
              </w:rPr>
              <w:t xml:space="preserve">Программа и методика испытаний </w:t>
            </w:r>
            <w:r>
              <w:rPr>
                <w:rFonts w:cs="Times New Roman"/>
              </w:rPr>
              <w:t>(</w:t>
            </w:r>
            <w:r>
              <w:rPr>
                <w:rFonts w:cs="Times New Roman"/>
                <w:lang w:bidi="ru-RU"/>
              </w:rPr>
              <w:t>ПМИ</w:t>
            </w:r>
            <w:r>
              <w:rPr>
                <w:rFonts w:cs="Times New Roman"/>
              </w:rPr>
              <w:t>); </w:t>
            </w:r>
            <w:r>
              <w:rPr>
                <w:rFonts w:cs="Times New Roman"/>
              </w:rPr>
              <w:br/>
              <w:t>4.</w:t>
            </w:r>
            <w:r>
              <w:rPr>
                <w:rFonts w:cs="Times New Roman"/>
                <w:lang w:bidi="ru-RU"/>
              </w:rPr>
              <w:t>Описание программного обеспечения</w:t>
            </w:r>
            <w:r>
              <w:rPr>
                <w:rFonts w:cs="Times New Roman"/>
              </w:rPr>
              <w:t>; </w:t>
            </w:r>
            <w:r>
              <w:rPr>
                <w:rFonts w:cs="Times New Roman"/>
              </w:rPr>
              <w:br/>
              <w:t>5.</w:t>
            </w:r>
            <w:r>
              <w:rPr>
                <w:rFonts w:cs="Times New Roman"/>
                <w:lang w:bidi="ru-RU"/>
              </w:rPr>
              <w:t xml:space="preserve">Техническое задание </w:t>
            </w:r>
            <w:r>
              <w:rPr>
                <w:rFonts w:cs="Times New Roman"/>
              </w:rPr>
              <w:t>(</w:t>
            </w:r>
            <w:r>
              <w:rPr>
                <w:rFonts w:cs="Times New Roman"/>
                <w:lang w:bidi="ru-RU"/>
              </w:rPr>
              <w:t>ТЗ</w:t>
            </w:r>
            <w:r>
              <w:rPr>
                <w:rFonts w:cs="Times New Roman"/>
              </w:rPr>
              <w:t>); </w:t>
            </w:r>
            <w:r>
              <w:rPr>
                <w:rFonts w:cs="Times New Roman"/>
              </w:rPr>
              <w:br/>
              <w:t>6.</w:t>
            </w:r>
            <w:r>
              <w:rPr>
                <w:rFonts w:cs="Times New Roman"/>
                <w:lang w:bidi="ru-RU"/>
              </w:rPr>
              <w:t xml:space="preserve">Схема структурная </w:t>
            </w:r>
            <w:r>
              <w:rPr>
                <w:rFonts w:cs="Times New Roman"/>
                <w:lang w:bidi="ru-RU"/>
              </w:rPr>
              <w:lastRenderedPageBreak/>
              <w:t>комплекса технических средств</w:t>
            </w:r>
            <w:r>
              <w:rPr>
                <w:rFonts w:cs="Times New Roman"/>
              </w:rPr>
              <w:t>; </w:t>
            </w:r>
            <w:r>
              <w:rPr>
                <w:rFonts w:cs="Times New Roman"/>
              </w:rPr>
              <w:br/>
              <w:t>7.</w:t>
            </w:r>
            <w:r>
              <w:rPr>
                <w:rFonts w:cs="Times New Roman"/>
                <w:lang w:bidi="ru-RU"/>
              </w:rPr>
              <w:t>Схема функциональной структуры</w:t>
            </w:r>
            <w:r>
              <w:rPr>
                <w:rFonts w:cs="Times New Roman"/>
              </w:rPr>
              <w:t>; </w:t>
            </w:r>
            <w:r>
              <w:rPr>
                <w:rFonts w:cs="Times New Roman"/>
              </w:rPr>
              <w:br/>
              <w:t>8.</w:t>
            </w:r>
            <w:r>
              <w:rPr>
                <w:rFonts w:cs="Times New Roman"/>
                <w:lang w:bidi="ru-RU"/>
              </w:rPr>
              <w:t>Ведомость эксплуатационных документов</w:t>
            </w:r>
            <w:r>
              <w:rPr>
                <w:rFonts w:cs="Times New Roman"/>
              </w:rPr>
              <w:t>; </w:t>
            </w:r>
            <w:r>
              <w:rPr>
                <w:rFonts w:cs="Times New Roman"/>
              </w:rPr>
              <w:br/>
              <w:t>9.</w:t>
            </w:r>
            <w:r>
              <w:rPr>
                <w:rFonts w:cs="Times New Roman"/>
                <w:lang w:bidi="ru-RU"/>
              </w:rPr>
              <w:t>Руководство пользователя</w:t>
            </w:r>
            <w:r>
              <w:rPr>
                <w:rFonts w:cs="Times New Roman"/>
              </w:rPr>
              <w:t>; </w:t>
            </w:r>
            <w:r>
              <w:rPr>
                <w:rFonts w:cs="Times New Roman"/>
              </w:rPr>
              <w:br/>
              <w:t>10.</w:t>
            </w:r>
            <w:r>
              <w:rPr>
                <w:rFonts w:cs="Times New Roman"/>
                <w:lang w:bidi="ru-RU"/>
              </w:rPr>
              <w:t>Инструкция по эксплуатации КТС</w:t>
            </w:r>
            <w:r>
              <w:rPr>
                <w:rFonts w:cs="Times New Roman"/>
              </w:rPr>
              <w:t>; </w:t>
            </w:r>
            <w:r>
              <w:rPr>
                <w:rFonts w:cs="Times New Roman"/>
              </w:rPr>
              <w:br/>
              <w:t>11.</w:t>
            </w:r>
            <w:r>
              <w:rPr>
                <w:rFonts w:cs="Times New Roman"/>
                <w:lang w:bidi="ru-RU"/>
              </w:rPr>
              <w:t>Технологическая инструкция</w:t>
            </w:r>
          </w:p>
        </w:tc>
      </w:tr>
      <w:tr w:rsidR="00732C4C">
        <w:tblPrEx>
          <w:shd w:val="clear" w:color="auto" w:fill="D0DDEF"/>
        </w:tblPrEx>
        <w:trPr>
          <w:trHeight w:val="1388"/>
        </w:trPr>
        <w:tc>
          <w:tcPr>
            <w:tcW w:w="105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732C4C" w:rsidRDefault="00A459EF">
            <w:pPr>
              <w:pStyle w:val="1A"/>
              <w:framePr w:wrap="auto" w:yAlign="inline"/>
              <w:spacing w:after="0" w:line="240" w:lineRule="auto"/>
              <w:ind w:firstLine="0"/>
              <w:rPr>
                <w:rFonts w:cs="Times New Roman"/>
              </w:rPr>
            </w:pPr>
            <w:r>
              <w:rPr>
                <w:rFonts w:cs="Times New Roman"/>
              </w:rPr>
              <w:lastRenderedPageBreak/>
              <w:t>1.3.2.</w:t>
            </w:r>
          </w:p>
        </w:tc>
        <w:tc>
          <w:tcPr>
            <w:tcW w:w="36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732C4C" w:rsidRDefault="00A459EF">
            <w:pPr>
              <w:pStyle w:val="1A"/>
              <w:framePr w:wrap="auto" w:yAlign="inline"/>
              <w:spacing w:after="0" w:line="240" w:lineRule="auto"/>
              <w:ind w:firstLine="0"/>
              <w:rPr>
                <w:rFonts w:cs="Times New Roman"/>
              </w:rPr>
            </w:pPr>
            <w:r>
              <w:rPr>
                <w:rFonts w:cs="Times New Roman"/>
              </w:rPr>
              <w:t xml:space="preserve">Согласование ПМИ главным инженером базовой организации А.В. Кузнецовым </w:t>
            </w:r>
          </w:p>
        </w:tc>
        <w:tc>
          <w:tcPr>
            <w:tcW w:w="125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732C4C" w:rsidRDefault="00A459EF">
            <w:pPr>
              <w:pStyle w:val="1A"/>
              <w:framePr w:wrap="around"/>
              <w:spacing w:after="0" w:line="240" w:lineRule="auto"/>
              <w:ind w:firstLine="0"/>
              <w:rPr>
                <w:rFonts w:cs="Times New Roman"/>
              </w:rPr>
            </w:pPr>
            <w:r>
              <w:rPr>
                <w:rFonts w:cs="Times New Roman"/>
              </w:rPr>
              <w:t>До 1.12.19</w:t>
            </w:r>
          </w:p>
        </w:tc>
        <w:tc>
          <w:tcPr>
            <w:tcW w:w="341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732C4C" w:rsidRDefault="00A459EF">
            <w:pPr>
              <w:pStyle w:val="1A"/>
              <w:framePr w:wrap="auto" w:yAlign="inline"/>
              <w:spacing w:after="0" w:line="240" w:lineRule="auto"/>
              <w:ind w:firstLine="0"/>
              <w:rPr>
                <w:rFonts w:cs="Times New Roman"/>
              </w:rPr>
            </w:pPr>
            <w:r>
              <w:rPr>
                <w:rFonts w:cs="Times New Roman"/>
              </w:rPr>
              <w:t>Согласованная ПМИ.</w:t>
            </w:r>
          </w:p>
        </w:tc>
      </w:tr>
      <w:tr w:rsidR="00732C4C">
        <w:tblPrEx>
          <w:shd w:val="clear" w:color="auto" w:fill="D0DDEF"/>
        </w:tblPrEx>
        <w:trPr>
          <w:trHeight w:val="1388"/>
        </w:trPr>
        <w:tc>
          <w:tcPr>
            <w:tcW w:w="105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732C4C" w:rsidRDefault="00A459EF">
            <w:pPr>
              <w:pStyle w:val="1A"/>
              <w:framePr w:wrap="auto" w:yAlign="inline"/>
              <w:spacing w:after="0" w:line="240" w:lineRule="auto"/>
              <w:ind w:firstLine="0"/>
              <w:rPr>
                <w:rFonts w:cs="Times New Roman"/>
              </w:rPr>
            </w:pPr>
            <w:r>
              <w:rPr>
                <w:rFonts w:cs="Times New Roman"/>
              </w:rPr>
              <w:t>1.4.</w:t>
            </w:r>
          </w:p>
        </w:tc>
        <w:tc>
          <w:tcPr>
            <w:tcW w:w="36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732C4C" w:rsidRDefault="00A459EF">
            <w:pPr>
              <w:pStyle w:val="1A"/>
              <w:framePr w:wrap="auto" w:yAlign="inline"/>
              <w:spacing w:after="0" w:line="240" w:lineRule="auto"/>
              <w:ind w:firstLine="0"/>
              <w:rPr>
                <w:rFonts w:cs="Times New Roman"/>
              </w:rPr>
            </w:pPr>
            <w:r>
              <w:rPr>
                <w:rFonts w:cs="Times New Roman"/>
              </w:rPr>
              <w:t>Подготовка к испытаниям и испытание макета ПО: создание стенда.</w:t>
            </w:r>
          </w:p>
        </w:tc>
        <w:tc>
          <w:tcPr>
            <w:tcW w:w="125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732C4C" w:rsidRDefault="00A459EF">
            <w:pPr>
              <w:pStyle w:val="1A"/>
              <w:framePr w:wrap="around"/>
              <w:spacing w:after="0" w:line="240" w:lineRule="auto"/>
              <w:ind w:firstLine="0"/>
              <w:rPr>
                <w:rFonts w:cs="Times New Roman"/>
              </w:rPr>
            </w:pPr>
            <w:r>
              <w:rPr>
                <w:rFonts w:cs="Times New Roman"/>
              </w:rPr>
              <w:t>До 1.12.19</w:t>
            </w:r>
          </w:p>
        </w:tc>
        <w:tc>
          <w:tcPr>
            <w:tcW w:w="341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732C4C" w:rsidRDefault="00A459EF">
            <w:pPr>
              <w:pStyle w:val="1A"/>
              <w:framePr w:wrap="auto" w:yAlign="inline"/>
              <w:spacing w:after="0" w:line="240" w:lineRule="auto"/>
              <w:ind w:firstLine="0"/>
              <w:rPr>
                <w:rFonts w:cs="Times New Roman"/>
              </w:rPr>
            </w:pPr>
            <w:r>
              <w:rPr>
                <w:rFonts w:cs="Times New Roman"/>
              </w:rPr>
              <w:t>Испытательный стенд на технических средствах кафедры.</w:t>
            </w:r>
          </w:p>
        </w:tc>
      </w:tr>
      <w:tr w:rsidR="00732C4C">
        <w:tblPrEx>
          <w:shd w:val="clear" w:color="auto" w:fill="D0DDEF"/>
        </w:tblPrEx>
        <w:trPr>
          <w:trHeight w:val="1068"/>
        </w:trPr>
        <w:tc>
          <w:tcPr>
            <w:tcW w:w="105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732C4C" w:rsidRDefault="00A459EF">
            <w:pPr>
              <w:pStyle w:val="1A"/>
              <w:framePr w:wrap="auto" w:yAlign="inline"/>
              <w:spacing w:after="0" w:line="240" w:lineRule="auto"/>
              <w:ind w:firstLine="0"/>
              <w:rPr>
                <w:rFonts w:cs="Times New Roman"/>
              </w:rPr>
            </w:pPr>
            <w:r>
              <w:rPr>
                <w:rFonts w:cs="Times New Roman"/>
              </w:rPr>
              <w:t>2.</w:t>
            </w:r>
          </w:p>
        </w:tc>
        <w:tc>
          <w:tcPr>
            <w:tcW w:w="36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732C4C" w:rsidRDefault="00A459EF">
            <w:pPr>
              <w:pStyle w:val="1A"/>
              <w:framePr w:wrap="auto" w:yAlign="inline"/>
              <w:tabs>
                <w:tab w:val="left" w:pos="720"/>
                <w:tab w:val="left" w:pos="1440"/>
                <w:tab w:val="left" w:pos="2160"/>
                <w:tab w:val="left" w:pos="2880"/>
                <w:tab w:val="left" w:pos="3600"/>
              </w:tabs>
              <w:spacing w:after="0" w:line="240" w:lineRule="auto"/>
              <w:ind w:firstLine="0"/>
              <w:rPr>
                <w:rFonts w:cs="Times New Roman"/>
              </w:rPr>
            </w:pPr>
            <w:r>
              <w:rPr>
                <w:rFonts w:cs="Times New Roman"/>
                <w:b/>
                <w:bCs/>
              </w:rPr>
              <w:t>Исследовательская часть.</w:t>
            </w:r>
          </w:p>
        </w:tc>
        <w:tc>
          <w:tcPr>
            <w:tcW w:w="125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732C4C" w:rsidRDefault="00732C4C">
            <w:pPr>
              <w:pStyle w:val="1A"/>
              <w:framePr w:wrap="around"/>
              <w:spacing w:after="0" w:line="240" w:lineRule="auto"/>
              <w:ind w:firstLine="0"/>
              <w:rPr>
                <w:rFonts w:cs="Times New Roman"/>
              </w:rPr>
            </w:pPr>
          </w:p>
        </w:tc>
        <w:tc>
          <w:tcPr>
            <w:tcW w:w="341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732C4C" w:rsidRDefault="00A459EF">
            <w:pPr>
              <w:pStyle w:val="1A"/>
              <w:framePr w:wrap="auto" w:yAlign="inline"/>
              <w:tabs>
                <w:tab w:val="left" w:pos="720"/>
                <w:tab w:val="left" w:pos="1440"/>
                <w:tab w:val="left" w:pos="2160"/>
              </w:tabs>
              <w:spacing w:after="0" w:line="240" w:lineRule="auto"/>
              <w:ind w:firstLine="0"/>
              <w:rPr>
                <w:rFonts w:cs="Times New Roman"/>
              </w:rPr>
            </w:pPr>
            <w:r>
              <w:rPr>
                <w:rFonts w:cs="Times New Roman"/>
                <w:b/>
                <w:bCs/>
              </w:rPr>
              <w:t>Пояснительная записка.</w:t>
            </w:r>
          </w:p>
        </w:tc>
      </w:tr>
      <w:tr w:rsidR="00732C4C">
        <w:tblPrEx>
          <w:shd w:val="clear" w:color="auto" w:fill="D0DDEF"/>
        </w:tblPrEx>
        <w:trPr>
          <w:trHeight w:val="1068"/>
        </w:trPr>
        <w:tc>
          <w:tcPr>
            <w:tcW w:w="105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732C4C" w:rsidRDefault="00A459EF">
            <w:pPr>
              <w:pStyle w:val="1A"/>
              <w:framePr w:wrap="auto" w:yAlign="inline"/>
              <w:spacing w:after="0" w:line="240" w:lineRule="auto"/>
              <w:ind w:firstLine="0"/>
              <w:rPr>
                <w:rFonts w:cs="Times New Roman"/>
              </w:rPr>
            </w:pPr>
            <w:r>
              <w:rPr>
                <w:rFonts w:cs="Times New Roman"/>
              </w:rPr>
              <w:t>2.1.</w:t>
            </w:r>
          </w:p>
        </w:tc>
        <w:tc>
          <w:tcPr>
            <w:tcW w:w="36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732C4C" w:rsidRDefault="00A459EF">
            <w:pPr>
              <w:pStyle w:val="1A"/>
              <w:framePr w:wrap="auto" w:yAlign="inline"/>
              <w:spacing w:after="0" w:line="240" w:lineRule="auto"/>
              <w:ind w:firstLine="0"/>
              <w:rPr>
                <w:rFonts w:cs="Times New Roman"/>
              </w:rPr>
            </w:pPr>
            <w:r>
              <w:rPr>
                <w:rFonts w:cs="Times New Roman"/>
              </w:rPr>
              <w:t>Оценка предполагаемого качества функционирования.</w:t>
            </w:r>
          </w:p>
        </w:tc>
        <w:tc>
          <w:tcPr>
            <w:tcW w:w="125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732C4C" w:rsidRDefault="00A459EF">
            <w:pPr>
              <w:pStyle w:val="1A"/>
              <w:framePr w:wrap="around"/>
              <w:spacing w:after="0" w:line="240" w:lineRule="auto"/>
              <w:ind w:firstLine="0"/>
              <w:rPr>
                <w:rFonts w:cs="Times New Roman"/>
              </w:rPr>
            </w:pPr>
            <w:r>
              <w:rPr>
                <w:rFonts w:cs="Times New Roman"/>
              </w:rPr>
              <w:t>1.12.19</w:t>
            </w:r>
          </w:p>
        </w:tc>
        <w:tc>
          <w:tcPr>
            <w:tcW w:w="341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732C4C" w:rsidRDefault="00A459EF">
            <w:pPr>
              <w:pStyle w:val="1A"/>
              <w:framePr w:wrap="auto" w:yAlign="inline"/>
              <w:spacing w:after="0" w:line="240" w:lineRule="auto"/>
              <w:ind w:firstLine="0"/>
              <w:rPr>
                <w:rFonts w:cs="Times New Roman"/>
              </w:rPr>
            </w:pPr>
            <w:r>
              <w:rPr>
                <w:rFonts w:cs="Times New Roman"/>
              </w:rPr>
              <w:t>Модель и результаты моделирования.</w:t>
            </w:r>
          </w:p>
        </w:tc>
      </w:tr>
      <w:tr w:rsidR="00732C4C">
        <w:tblPrEx>
          <w:shd w:val="clear" w:color="auto" w:fill="D0DDEF"/>
        </w:tblPrEx>
        <w:trPr>
          <w:trHeight w:val="668"/>
        </w:trPr>
        <w:tc>
          <w:tcPr>
            <w:tcW w:w="105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732C4C" w:rsidRDefault="00A459EF">
            <w:pPr>
              <w:pStyle w:val="1A"/>
              <w:framePr w:wrap="auto" w:yAlign="inline"/>
              <w:spacing w:after="0" w:line="240" w:lineRule="auto"/>
              <w:ind w:firstLine="0"/>
              <w:rPr>
                <w:rFonts w:cs="Times New Roman"/>
              </w:rPr>
            </w:pPr>
            <w:r>
              <w:rPr>
                <w:rFonts w:cs="Times New Roman"/>
              </w:rPr>
              <w:t>2.2.</w:t>
            </w:r>
          </w:p>
        </w:tc>
        <w:tc>
          <w:tcPr>
            <w:tcW w:w="36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732C4C" w:rsidRDefault="00A459EF">
            <w:pPr>
              <w:pStyle w:val="1A"/>
              <w:framePr w:wrap="auto" w:yAlign="inline"/>
              <w:spacing w:after="0" w:line="240" w:lineRule="auto"/>
              <w:ind w:firstLine="0"/>
              <w:rPr>
                <w:rFonts w:cs="Times New Roman"/>
              </w:rPr>
            </w:pPr>
            <w:r>
              <w:rPr>
                <w:rFonts w:cs="Times New Roman"/>
              </w:rPr>
              <w:t>Тестирование.</w:t>
            </w:r>
          </w:p>
        </w:tc>
        <w:tc>
          <w:tcPr>
            <w:tcW w:w="125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732C4C" w:rsidRDefault="00A459EF">
            <w:pPr>
              <w:pStyle w:val="1A"/>
              <w:framePr w:wrap="around"/>
              <w:spacing w:after="0" w:line="240" w:lineRule="auto"/>
              <w:ind w:firstLine="0"/>
              <w:rPr>
                <w:rFonts w:cs="Times New Roman"/>
              </w:rPr>
            </w:pPr>
            <w:r>
              <w:rPr>
                <w:rFonts w:cs="Times New Roman"/>
              </w:rPr>
              <w:t>1.12.19</w:t>
            </w:r>
          </w:p>
        </w:tc>
        <w:tc>
          <w:tcPr>
            <w:tcW w:w="341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732C4C" w:rsidRDefault="00A459EF">
            <w:pPr>
              <w:pStyle w:val="1A"/>
              <w:framePr w:wrap="auto" w:yAlign="inline"/>
              <w:spacing w:after="0" w:line="240" w:lineRule="auto"/>
              <w:ind w:firstLine="0"/>
              <w:rPr>
                <w:rFonts w:cs="Times New Roman"/>
              </w:rPr>
            </w:pPr>
            <w:r>
              <w:rPr>
                <w:rFonts w:cs="Times New Roman"/>
              </w:rPr>
              <w:t>Раздел в пояснительной записке.</w:t>
            </w:r>
          </w:p>
        </w:tc>
      </w:tr>
      <w:tr w:rsidR="00732C4C">
        <w:tblPrEx>
          <w:shd w:val="clear" w:color="auto" w:fill="D0DDEF"/>
        </w:tblPrEx>
        <w:trPr>
          <w:trHeight w:val="1388"/>
        </w:trPr>
        <w:tc>
          <w:tcPr>
            <w:tcW w:w="105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732C4C" w:rsidRDefault="00A459EF">
            <w:pPr>
              <w:pStyle w:val="1A"/>
              <w:framePr w:wrap="auto" w:yAlign="inline"/>
              <w:spacing w:after="0" w:line="240" w:lineRule="auto"/>
              <w:ind w:firstLine="0"/>
              <w:rPr>
                <w:rFonts w:cs="Times New Roman"/>
              </w:rPr>
            </w:pPr>
            <w:r>
              <w:rPr>
                <w:rFonts w:cs="Times New Roman"/>
              </w:rPr>
              <w:t>2.3.</w:t>
            </w:r>
          </w:p>
        </w:tc>
        <w:tc>
          <w:tcPr>
            <w:tcW w:w="36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732C4C" w:rsidRDefault="00A459EF">
            <w:pPr>
              <w:pStyle w:val="1A"/>
              <w:framePr w:wrap="auto" w:yAlign="inline"/>
              <w:spacing w:after="0" w:line="240" w:lineRule="auto"/>
              <w:ind w:firstLine="0"/>
              <w:rPr>
                <w:rFonts w:cs="Times New Roman"/>
              </w:rPr>
            </w:pPr>
            <w:r>
              <w:rPr>
                <w:rFonts w:cs="Times New Roman"/>
              </w:rPr>
              <w:t>При необходимости – устранение недостатков, выявленных в ходе тестирования.</w:t>
            </w:r>
          </w:p>
        </w:tc>
        <w:tc>
          <w:tcPr>
            <w:tcW w:w="125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732C4C" w:rsidRDefault="00A459EF">
            <w:pPr>
              <w:pStyle w:val="1A"/>
              <w:framePr w:wrap="around"/>
              <w:spacing w:after="0" w:line="240" w:lineRule="auto"/>
              <w:ind w:firstLine="0"/>
              <w:rPr>
                <w:rFonts w:cs="Times New Roman"/>
              </w:rPr>
            </w:pPr>
            <w:r>
              <w:rPr>
                <w:rFonts w:cs="Times New Roman"/>
              </w:rPr>
              <w:t>1.12.19</w:t>
            </w:r>
          </w:p>
        </w:tc>
        <w:tc>
          <w:tcPr>
            <w:tcW w:w="341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732C4C" w:rsidRDefault="00A459EF">
            <w:pPr>
              <w:pStyle w:val="1A"/>
              <w:framePr w:wrap="auto" w:yAlign="inline"/>
              <w:spacing w:after="0" w:line="240" w:lineRule="auto"/>
              <w:ind w:firstLine="0"/>
              <w:rPr>
                <w:rFonts w:cs="Times New Roman"/>
              </w:rPr>
            </w:pPr>
            <w:r>
              <w:rPr>
                <w:rFonts w:cs="Times New Roman"/>
              </w:rPr>
              <w:t>Раздел в пояснительной записке.</w:t>
            </w:r>
          </w:p>
        </w:tc>
      </w:tr>
      <w:tr w:rsidR="00732C4C">
        <w:tblPrEx>
          <w:shd w:val="clear" w:color="auto" w:fill="D0DDEF"/>
        </w:tblPrEx>
        <w:trPr>
          <w:trHeight w:val="1288"/>
        </w:trPr>
        <w:tc>
          <w:tcPr>
            <w:tcW w:w="105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732C4C" w:rsidRDefault="00A459EF">
            <w:pPr>
              <w:pStyle w:val="1A"/>
              <w:framePr w:wrap="auto" w:yAlign="inline"/>
              <w:spacing w:after="0" w:line="240" w:lineRule="auto"/>
              <w:ind w:firstLine="0"/>
              <w:rPr>
                <w:rFonts w:cs="Times New Roman"/>
              </w:rPr>
            </w:pPr>
            <w:r>
              <w:rPr>
                <w:rFonts w:cs="Times New Roman"/>
              </w:rPr>
              <w:t>2.4.</w:t>
            </w:r>
          </w:p>
        </w:tc>
        <w:tc>
          <w:tcPr>
            <w:tcW w:w="36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732C4C" w:rsidRDefault="00A459EF">
            <w:pPr>
              <w:pStyle w:val="1A"/>
              <w:framePr w:wrap="auto" w:yAlign="inline"/>
              <w:spacing w:after="0" w:line="240" w:lineRule="auto"/>
              <w:ind w:firstLine="0"/>
              <w:rPr>
                <w:rFonts w:cs="Times New Roman"/>
              </w:rPr>
            </w:pPr>
            <w:r>
              <w:rPr>
                <w:rFonts w:cs="Times New Roman"/>
              </w:rPr>
              <w:t>Оформление результатов проектирования в расчетно-пояснительную записку.</w:t>
            </w:r>
          </w:p>
        </w:tc>
        <w:tc>
          <w:tcPr>
            <w:tcW w:w="125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732C4C" w:rsidRDefault="00A459EF">
            <w:pPr>
              <w:pStyle w:val="1A"/>
              <w:framePr w:wrap="around"/>
              <w:spacing w:after="0" w:line="240" w:lineRule="auto"/>
              <w:ind w:firstLine="0"/>
              <w:rPr>
                <w:rFonts w:cs="Times New Roman"/>
              </w:rPr>
            </w:pPr>
            <w:r>
              <w:rPr>
                <w:rFonts w:cs="Times New Roman"/>
              </w:rPr>
              <w:t>1.12.19</w:t>
            </w:r>
          </w:p>
        </w:tc>
        <w:tc>
          <w:tcPr>
            <w:tcW w:w="341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732C4C" w:rsidRDefault="00A459EF">
            <w:pPr>
              <w:pStyle w:val="1A"/>
              <w:framePr w:wrap="auto" w:yAlign="inline"/>
              <w:spacing w:after="0" w:line="240" w:lineRule="auto"/>
              <w:ind w:firstLine="0"/>
              <w:rPr>
                <w:rFonts w:cs="Times New Roman"/>
              </w:rPr>
            </w:pPr>
            <w:r>
              <w:rPr>
                <w:rFonts w:cs="Times New Roman"/>
              </w:rPr>
              <w:t>Пояснительная записка.</w:t>
            </w:r>
          </w:p>
        </w:tc>
      </w:tr>
    </w:tbl>
    <w:p w:rsidR="00732C4C" w:rsidRDefault="00A459EF">
      <w:pPr>
        <w:spacing w:before="240" w:after="120"/>
        <w:jc w:val="left"/>
        <w:rPr>
          <w:rFonts w:eastAsiaTheme="majorEastAsia"/>
          <w:b/>
          <w:szCs w:val="32"/>
          <w:lang w:eastAsia="zh-CN"/>
        </w:rPr>
      </w:pPr>
      <w:r>
        <w:rPr>
          <w:rFonts w:eastAsiaTheme="majorEastAsia"/>
          <w:b/>
          <w:szCs w:val="32"/>
          <w:lang w:eastAsia="zh-CN"/>
        </w:rPr>
        <w:lastRenderedPageBreak/>
        <w:t>Порядок приема работы</w:t>
      </w:r>
    </w:p>
    <w:p w:rsidR="00732C4C" w:rsidRDefault="00A459EF">
      <w:r>
        <w:rPr>
          <w:rFonts w:eastAsia="Arial Unicode MS"/>
        </w:rPr>
        <w:t>Прием результатов работы осуществляется путем проведения испытаний макета ПО на специально созданном испытательном стенде на технических средствах кафедры комиссией, созданной и утвержденной заместителем заведующего кафедрой.</w:t>
      </w:r>
    </w:p>
    <w:p w:rsidR="00732C4C" w:rsidRDefault="00A459EF">
      <w:r>
        <w:rPr>
          <w:rFonts w:eastAsia="Arial Unicode MS"/>
        </w:rPr>
        <w:t>Испытательный стенд создается Исполнителем.</w:t>
      </w:r>
    </w:p>
    <w:p w:rsidR="00732C4C" w:rsidRDefault="00A459EF">
      <w:r>
        <w:rPr>
          <w:rFonts w:eastAsia="Arial Unicode MS"/>
        </w:rPr>
        <w:t>На испытания Исполнитель предоставляет:</w:t>
      </w:r>
    </w:p>
    <w:p w:rsidR="00732C4C" w:rsidRDefault="00A459EF">
      <w:pPr>
        <w:numPr>
          <w:ilvl w:val="0"/>
          <w:numId w:val="19"/>
        </w:numPr>
      </w:pPr>
      <w:r>
        <w:t>Согласованное ТЗ;</w:t>
      </w:r>
    </w:p>
    <w:p w:rsidR="00732C4C" w:rsidRDefault="00A459EF">
      <w:pPr>
        <w:numPr>
          <w:ilvl w:val="0"/>
          <w:numId w:val="19"/>
        </w:numPr>
      </w:pPr>
      <w:r>
        <w:t>Согласованную ПМИ;</w:t>
      </w:r>
    </w:p>
    <w:p w:rsidR="00732C4C" w:rsidRDefault="00A459EF">
      <w:pPr>
        <w:numPr>
          <w:ilvl w:val="0"/>
          <w:numId w:val="19"/>
        </w:numPr>
      </w:pPr>
      <w:r>
        <w:t>Комплект документов согласно ТЗ.</w:t>
      </w:r>
    </w:p>
    <w:p w:rsidR="00732C4C" w:rsidRDefault="00A459EF">
      <w:pPr>
        <w:spacing w:before="240" w:after="120"/>
        <w:jc w:val="left"/>
        <w:rPr>
          <w:rFonts w:eastAsiaTheme="majorEastAsia"/>
          <w:b/>
          <w:szCs w:val="32"/>
          <w:lang w:eastAsia="zh-CN"/>
        </w:rPr>
      </w:pPr>
      <w:r>
        <w:rPr>
          <w:rFonts w:eastAsiaTheme="majorEastAsia"/>
          <w:b/>
          <w:szCs w:val="32"/>
          <w:lang w:eastAsia="zh-CN"/>
        </w:rPr>
        <w:t xml:space="preserve">Требования к документированию </w:t>
      </w:r>
    </w:p>
    <w:p w:rsidR="00732C4C" w:rsidRDefault="00A459EF">
      <w:r>
        <w:rPr>
          <w:rFonts w:eastAsia="Arial Unicode MS"/>
        </w:rPr>
        <w:t>Виды, комплектность и обозначения документов должны соответствовать требованиям ГОСТ 34.201-89. Оформление текстовых документов должно осуществляться в соответствии с требованиями ГОСТ 2.105-95 (с Изменением №1 от июня 2006 г.), ГОСТ 2.106-96 (с Изменением №1 от июня 2006 г.).</w:t>
      </w:r>
    </w:p>
    <w:p w:rsidR="00732C4C" w:rsidRDefault="00A459EF">
      <w:pPr>
        <w:spacing w:before="240" w:after="120"/>
        <w:jc w:val="left"/>
        <w:rPr>
          <w:szCs w:val="28"/>
          <w:lang w:eastAsia="zh-CN"/>
        </w:rPr>
      </w:pPr>
      <w:r>
        <w:rPr>
          <w:rFonts w:eastAsia="Arial Unicode MS"/>
        </w:rPr>
        <w:t xml:space="preserve">Документы должны быть представлены Исполнителем Заказчику в печатном виде в 2-х экземплярах и в электронном в виде в формате </w:t>
      </w:r>
      <w:r>
        <w:rPr>
          <w:rFonts w:eastAsia="Arial Unicode MS"/>
          <w:lang w:val="en-US"/>
        </w:rPr>
        <w:t>MS</w:t>
      </w:r>
      <w:r>
        <w:rPr>
          <w:rFonts w:eastAsia="Arial Unicode MS"/>
        </w:rPr>
        <w:t xml:space="preserve"> </w:t>
      </w:r>
      <w:r>
        <w:rPr>
          <w:rFonts w:eastAsia="Arial Unicode MS"/>
          <w:lang w:val="en-US"/>
        </w:rPr>
        <w:t>Word</w:t>
      </w:r>
      <w:r>
        <w:rPr>
          <w:rFonts w:eastAsia="Arial Unicode MS"/>
        </w:rPr>
        <w:t>/</w:t>
      </w:r>
      <w:r>
        <w:rPr>
          <w:rFonts w:eastAsia="Arial Unicode MS"/>
          <w:lang w:val="en-US"/>
        </w:rPr>
        <w:t>MS</w:t>
      </w:r>
      <w:r>
        <w:rPr>
          <w:rFonts w:eastAsia="Arial Unicode MS"/>
        </w:rPr>
        <w:t xml:space="preserve"> </w:t>
      </w:r>
      <w:r>
        <w:rPr>
          <w:rFonts w:eastAsia="Arial Unicode MS"/>
          <w:lang w:val="en-US"/>
        </w:rPr>
        <w:t>Excel</w:t>
      </w:r>
      <w:r>
        <w:rPr>
          <w:rFonts w:eastAsia="Arial Unicode MS"/>
        </w:rPr>
        <w:t>/</w:t>
      </w:r>
      <w:r>
        <w:rPr>
          <w:rFonts w:eastAsia="Arial Unicode MS"/>
          <w:lang w:val="en-US"/>
        </w:rPr>
        <w:t>MS</w:t>
      </w:r>
      <w:r>
        <w:rPr>
          <w:rFonts w:eastAsia="Arial Unicode MS"/>
        </w:rPr>
        <w:t xml:space="preserve"> </w:t>
      </w:r>
      <w:r>
        <w:rPr>
          <w:rFonts w:eastAsia="Arial Unicode MS"/>
          <w:lang w:val="en-US"/>
        </w:rPr>
        <w:t>Visio</w:t>
      </w:r>
      <w:r>
        <w:rPr>
          <w:rFonts w:eastAsia="Arial Unicode MS"/>
        </w:rPr>
        <w:t xml:space="preserve"> на машинном носителе в 1-ом экземпляре.</w:t>
      </w:r>
    </w:p>
    <w:p w:rsidR="00732C4C" w:rsidRDefault="00732C4C">
      <w:pPr>
        <w:pStyle w:val="af0"/>
        <w:spacing w:before="0" w:beforeAutospacing="0" w:after="0" w:afterAutospacing="0" w:line="360" w:lineRule="auto"/>
        <w:ind w:left="1400"/>
        <w:jc w:val="both"/>
        <w:rPr>
          <w:sz w:val="28"/>
          <w:szCs w:val="28"/>
          <w:lang w:eastAsia="zh-CN"/>
        </w:rPr>
        <w:sectPr w:rsidR="00732C4C">
          <w:pgSz w:w="11906" w:h="16838"/>
          <w:pgMar w:top="1134" w:right="850" w:bottom="1134" w:left="1701" w:header="708" w:footer="708" w:gutter="0"/>
          <w:cols w:space="708"/>
          <w:titlePg/>
          <w:docGrid w:linePitch="381"/>
        </w:sectPr>
      </w:pPr>
    </w:p>
    <w:p w:rsidR="00732C4C" w:rsidRDefault="00A459EF">
      <w:pPr>
        <w:pStyle w:val="1"/>
        <w:numPr>
          <w:ilvl w:val="0"/>
          <w:numId w:val="0"/>
        </w:numPr>
        <w:ind w:left="680"/>
        <w:rPr>
          <w:rFonts w:cs="Times New Roman"/>
          <w:lang w:eastAsia="zh-CN"/>
        </w:rPr>
      </w:pPr>
      <w:bookmarkStart w:id="188" w:name="_Toc3823"/>
      <w:bookmarkStart w:id="189" w:name="_Toc9982"/>
      <w:bookmarkStart w:id="190" w:name="_Toc13889"/>
      <w:bookmarkStart w:id="191" w:name="_Toc11815"/>
      <w:bookmarkStart w:id="192" w:name="_Toc4721"/>
      <w:bookmarkStart w:id="193" w:name="_Toc11143"/>
      <w:bookmarkStart w:id="194" w:name="_Toc5439"/>
      <w:bookmarkStart w:id="195" w:name="_Toc31608"/>
      <w:r>
        <w:rPr>
          <w:rFonts w:cs="Times New Roman"/>
          <w:lang w:eastAsia="zh-CN"/>
        </w:rPr>
        <w:lastRenderedPageBreak/>
        <w:t>Перечень принятых сокращений</w:t>
      </w:r>
      <w:bookmarkEnd w:id="188"/>
      <w:bookmarkEnd w:id="189"/>
      <w:bookmarkEnd w:id="190"/>
      <w:bookmarkEnd w:id="191"/>
      <w:bookmarkEnd w:id="192"/>
      <w:bookmarkEnd w:id="193"/>
      <w:bookmarkEnd w:id="194"/>
      <w:bookmarkEnd w:id="195"/>
    </w:p>
    <w:tbl>
      <w:tblPr>
        <w:tblW w:w="92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34"/>
        <w:gridCol w:w="7326"/>
      </w:tblGrid>
      <w:tr w:rsidR="00732C4C">
        <w:trPr>
          <w:trHeight w:val="319"/>
        </w:trPr>
        <w:tc>
          <w:tcPr>
            <w:tcW w:w="1934" w:type="dxa"/>
          </w:tcPr>
          <w:p w:rsidR="00732C4C" w:rsidRDefault="00A459EF">
            <w:pPr>
              <w:spacing w:line="240" w:lineRule="auto"/>
              <w:ind w:firstLine="0"/>
            </w:pPr>
            <w:r>
              <w:t>АРМ</w:t>
            </w:r>
          </w:p>
        </w:tc>
        <w:tc>
          <w:tcPr>
            <w:tcW w:w="7326" w:type="dxa"/>
          </w:tcPr>
          <w:p w:rsidR="00732C4C" w:rsidRDefault="00A459EF">
            <w:pPr>
              <w:spacing w:line="240" w:lineRule="auto"/>
              <w:ind w:firstLine="0"/>
            </w:pPr>
            <w:r>
              <w:t>Автоматизированное рабочее место</w:t>
            </w:r>
          </w:p>
        </w:tc>
      </w:tr>
      <w:tr w:rsidR="00732C4C">
        <w:trPr>
          <w:trHeight w:val="319"/>
        </w:trPr>
        <w:tc>
          <w:tcPr>
            <w:tcW w:w="1934" w:type="dxa"/>
          </w:tcPr>
          <w:p w:rsidR="00732C4C" w:rsidRDefault="00A459EF">
            <w:pPr>
              <w:spacing w:after="160" w:line="259" w:lineRule="auto"/>
              <w:ind w:firstLine="0"/>
              <w:jc w:val="left"/>
            </w:pPr>
            <w:r>
              <w:t>ВрПО</w:t>
            </w:r>
          </w:p>
        </w:tc>
        <w:tc>
          <w:tcPr>
            <w:tcW w:w="7326" w:type="dxa"/>
          </w:tcPr>
          <w:p w:rsidR="00732C4C" w:rsidRDefault="00A459EF">
            <w:pPr>
              <w:spacing w:after="160" w:line="259" w:lineRule="auto"/>
              <w:ind w:firstLine="0"/>
              <w:jc w:val="left"/>
            </w:pPr>
            <w:r>
              <w:t>Вредоносное программное обеспечение</w:t>
            </w:r>
          </w:p>
        </w:tc>
      </w:tr>
      <w:tr w:rsidR="00732C4C">
        <w:trPr>
          <w:trHeight w:val="319"/>
        </w:trPr>
        <w:tc>
          <w:tcPr>
            <w:tcW w:w="1934" w:type="dxa"/>
          </w:tcPr>
          <w:p w:rsidR="00732C4C" w:rsidRDefault="00A459EF">
            <w:pPr>
              <w:spacing w:line="240" w:lineRule="auto"/>
              <w:ind w:firstLine="0"/>
            </w:pPr>
            <w:r>
              <w:t>НСД</w:t>
            </w:r>
          </w:p>
        </w:tc>
        <w:tc>
          <w:tcPr>
            <w:tcW w:w="7326" w:type="dxa"/>
          </w:tcPr>
          <w:p w:rsidR="00732C4C" w:rsidRDefault="00A459EF">
            <w:pPr>
              <w:spacing w:line="240" w:lineRule="auto"/>
              <w:ind w:firstLine="0"/>
            </w:pPr>
            <w:r>
              <w:t xml:space="preserve">Несанкционированный доступ </w:t>
            </w:r>
          </w:p>
        </w:tc>
      </w:tr>
      <w:tr w:rsidR="00732C4C">
        <w:trPr>
          <w:trHeight w:val="319"/>
        </w:trPr>
        <w:tc>
          <w:tcPr>
            <w:tcW w:w="1934" w:type="dxa"/>
          </w:tcPr>
          <w:p w:rsidR="00732C4C" w:rsidRDefault="00A459EF">
            <w:pPr>
              <w:spacing w:after="160" w:line="259" w:lineRule="auto"/>
              <w:ind w:firstLine="0"/>
              <w:jc w:val="left"/>
            </w:pPr>
            <w:r>
              <w:t>ОС</w:t>
            </w:r>
          </w:p>
        </w:tc>
        <w:tc>
          <w:tcPr>
            <w:tcW w:w="7326" w:type="dxa"/>
          </w:tcPr>
          <w:p w:rsidR="00732C4C" w:rsidRDefault="00A459EF">
            <w:pPr>
              <w:spacing w:after="160" w:line="259" w:lineRule="auto"/>
              <w:ind w:firstLine="0"/>
              <w:jc w:val="left"/>
            </w:pPr>
            <w:r>
              <w:t>Операционная система</w:t>
            </w:r>
          </w:p>
        </w:tc>
      </w:tr>
      <w:tr w:rsidR="00732C4C">
        <w:trPr>
          <w:trHeight w:val="319"/>
        </w:trPr>
        <w:tc>
          <w:tcPr>
            <w:tcW w:w="1934" w:type="dxa"/>
          </w:tcPr>
          <w:p w:rsidR="00732C4C" w:rsidRDefault="00A459EF">
            <w:pPr>
              <w:spacing w:line="240" w:lineRule="auto"/>
              <w:ind w:firstLine="0"/>
            </w:pPr>
            <w:r>
              <w:t>ПАК</w:t>
            </w:r>
          </w:p>
        </w:tc>
        <w:tc>
          <w:tcPr>
            <w:tcW w:w="7326" w:type="dxa"/>
          </w:tcPr>
          <w:p w:rsidR="00732C4C" w:rsidRDefault="00A459EF">
            <w:pPr>
              <w:spacing w:line="240" w:lineRule="auto"/>
              <w:ind w:firstLine="0"/>
            </w:pPr>
            <w:r>
              <w:t>Программно-аппаратный комплекс</w:t>
            </w:r>
          </w:p>
        </w:tc>
      </w:tr>
      <w:tr w:rsidR="00732C4C">
        <w:trPr>
          <w:trHeight w:val="319"/>
        </w:trPr>
        <w:tc>
          <w:tcPr>
            <w:tcW w:w="1934" w:type="dxa"/>
          </w:tcPr>
          <w:p w:rsidR="00732C4C" w:rsidRDefault="00A459EF">
            <w:pPr>
              <w:spacing w:line="240" w:lineRule="auto"/>
              <w:ind w:firstLine="0"/>
            </w:pPr>
            <w:r>
              <w:t>ПК</w:t>
            </w:r>
          </w:p>
        </w:tc>
        <w:tc>
          <w:tcPr>
            <w:tcW w:w="7326" w:type="dxa"/>
          </w:tcPr>
          <w:p w:rsidR="00732C4C" w:rsidRDefault="00A459EF">
            <w:pPr>
              <w:spacing w:line="240" w:lineRule="auto"/>
              <w:ind w:firstLine="0"/>
            </w:pPr>
            <w:r>
              <w:t>Персональный компьютер</w:t>
            </w:r>
          </w:p>
        </w:tc>
      </w:tr>
      <w:tr w:rsidR="00732C4C">
        <w:trPr>
          <w:trHeight w:val="319"/>
        </w:trPr>
        <w:tc>
          <w:tcPr>
            <w:tcW w:w="1934" w:type="dxa"/>
          </w:tcPr>
          <w:p w:rsidR="00732C4C" w:rsidRDefault="00A459EF">
            <w:pPr>
              <w:spacing w:after="160" w:line="259" w:lineRule="auto"/>
              <w:ind w:firstLine="0"/>
              <w:jc w:val="left"/>
            </w:pPr>
            <w:r>
              <w:t>ПО</w:t>
            </w:r>
          </w:p>
        </w:tc>
        <w:tc>
          <w:tcPr>
            <w:tcW w:w="7326" w:type="dxa"/>
          </w:tcPr>
          <w:p w:rsidR="00732C4C" w:rsidRDefault="00A459EF">
            <w:pPr>
              <w:spacing w:after="160" w:line="259" w:lineRule="auto"/>
              <w:ind w:firstLine="0"/>
              <w:jc w:val="left"/>
            </w:pPr>
            <w:r>
              <w:t>Программное обеспечение</w:t>
            </w:r>
          </w:p>
        </w:tc>
      </w:tr>
      <w:tr w:rsidR="00732C4C">
        <w:trPr>
          <w:trHeight w:val="319"/>
        </w:trPr>
        <w:tc>
          <w:tcPr>
            <w:tcW w:w="1934" w:type="dxa"/>
          </w:tcPr>
          <w:p w:rsidR="00732C4C" w:rsidRDefault="00A459EF">
            <w:pPr>
              <w:spacing w:after="160" w:line="259" w:lineRule="auto"/>
              <w:ind w:firstLine="0"/>
              <w:jc w:val="left"/>
            </w:pPr>
            <w:r>
              <w:t>ПСКЗИ</w:t>
            </w:r>
          </w:p>
        </w:tc>
        <w:tc>
          <w:tcPr>
            <w:tcW w:w="7326" w:type="dxa"/>
          </w:tcPr>
          <w:p w:rsidR="00732C4C" w:rsidRDefault="00A459EF">
            <w:pPr>
              <w:spacing w:after="160" w:line="259" w:lineRule="auto"/>
              <w:ind w:firstLine="0"/>
              <w:jc w:val="left"/>
            </w:pPr>
            <w:r>
              <w:t>Персональное средство криптографической защиты информации</w:t>
            </w:r>
          </w:p>
        </w:tc>
      </w:tr>
      <w:tr w:rsidR="00732C4C">
        <w:trPr>
          <w:trHeight w:val="319"/>
        </w:trPr>
        <w:tc>
          <w:tcPr>
            <w:tcW w:w="1934" w:type="dxa"/>
          </w:tcPr>
          <w:p w:rsidR="00732C4C" w:rsidRDefault="00A459EF">
            <w:pPr>
              <w:spacing w:after="160" w:line="259" w:lineRule="auto"/>
              <w:ind w:firstLine="0"/>
              <w:jc w:val="left"/>
            </w:pPr>
            <w:r>
              <w:t>СКЗИ</w:t>
            </w:r>
          </w:p>
        </w:tc>
        <w:tc>
          <w:tcPr>
            <w:tcW w:w="7326" w:type="dxa"/>
          </w:tcPr>
          <w:p w:rsidR="00732C4C" w:rsidRDefault="00A459EF">
            <w:pPr>
              <w:spacing w:after="160" w:line="259" w:lineRule="auto"/>
              <w:ind w:firstLine="0"/>
              <w:jc w:val="left"/>
            </w:pPr>
            <w:r>
              <w:t>Средство криптографической защиты информации</w:t>
            </w:r>
          </w:p>
        </w:tc>
      </w:tr>
      <w:tr w:rsidR="00732C4C">
        <w:trPr>
          <w:trHeight w:val="319"/>
        </w:trPr>
        <w:tc>
          <w:tcPr>
            <w:tcW w:w="1934" w:type="dxa"/>
          </w:tcPr>
          <w:p w:rsidR="00732C4C" w:rsidRDefault="00A459EF">
            <w:pPr>
              <w:spacing w:after="160" w:line="259" w:lineRule="auto"/>
              <w:ind w:firstLine="0"/>
              <w:jc w:val="left"/>
            </w:pPr>
            <w:r>
              <w:t>ЭП</w:t>
            </w:r>
          </w:p>
        </w:tc>
        <w:tc>
          <w:tcPr>
            <w:tcW w:w="7326" w:type="dxa"/>
          </w:tcPr>
          <w:p w:rsidR="00732C4C" w:rsidRDefault="00A459EF">
            <w:pPr>
              <w:spacing w:after="160" w:line="259" w:lineRule="auto"/>
              <w:ind w:firstLine="0"/>
              <w:jc w:val="left"/>
              <w:rPr>
                <w:szCs w:val="28"/>
                <w:lang w:eastAsia="zh-CN"/>
              </w:rPr>
            </w:pPr>
            <w:r>
              <w:rPr>
                <w:szCs w:val="28"/>
                <w:lang w:eastAsia="zh-CN"/>
              </w:rPr>
              <w:t>Э</w:t>
            </w:r>
            <w:r>
              <w:rPr>
                <w:szCs w:val="28"/>
                <w:lang w:val="en-US" w:eastAsia="zh-CN"/>
              </w:rPr>
              <w:t>лектронная подпись</w:t>
            </w:r>
          </w:p>
        </w:tc>
      </w:tr>
    </w:tbl>
    <w:p w:rsidR="00732C4C" w:rsidRDefault="00732C4C">
      <w:pPr>
        <w:ind w:firstLine="0"/>
        <w:rPr>
          <w:lang w:eastAsia="zh-CN"/>
        </w:rPr>
        <w:sectPr w:rsidR="00732C4C">
          <w:pgSz w:w="11906" w:h="16838"/>
          <w:pgMar w:top="1134" w:right="850" w:bottom="1134" w:left="1701" w:header="708" w:footer="708" w:gutter="0"/>
          <w:cols w:space="708"/>
          <w:titlePg/>
          <w:docGrid w:linePitch="381"/>
        </w:sectPr>
      </w:pPr>
    </w:p>
    <w:p w:rsidR="00732C4C" w:rsidRDefault="00A459EF">
      <w:pPr>
        <w:pStyle w:val="1"/>
        <w:numPr>
          <w:ilvl w:val="0"/>
          <w:numId w:val="0"/>
        </w:numPr>
        <w:ind w:left="680"/>
        <w:rPr>
          <w:rFonts w:cs="Times New Roman"/>
          <w:lang w:eastAsia="zh-CN"/>
        </w:rPr>
      </w:pPr>
      <w:bookmarkStart w:id="196" w:name="_Toc11870"/>
      <w:bookmarkStart w:id="197" w:name="_Toc24618"/>
      <w:bookmarkStart w:id="198" w:name="_Toc17931"/>
      <w:bookmarkStart w:id="199" w:name="_Toc8303"/>
      <w:bookmarkStart w:id="200" w:name="_Toc21165"/>
      <w:bookmarkStart w:id="201" w:name="_Toc6427"/>
      <w:bookmarkStart w:id="202" w:name="_Toc2566"/>
      <w:bookmarkStart w:id="203" w:name="_Toc6697"/>
      <w:r>
        <w:rPr>
          <w:rFonts w:cs="Times New Roman"/>
          <w:lang w:eastAsia="zh-CN"/>
        </w:rPr>
        <w:lastRenderedPageBreak/>
        <w:t>Термины и определения</w:t>
      </w:r>
      <w:bookmarkEnd w:id="196"/>
      <w:bookmarkEnd w:id="197"/>
      <w:bookmarkEnd w:id="198"/>
      <w:bookmarkEnd w:id="199"/>
      <w:bookmarkEnd w:id="200"/>
      <w:bookmarkEnd w:id="201"/>
      <w:bookmarkEnd w:id="202"/>
      <w:bookmarkEnd w:id="203"/>
    </w:p>
    <w:p w:rsidR="00732C4C" w:rsidRDefault="00A459EF">
      <w:pPr>
        <w:spacing w:after="0"/>
        <w:rPr>
          <w:b/>
          <w:bCs/>
          <w:szCs w:val="28"/>
          <w:lang w:eastAsia="zh-CN"/>
        </w:rPr>
      </w:pPr>
      <w:r>
        <w:rPr>
          <w:b/>
          <w:bCs/>
          <w:szCs w:val="28"/>
          <w:lang w:bidi="ru-RU"/>
        </w:rPr>
        <w:t>Б</w:t>
      </w:r>
      <w:r>
        <w:rPr>
          <w:b/>
          <w:bCs/>
          <w:szCs w:val="28"/>
          <w:cs/>
          <w:lang w:bidi="ru-RU"/>
        </w:rPr>
        <w:t>локчейн</w:t>
      </w:r>
      <w:r>
        <w:rPr>
          <w:b/>
          <w:bCs/>
          <w:szCs w:val="28"/>
          <w:lang w:bidi="ru-RU"/>
        </w:rPr>
        <w:t xml:space="preserve"> </w:t>
      </w:r>
      <w:r>
        <w:rPr>
          <w:szCs w:val="28"/>
        </w:rPr>
        <w:t xml:space="preserve">— </w:t>
      </w:r>
      <w:r>
        <w:rPr>
          <w:szCs w:val="28"/>
          <w:lang w:bidi="ru-RU"/>
        </w:rPr>
        <w:t xml:space="preserve"> </w:t>
      </w:r>
      <w:r>
        <w:rPr>
          <w:szCs w:val="28"/>
          <w:cs/>
          <w:lang w:bidi="ru-RU"/>
        </w:rPr>
        <w:t>это последовательный набор блоков</w:t>
      </w:r>
      <w:r>
        <w:rPr>
          <w:szCs w:val="28"/>
          <w:lang w:bidi="ru-RU"/>
        </w:rPr>
        <w:t xml:space="preserve">, </w:t>
      </w:r>
      <w:r>
        <w:rPr>
          <w:szCs w:val="28"/>
          <w:cs/>
          <w:lang w:bidi="ru-RU"/>
        </w:rPr>
        <w:t>каждый следующий блок в котором включает в качестве хэшируемой информации значение хэш</w:t>
      </w:r>
      <w:r>
        <w:rPr>
          <w:szCs w:val="28"/>
          <w:lang w:bidi="ru-RU"/>
        </w:rPr>
        <w:t>-</w:t>
      </w:r>
      <w:r>
        <w:rPr>
          <w:szCs w:val="28"/>
          <w:cs/>
          <w:lang w:bidi="ru-RU"/>
        </w:rPr>
        <w:t>функции от предыдущего блока</w:t>
      </w:r>
      <w:r>
        <w:rPr>
          <w:szCs w:val="28"/>
          <w:lang w:bidi="ru-RU"/>
        </w:rPr>
        <w:t>.</w:t>
      </w:r>
    </w:p>
    <w:p w:rsidR="00732C4C" w:rsidRDefault="00A459EF">
      <w:pPr>
        <w:spacing w:after="0"/>
        <w:rPr>
          <w:szCs w:val="28"/>
          <w:lang w:eastAsia="zh-CN"/>
        </w:rPr>
      </w:pPr>
      <w:r>
        <w:rPr>
          <w:b/>
          <w:bCs/>
          <w:szCs w:val="28"/>
          <w:lang w:eastAsia="zh-CN"/>
        </w:rPr>
        <w:t xml:space="preserve">Доверенная среда </w:t>
      </w:r>
      <w:r>
        <w:rPr>
          <w:szCs w:val="28"/>
          <w:lang w:eastAsia="zh-CN"/>
        </w:rPr>
        <w:t>– система, использующая аппаратные и программные средства для обеспечения одновременной обработки информации разной категории секретности группой пользователей без нарушения прав доступа.</w:t>
      </w:r>
    </w:p>
    <w:p w:rsidR="00732C4C" w:rsidRDefault="00A459EF">
      <w:pPr>
        <w:spacing w:after="0"/>
        <w:rPr>
          <w:szCs w:val="28"/>
          <w:lang w:eastAsia="zh-CN"/>
        </w:rPr>
      </w:pPr>
      <w:r>
        <w:rPr>
          <w:b/>
          <w:bCs/>
          <w:szCs w:val="28"/>
          <w:cs/>
          <w:lang w:eastAsia="zh-CN" w:bidi="ru-RU"/>
        </w:rPr>
        <w:t xml:space="preserve">Криптовалюта </w:t>
      </w:r>
      <w:r>
        <w:rPr>
          <w:szCs w:val="28"/>
          <w:lang w:eastAsia="zh-CN"/>
        </w:rPr>
        <w:t xml:space="preserve">– </w:t>
      </w:r>
      <w:r>
        <w:rPr>
          <w:szCs w:val="28"/>
          <w:cs/>
          <w:lang w:eastAsia="zh-CN" w:bidi="ru-RU"/>
        </w:rPr>
        <w:t>вид цифрового финансового актива</w:t>
      </w:r>
      <w:r>
        <w:rPr>
          <w:szCs w:val="28"/>
          <w:lang w:eastAsia="zh-CN"/>
        </w:rPr>
        <w:t xml:space="preserve">, </w:t>
      </w:r>
      <w:r>
        <w:rPr>
          <w:szCs w:val="28"/>
          <w:cs/>
          <w:lang w:eastAsia="zh-CN" w:bidi="ru-RU"/>
        </w:rPr>
        <w:t>создаваемый и учитываемый в распределенном реестре цифровых транзакций участниками этого реестра в соответствии с правилами ведения реестра цифровых транзакций</w:t>
      </w:r>
      <w:r>
        <w:rPr>
          <w:szCs w:val="28"/>
          <w:lang w:eastAsia="zh-CN"/>
        </w:rPr>
        <w:t>.</w:t>
      </w:r>
    </w:p>
    <w:p w:rsidR="00732C4C" w:rsidRDefault="00A459EF">
      <w:pPr>
        <w:spacing w:after="0"/>
        <w:ind w:left="11"/>
        <w:rPr>
          <w:szCs w:val="28"/>
          <w:highlight w:val="white"/>
        </w:rPr>
      </w:pPr>
      <w:r>
        <w:rPr>
          <w:b/>
          <w:color w:val="000000"/>
          <w:szCs w:val="28"/>
        </w:rPr>
        <w:t xml:space="preserve">Криптографическая система с открытым ключом </w:t>
      </w:r>
      <w:r>
        <w:rPr>
          <w:szCs w:val="28"/>
          <w:lang w:eastAsia="zh-CN"/>
        </w:rPr>
        <w:t>–</w:t>
      </w:r>
      <w:r>
        <w:rPr>
          <w:szCs w:val="28"/>
          <w:highlight w:val="white"/>
        </w:rPr>
        <w:t xml:space="preserve">  система асимметричного шифрования или электронной подписи (ЭП), при которой открытый ключ передаётся по открытому (то есть незащищённому, доступному для наблюдения) каналу и используется для проверки ЭП и для шифрования сообщения. Для генерации ЭП и для расшифровки сообщения используется закрытый ключ.</w:t>
      </w:r>
    </w:p>
    <w:p w:rsidR="00732C4C" w:rsidRDefault="00A459EF">
      <w:pPr>
        <w:spacing w:after="0"/>
        <w:rPr>
          <w:szCs w:val="28"/>
          <w:lang w:eastAsia="zh-CN"/>
        </w:rPr>
      </w:pPr>
      <w:r>
        <w:rPr>
          <w:b/>
          <w:bCs/>
          <w:szCs w:val="28"/>
          <w:lang w:eastAsia="zh-CN"/>
        </w:rPr>
        <w:t xml:space="preserve">Несанкционированный доступ к информации (НСД) </w:t>
      </w:r>
      <w:r>
        <w:rPr>
          <w:szCs w:val="28"/>
          <w:lang w:eastAsia="zh-CN"/>
        </w:rPr>
        <w:t>– доступ к информации, нарушающий правила разграничения доступа с использованием штатных средств, предоставляемых средствами вычислительной техники или автоматизированными системами.</w:t>
      </w:r>
    </w:p>
    <w:p w:rsidR="00732C4C" w:rsidRDefault="00A459EF">
      <w:pPr>
        <w:spacing w:after="0"/>
        <w:rPr>
          <w:b/>
          <w:bCs/>
          <w:szCs w:val="28"/>
          <w:cs/>
          <w:lang w:eastAsia="zh-CN" w:bidi="ru-RU"/>
        </w:rPr>
      </w:pPr>
      <w:r>
        <w:rPr>
          <w:b/>
          <w:bCs/>
          <w:szCs w:val="28"/>
          <w:cs/>
          <w:lang w:eastAsia="zh-CN" w:bidi="ru-RU"/>
        </w:rPr>
        <w:t>Смарт</w:t>
      </w:r>
      <w:r>
        <w:rPr>
          <w:b/>
          <w:bCs/>
          <w:szCs w:val="28"/>
          <w:lang w:eastAsia="zh-CN"/>
        </w:rPr>
        <w:t>-</w:t>
      </w:r>
      <w:r>
        <w:rPr>
          <w:b/>
          <w:bCs/>
          <w:szCs w:val="28"/>
          <w:cs/>
          <w:lang w:eastAsia="zh-CN" w:bidi="ru-RU"/>
        </w:rPr>
        <w:t>контракт</w:t>
      </w:r>
      <w:r>
        <w:rPr>
          <w:szCs w:val="28"/>
          <w:cs/>
          <w:lang w:eastAsia="zh-CN" w:bidi="ru-RU"/>
        </w:rPr>
        <w:t xml:space="preserve"> </w:t>
      </w:r>
      <w:r>
        <w:rPr>
          <w:szCs w:val="28"/>
          <w:lang w:eastAsia="zh-CN"/>
        </w:rPr>
        <w:t xml:space="preserve">– </w:t>
      </w:r>
      <w:r>
        <w:rPr>
          <w:szCs w:val="28"/>
          <w:cs/>
          <w:lang w:eastAsia="zh-CN" w:bidi="ru-RU"/>
        </w:rPr>
        <w:t>договор в электронной форме</w:t>
      </w:r>
      <w:r>
        <w:rPr>
          <w:szCs w:val="28"/>
          <w:lang w:eastAsia="zh-CN"/>
        </w:rPr>
        <w:t xml:space="preserve">, </w:t>
      </w:r>
      <w:r>
        <w:rPr>
          <w:szCs w:val="28"/>
          <w:cs/>
          <w:lang w:eastAsia="zh-CN" w:bidi="ru-RU"/>
        </w:rPr>
        <w:t>исполнение прав и обязательств по которому осуществляется путем совершения в автоматическом порядке цифровых транзакций в распределенном реестре цифровых транзакций в строго определенной им последовательности и при наступлении определенных им обстоятельств</w:t>
      </w:r>
      <w:r>
        <w:rPr>
          <w:szCs w:val="28"/>
          <w:lang w:eastAsia="zh-CN"/>
        </w:rPr>
        <w:t xml:space="preserve">. </w:t>
      </w:r>
      <w:r>
        <w:rPr>
          <w:szCs w:val="28"/>
          <w:cs/>
          <w:lang w:eastAsia="zh-CN" w:bidi="ru-RU"/>
        </w:rPr>
        <w:t>Защита прав</w:t>
      </w:r>
      <w:r>
        <w:rPr>
          <w:szCs w:val="28"/>
          <w:lang w:eastAsia="zh-CN"/>
        </w:rPr>
        <w:t xml:space="preserve">  </w:t>
      </w:r>
      <w:r>
        <w:rPr>
          <w:szCs w:val="28"/>
          <w:cs/>
          <w:lang w:eastAsia="zh-CN" w:bidi="ru-RU"/>
        </w:rPr>
        <w:t xml:space="preserve">участников </w:t>
      </w:r>
      <w:r>
        <w:rPr>
          <w:szCs w:val="28"/>
          <w:lang w:eastAsia="zh-CN"/>
        </w:rPr>
        <w:t>(</w:t>
      </w:r>
      <w:r>
        <w:rPr>
          <w:szCs w:val="28"/>
          <w:cs/>
          <w:lang w:eastAsia="zh-CN" w:bidi="ru-RU"/>
        </w:rPr>
        <w:t>сторон</w:t>
      </w:r>
      <w:r>
        <w:rPr>
          <w:szCs w:val="28"/>
          <w:lang w:eastAsia="zh-CN"/>
        </w:rPr>
        <w:t xml:space="preserve">) </w:t>
      </w:r>
      <w:r>
        <w:rPr>
          <w:szCs w:val="28"/>
          <w:cs/>
          <w:lang w:eastAsia="zh-CN" w:bidi="ru-RU"/>
        </w:rPr>
        <w:t>смарт</w:t>
      </w:r>
      <w:r>
        <w:rPr>
          <w:szCs w:val="28"/>
          <w:lang w:eastAsia="zh-CN"/>
        </w:rPr>
        <w:t>-</w:t>
      </w:r>
      <w:r>
        <w:rPr>
          <w:szCs w:val="28"/>
          <w:cs/>
          <w:lang w:eastAsia="zh-CN" w:bidi="ru-RU"/>
        </w:rPr>
        <w:t>контракта осуществляется в</w:t>
      </w:r>
      <w:r>
        <w:rPr>
          <w:szCs w:val="28"/>
          <w:lang w:eastAsia="zh-CN"/>
        </w:rPr>
        <w:t xml:space="preserve">  </w:t>
      </w:r>
      <w:r>
        <w:rPr>
          <w:szCs w:val="28"/>
          <w:cs/>
          <w:lang w:eastAsia="zh-CN" w:bidi="ru-RU"/>
        </w:rPr>
        <w:t>порядке</w:t>
      </w:r>
      <w:r>
        <w:rPr>
          <w:szCs w:val="28"/>
          <w:lang w:eastAsia="zh-CN"/>
        </w:rPr>
        <w:t xml:space="preserve">, </w:t>
      </w:r>
      <w:r>
        <w:rPr>
          <w:szCs w:val="28"/>
          <w:cs/>
          <w:lang w:eastAsia="zh-CN" w:bidi="ru-RU"/>
        </w:rPr>
        <w:t>аналогичном порядку осуществления защиты прав сторон договора</w:t>
      </w:r>
      <w:r>
        <w:rPr>
          <w:szCs w:val="28"/>
          <w:lang w:eastAsia="zh-CN"/>
        </w:rPr>
        <w:t xml:space="preserve">, </w:t>
      </w:r>
      <w:r>
        <w:rPr>
          <w:szCs w:val="28"/>
          <w:cs/>
          <w:lang w:eastAsia="zh-CN" w:bidi="ru-RU"/>
        </w:rPr>
        <w:t>заключенного в электронной форме</w:t>
      </w:r>
      <w:r>
        <w:rPr>
          <w:szCs w:val="28"/>
          <w:lang w:eastAsia="zh-CN"/>
        </w:rPr>
        <w:t>.</w:t>
      </w:r>
    </w:p>
    <w:p w:rsidR="00732C4C" w:rsidRDefault="00A459EF">
      <w:pPr>
        <w:spacing w:after="0"/>
        <w:rPr>
          <w:szCs w:val="28"/>
          <w:lang w:eastAsia="zh-CN"/>
        </w:rPr>
      </w:pPr>
      <w:r>
        <w:rPr>
          <w:b/>
          <w:bCs/>
          <w:szCs w:val="28"/>
          <w:cs/>
          <w:lang w:eastAsia="zh-CN" w:bidi="ru-RU"/>
        </w:rPr>
        <w:lastRenderedPageBreak/>
        <w:t xml:space="preserve">Токен </w:t>
      </w:r>
      <w:r>
        <w:rPr>
          <w:szCs w:val="28"/>
          <w:lang w:eastAsia="zh-CN"/>
        </w:rPr>
        <w:t xml:space="preserve">– </w:t>
      </w:r>
      <w:r>
        <w:rPr>
          <w:szCs w:val="28"/>
          <w:cs/>
          <w:lang w:eastAsia="zh-CN" w:bidi="ru-RU"/>
        </w:rPr>
        <w:t>вид цифрового финансового актива</w:t>
      </w:r>
      <w:r>
        <w:rPr>
          <w:szCs w:val="28"/>
          <w:lang w:eastAsia="zh-CN"/>
        </w:rPr>
        <w:t xml:space="preserve">, </w:t>
      </w:r>
      <w:r>
        <w:rPr>
          <w:szCs w:val="28"/>
          <w:cs/>
          <w:lang w:eastAsia="zh-CN" w:bidi="ru-RU"/>
        </w:rPr>
        <w:t xml:space="preserve">который выпускается юридическим лицом или индивидуальным предпринимателем </w:t>
      </w:r>
      <w:r>
        <w:rPr>
          <w:szCs w:val="28"/>
          <w:lang w:eastAsia="zh-CN"/>
        </w:rPr>
        <w:t>(</w:t>
      </w:r>
      <w:r>
        <w:rPr>
          <w:szCs w:val="28"/>
          <w:cs/>
          <w:lang w:eastAsia="zh-CN" w:bidi="ru-RU"/>
        </w:rPr>
        <w:t xml:space="preserve">далее </w:t>
      </w:r>
      <w:r>
        <w:rPr>
          <w:szCs w:val="28"/>
          <w:lang w:eastAsia="zh-CN"/>
        </w:rPr>
        <w:t xml:space="preserve">– </w:t>
      </w:r>
      <w:r>
        <w:rPr>
          <w:szCs w:val="28"/>
          <w:cs/>
          <w:lang w:eastAsia="zh-CN" w:bidi="ru-RU"/>
        </w:rPr>
        <w:t>эмитент</w:t>
      </w:r>
      <w:r>
        <w:rPr>
          <w:szCs w:val="28"/>
          <w:lang w:eastAsia="zh-CN"/>
        </w:rPr>
        <w:t xml:space="preserve">) </w:t>
      </w:r>
      <w:r>
        <w:rPr>
          <w:szCs w:val="28"/>
          <w:cs/>
          <w:lang w:eastAsia="zh-CN" w:bidi="ru-RU"/>
        </w:rPr>
        <w:t>с целью привлечения финансирования и учитывается в реестре цифровых записей</w:t>
      </w:r>
      <w:r>
        <w:rPr>
          <w:szCs w:val="28"/>
          <w:lang w:eastAsia="zh-CN"/>
        </w:rPr>
        <w:t>.</w:t>
      </w:r>
    </w:p>
    <w:p w:rsidR="00732C4C" w:rsidRDefault="00A459EF">
      <w:pPr>
        <w:spacing w:after="0"/>
        <w:rPr>
          <w:szCs w:val="28"/>
          <w:lang w:eastAsia="zh-CN"/>
        </w:rPr>
      </w:pPr>
      <w:r>
        <w:rPr>
          <w:b/>
          <w:color w:val="000000"/>
          <w:szCs w:val="28"/>
        </w:rPr>
        <w:t>Узел сети</w:t>
      </w:r>
      <w:r>
        <w:rPr>
          <w:szCs w:val="28"/>
          <w:highlight w:val="white"/>
        </w:rPr>
        <w:t xml:space="preserve"> </w:t>
      </w:r>
      <w:r>
        <w:rPr>
          <w:szCs w:val="28"/>
          <w:lang w:eastAsia="zh-CN"/>
        </w:rPr>
        <w:t>–</w:t>
      </w:r>
      <w:r>
        <w:rPr>
          <w:szCs w:val="28"/>
          <w:highlight w:val="white"/>
        </w:rPr>
        <w:t xml:space="preserve"> устройство, соединённое с другими устройствами как часть компьютерной сети.</w:t>
      </w:r>
    </w:p>
    <w:p w:rsidR="00732C4C" w:rsidRDefault="00A459EF">
      <w:pPr>
        <w:spacing w:after="0"/>
        <w:rPr>
          <w:szCs w:val="28"/>
          <w:lang w:eastAsia="zh-CN"/>
        </w:rPr>
      </w:pPr>
      <w:r>
        <w:rPr>
          <w:b/>
          <w:bCs/>
          <w:szCs w:val="28"/>
          <w:cs/>
          <w:lang w:eastAsia="zh-CN" w:bidi="ru-RU"/>
        </w:rPr>
        <w:t>Цифровая транзакция</w:t>
      </w:r>
      <w:r>
        <w:rPr>
          <w:szCs w:val="28"/>
          <w:cs/>
          <w:lang w:eastAsia="zh-CN" w:bidi="ru-RU"/>
        </w:rPr>
        <w:t xml:space="preserve"> </w:t>
      </w:r>
      <w:r>
        <w:rPr>
          <w:szCs w:val="28"/>
          <w:lang w:eastAsia="zh-CN"/>
        </w:rPr>
        <w:t xml:space="preserve">– </w:t>
      </w:r>
      <w:r>
        <w:rPr>
          <w:szCs w:val="28"/>
          <w:cs/>
          <w:lang w:eastAsia="zh-CN" w:bidi="ru-RU"/>
        </w:rPr>
        <w:t>действие или последовательность действий</w:t>
      </w:r>
      <w:r>
        <w:rPr>
          <w:szCs w:val="28"/>
          <w:lang w:eastAsia="zh-CN"/>
        </w:rPr>
        <w:t xml:space="preserve">, </w:t>
      </w:r>
      <w:r>
        <w:rPr>
          <w:szCs w:val="28"/>
          <w:cs/>
          <w:lang w:eastAsia="zh-CN" w:bidi="ru-RU"/>
        </w:rPr>
        <w:t>направленных на создание</w:t>
      </w:r>
      <w:r>
        <w:rPr>
          <w:szCs w:val="28"/>
          <w:lang w:eastAsia="zh-CN"/>
        </w:rPr>
        <w:t xml:space="preserve">, </w:t>
      </w:r>
      <w:r>
        <w:rPr>
          <w:szCs w:val="28"/>
          <w:cs/>
          <w:lang w:eastAsia="zh-CN" w:bidi="ru-RU"/>
        </w:rPr>
        <w:t>выпуск</w:t>
      </w:r>
      <w:r>
        <w:rPr>
          <w:szCs w:val="28"/>
          <w:lang w:eastAsia="zh-CN"/>
        </w:rPr>
        <w:t xml:space="preserve">, </w:t>
      </w:r>
      <w:r>
        <w:rPr>
          <w:szCs w:val="28"/>
          <w:cs/>
          <w:lang w:eastAsia="zh-CN" w:bidi="ru-RU"/>
        </w:rPr>
        <w:t>обращение цифровых финансовых активов</w:t>
      </w:r>
      <w:r>
        <w:rPr>
          <w:szCs w:val="28"/>
          <w:lang w:eastAsia="zh-CN"/>
        </w:rPr>
        <w:t>.</w:t>
      </w:r>
    </w:p>
    <w:p w:rsidR="00732C4C" w:rsidRDefault="00A459EF">
      <w:pPr>
        <w:spacing w:after="0"/>
        <w:rPr>
          <w:szCs w:val="28"/>
          <w:lang w:eastAsia="zh-CN" w:bidi="ru-RU"/>
        </w:rPr>
        <w:sectPr w:rsidR="00732C4C">
          <w:pgSz w:w="11906" w:h="16838"/>
          <w:pgMar w:top="1134" w:right="850" w:bottom="1134" w:left="1701" w:header="708" w:footer="708" w:gutter="0"/>
          <w:cols w:space="708"/>
          <w:titlePg/>
          <w:docGrid w:linePitch="381"/>
        </w:sectPr>
      </w:pPr>
      <w:r>
        <w:rPr>
          <w:b/>
          <w:bCs/>
          <w:szCs w:val="28"/>
          <w:cs/>
          <w:lang w:eastAsia="zh-CN" w:bidi="ru-RU"/>
        </w:rPr>
        <w:t>Цифровая запись</w:t>
      </w:r>
      <w:r>
        <w:rPr>
          <w:szCs w:val="28"/>
          <w:cs/>
          <w:lang w:eastAsia="zh-CN" w:bidi="ru-RU"/>
        </w:rPr>
        <w:t xml:space="preserve"> </w:t>
      </w:r>
      <w:r>
        <w:rPr>
          <w:szCs w:val="28"/>
          <w:lang w:eastAsia="zh-CN"/>
        </w:rPr>
        <w:t xml:space="preserve">– </w:t>
      </w:r>
      <w:r>
        <w:rPr>
          <w:szCs w:val="28"/>
          <w:cs/>
          <w:lang w:eastAsia="zh-CN" w:bidi="ru-RU"/>
        </w:rPr>
        <w:t>информация о цифровых финансовых активах</w:t>
      </w:r>
      <w:r>
        <w:rPr>
          <w:szCs w:val="28"/>
          <w:lang w:eastAsia="zh-CN"/>
        </w:rPr>
        <w:t xml:space="preserve">, </w:t>
      </w:r>
      <w:r>
        <w:rPr>
          <w:szCs w:val="28"/>
          <w:cs/>
          <w:lang w:eastAsia="zh-CN" w:bidi="ru-RU"/>
        </w:rPr>
        <w:t>зафиксированная в реестре цифровых транзакций</w:t>
      </w:r>
      <w:r>
        <w:rPr>
          <w:szCs w:val="28"/>
          <w:lang w:eastAsia="zh-CN"/>
        </w:rPr>
        <w:t>.</w:t>
      </w:r>
    </w:p>
    <w:p w:rsidR="00732C4C" w:rsidRDefault="00A459EF">
      <w:pPr>
        <w:pStyle w:val="1"/>
        <w:numPr>
          <w:ilvl w:val="0"/>
          <w:numId w:val="0"/>
        </w:numPr>
        <w:ind w:left="680"/>
        <w:rPr>
          <w:rFonts w:cs="Times New Roman"/>
          <w:lang w:val="en-US" w:eastAsia="zh-CN"/>
        </w:rPr>
      </w:pPr>
      <w:bookmarkStart w:id="204" w:name="_Toc6868"/>
      <w:bookmarkStart w:id="205" w:name="_Toc28468"/>
      <w:bookmarkStart w:id="206" w:name="_Toc30649"/>
      <w:bookmarkStart w:id="207" w:name="_Toc29533"/>
      <w:bookmarkStart w:id="208" w:name="_Toc20544"/>
      <w:bookmarkStart w:id="209" w:name="_Toc32664"/>
      <w:bookmarkStart w:id="210" w:name="_Toc26849"/>
      <w:bookmarkStart w:id="211" w:name="_Toc15463"/>
      <w:r>
        <w:rPr>
          <w:rFonts w:cs="Times New Roman"/>
          <w:lang w:val="en-US" w:eastAsia="zh-CN"/>
        </w:rPr>
        <w:lastRenderedPageBreak/>
        <w:t>Список используемых источников</w:t>
      </w:r>
      <w:bookmarkEnd w:id="204"/>
      <w:bookmarkEnd w:id="205"/>
      <w:bookmarkEnd w:id="206"/>
      <w:bookmarkEnd w:id="207"/>
      <w:bookmarkEnd w:id="208"/>
      <w:bookmarkEnd w:id="209"/>
      <w:bookmarkEnd w:id="210"/>
      <w:bookmarkEnd w:id="211"/>
    </w:p>
    <w:p w:rsidR="00732C4C" w:rsidRDefault="00A459EF">
      <w:pPr>
        <w:pStyle w:val="a"/>
        <w:rPr>
          <w:color w:val="000000"/>
          <w:cs/>
        </w:rPr>
      </w:pPr>
      <w:r>
        <w:rPr>
          <w:color w:val="000000"/>
        </w:rPr>
        <w:t>Bitcoin in a nutshell — Mining [</w:t>
      </w:r>
      <w:r>
        <w:rPr>
          <w:color w:val="000000"/>
          <w:cs/>
        </w:rPr>
        <w:t>Электронный ресурс</w:t>
      </w:r>
      <w:r>
        <w:rPr>
          <w:color w:val="000000"/>
        </w:rPr>
        <w:t xml:space="preserve">] /. — </w:t>
      </w:r>
      <w:r>
        <w:rPr>
          <w:color w:val="000000"/>
          <w:cs/>
        </w:rPr>
        <w:t>Электрон</w:t>
      </w:r>
      <w:r>
        <w:rPr>
          <w:color w:val="000000"/>
        </w:rPr>
        <w:t xml:space="preserve">. </w:t>
      </w:r>
      <w:r>
        <w:rPr>
          <w:color w:val="000000"/>
          <w:cs/>
        </w:rPr>
        <w:t>журн</w:t>
      </w:r>
      <w:r>
        <w:rPr>
          <w:color w:val="000000"/>
        </w:rPr>
        <w:t xml:space="preserve">. — </w:t>
      </w:r>
      <w:r>
        <w:rPr>
          <w:color w:val="000000"/>
          <w:cs/>
        </w:rPr>
        <w:t>Режим доступа</w:t>
      </w:r>
      <w:r>
        <w:rPr>
          <w:color w:val="000000"/>
        </w:rPr>
        <w:t xml:space="preserve">: </w:t>
      </w:r>
      <w:hyperlink r:id="rId17" w:history="1">
        <w:r>
          <w:rPr>
            <w:rStyle w:val="af5"/>
            <w:color w:val="000000"/>
          </w:rPr>
          <w:t>https://habr.com/ru/post/320178/</w:t>
        </w:r>
      </w:hyperlink>
      <w:r>
        <w:rPr>
          <w:color w:val="000000"/>
        </w:rPr>
        <w:t xml:space="preserve"> </w:t>
      </w:r>
    </w:p>
    <w:p w:rsidR="00732C4C" w:rsidRDefault="00A459EF">
      <w:pPr>
        <w:pStyle w:val="a"/>
        <w:rPr>
          <w:color w:val="000000"/>
          <w:cs/>
        </w:rPr>
      </w:pPr>
      <w:r>
        <w:rPr>
          <w:color w:val="000000"/>
        </w:rPr>
        <w:t xml:space="preserve"> </w:t>
      </w:r>
      <w:r>
        <w:rPr>
          <w:color w:val="000000"/>
          <w:lang w:val="en-US"/>
        </w:rPr>
        <w:t>A Next-Generation Smart Contract and Decentralized Application Platform [</w:t>
      </w:r>
      <w:r>
        <w:rPr>
          <w:color w:val="000000"/>
          <w:cs/>
        </w:rPr>
        <w:t>Электронный ресурс</w:t>
      </w:r>
      <w:r>
        <w:rPr>
          <w:color w:val="000000"/>
          <w:lang w:val="en-US"/>
        </w:rPr>
        <w:t xml:space="preserve">] /. — </w:t>
      </w:r>
      <w:r>
        <w:rPr>
          <w:color w:val="000000"/>
          <w:cs/>
        </w:rPr>
        <w:t>Электрон</w:t>
      </w:r>
      <w:r>
        <w:rPr>
          <w:color w:val="000000"/>
          <w:lang w:val="en-US"/>
        </w:rPr>
        <w:t xml:space="preserve">. </w:t>
      </w:r>
      <w:r>
        <w:rPr>
          <w:color w:val="000000"/>
          <w:cs/>
        </w:rPr>
        <w:t>журн</w:t>
      </w:r>
      <w:r>
        <w:rPr>
          <w:color w:val="000000"/>
          <w:lang w:val="en-US"/>
        </w:rPr>
        <w:t xml:space="preserve">. — </w:t>
      </w:r>
      <w:r>
        <w:rPr>
          <w:color w:val="000000"/>
          <w:cs/>
        </w:rPr>
        <w:t>Режим доступа</w:t>
      </w:r>
      <w:r>
        <w:rPr>
          <w:color w:val="000000"/>
          <w:lang w:val="en-US"/>
        </w:rPr>
        <w:t xml:space="preserve">: </w:t>
      </w:r>
      <w:hyperlink r:id="rId18" w:history="1">
        <w:r>
          <w:rPr>
            <w:rStyle w:val="af5"/>
            <w:color w:val="000000"/>
            <w:lang w:val="en-US"/>
          </w:rPr>
          <w:t>https://github.com/Ethereum/wiki/wiki/White-Paper</w:t>
        </w:r>
      </w:hyperlink>
      <w:r>
        <w:rPr>
          <w:color w:val="000000"/>
          <w:lang w:val="en-US"/>
        </w:rPr>
        <w:t xml:space="preserve"> </w:t>
      </w:r>
    </w:p>
    <w:p w:rsidR="00732C4C" w:rsidRDefault="00A459EF">
      <w:pPr>
        <w:pStyle w:val="a"/>
        <w:rPr>
          <w:color w:val="000000"/>
          <w:cs/>
        </w:rPr>
      </w:pPr>
      <w:r>
        <w:rPr>
          <w:color w:val="000000"/>
        </w:rPr>
        <w:t>ERC-20 Token Standard [</w:t>
      </w:r>
      <w:r>
        <w:rPr>
          <w:color w:val="000000"/>
          <w:cs/>
        </w:rPr>
        <w:t>Электронный ресурс</w:t>
      </w:r>
      <w:r>
        <w:rPr>
          <w:color w:val="000000"/>
        </w:rPr>
        <w:t xml:space="preserve">] /. — </w:t>
      </w:r>
      <w:r>
        <w:rPr>
          <w:color w:val="000000"/>
          <w:cs/>
        </w:rPr>
        <w:t>Электрон</w:t>
      </w:r>
      <w:r>
        <w:rPr>
          <w:color w:val="000000"/>
        </w:rPr>
        <w:t xml:space="preserve">. </w:t>
      </w:r>
      <w:r>
        <w:rPr>
          <w:color w:val="000000"/>
          <w:cs/>
        </w:rPr>
        <w:t>журн</w:t>
      </w:r>
      <w:r>
        <w:rPr>
          <w:color w:val="000000"/>
        </w:rPr>
        <w:t xml:space="preserve">. — </w:t>
      </w:r>
      <w:r>
        <w:rPr>
          <w:color w:val="000000"/>
          <w:cs/>
        </w:rPr>
        <w:t>Режим доступа</w:t>
      </w:r>
      <w:r>
        <w:rPr>
          <w:color w:val="000000"/>
        </w:rPr>
        <w:t xml:space="preserve">: </w:t>
      </w:r>
      <w:hyperlink r:id="rId19" w:history="1">
        <w:r>
          <w:rPr>
            <w:rStyle w:val="af5"/>
            <w:color w:val="000000"/>
          </w:rPr>
          <w:t>https://eips.ethereum.org/EIPS/eip-20</w:t>
        </w:r>
      </w:hyperlink>
      <w:r>
        <w:rPr>
          <w:color w:val="000000"/>
        </w:rPr>
        <w:t xml:space="preserve"> </w:t>
      </w:r>
    </w:p>
    <w:p w:rsidR="00732C4C" w:rsidRDefault="00A459EF">
      <w:pPr>
        <w:pStyle w:val="a"/>
        <w:rPr>
          <w:color w:val="000000"/>
          <w:cs/>
        </w:rPr>
      </w:pPr>
      <w:r>
        <w:rPr>
          <w:color w:val="000000"/>
          <w:cs/>
        </w:rPr>
        <w:t xml:space="preserve">Токен </w:t>
      </w:r>
      <w:r>
        <w:rPr>
          <w:color w:val="000000"/>
        </w:rPr>
        <w:t>[</w:t>
      </w:r>
      <w:r>
        <w:rPr>
          <w:color w:val="000000"/>
          <w:cs/>
        </w:rPr>
        <w:t>Электронный ресурс</w:t>
      </w:r>
      <w:r>
        <w:rPr>
          <w:color w:val="000000"/>
        </w:rPr>
        <w:t xml:space="preserve">] /. — </w:t>
      </w:r>
      <w:r>
        <w:rPr>
          <w:color w:val="000000"/>
          <w:cs/>
        </w:rPr>
        <w:t>Электрон</w:t>
      </w:r>
      <w:r>
        <w:rPr>
          <w:color w:val="000000"/>
        </w:rPr>
        <w:t xml:space="preserve">. </w:t>
      </w:r>
      <w:r>
        <w:rPr>
          <w:color w:val="000000"/>
          <w:cs/>
        </w:rPr>
        <w:t>журн</w:t>
      </w:r>
      <w:r>
        <w:rPr>
          <w:color w:val="000000"/>
        </w:rPr>
        <w:t xml:space="preserve">. — </w:t>
      </w:r>
      <w:r>
        <w:rPr>
          <w:color w:val="000000"/>
          <w:cs/>
        </w:rPr>
        <w:t>Режим доступа</w:t>
      </w:r>
      <w:r>
        <w:rPr>
          <w:color w:val="000000"/>
        </w:rPr>
        <w:t xml:space="preserve">: </w:t>
      </w:r>
      <w:hyperlink r:id="rId20" w:history="1">
        <w:r>
          <w:rPr>
            <w:color w:val="000000"/>
          </w:rPr>
          <w:t>https://ru.wikipedia.org/wiki/</w:t>
        </w:r>
        <w:r>
          <w:rPr>
            <w:color w:val="000000"/>
            <w:cs/>
          </w:rPr>
          <w:t>Токен</w:t>
        </w:r>
        <w:r>
          <w:rPr>
            <w:color w:val="000000"/>
          </w:rPr>
          <w:t>_(</w:t>
        </w:r>
        <w:r>
          <w:rPr>
            <w:color w:val="000000"/>
            <w:cs/>
          </w:rPr>
          <w:t>криптовалюта</w:t>
        </w:r>
        <w:r>
          <w:rPr>
            <w:color w:val="000000"/>
          </w:rPr>
          <w:t>)</w:t>
        </w:r>
      </w:hyperlink>
    </w:p>
    <w:p w:rsidR="00732C4C" w:rsidRDefault="00A459EF">
      <w:pPr>
        <w:pStyle w:val="a"/>
        <w:rPr>
          <w:color w:val="000000"/>
          <w:cs/>
        </w:rPr>
      </w:pPr>
      <w:r>
        <w:rPr>
          <w:color w:val="000000"/>
          <w:cs/>
        </w:rPr>
        <w:t xml:space="preserve">Cold storage [Электронный ресурс] /. — Электрон. текстовые дан. — Режим доступа: </w:t>
      </w:r>
      <w:hyperlink r:id="rId21" w:history="1">
        <w:r>
          <w:rPr>
            <w:rStyle w:val="af5"/>
            <w:color w:val="000000"/>
            <w:cs/>
          </w:rPr>
          <w:t>https://en.bitcoinwiki.org/wiki/Cold_storage</w:t>
        </w:r>
      </w:hyperlink>
      <w:r>
        <w:rPr>
          <w:color w:val="000000"/>
          <w:cs/>
        </w:rPr>
        <w:t>, свободный</w:t>
      </w:r>
    </w:p>
    <w:p w:rsidR="00732C4C" w:rsidRDefault="00A459EF">
      <w:pPr>
        <w:pStyle w:val="a"/>
        <w:rPr>
          <w:color w:val="000000"/>
          <w:cs/>
        </w:rPr>
      </w:pPr>
      <w:r>
        <w:rPr>
          <w:color w:val="000000"/>
          <w:cs/>
        </w:rPr>
        <w:t>Обзор криптовалютных онлайн</w:t>
      </w:r>
      <w:r>
        <w:rPr>
          <w:color w:val="000000"/>
        </w:rPr>
        <w:t>-</w:t>
      </w:r>
      <w:r>
        <w:rPr>
          <w:color w:val="000000"/>
          <w:cs/>
        </w:rPr>
        <w:t xml:space="preserve">обменников </w:t>
      </w:r>
      <w:r>
        <w:rPr>
          <w:color w:val="000000"/>
        </w:rPr>
        <w:t>[</w:t>
      </w:r>
      <w:r>
        <w:rPr>
          <w:color w:val="000000"/>
          <w:cs/>
        </w:rPr>
        <w:t>Электронный ресурс</w:t>
      </w:r>
      <w:r>
        <w:rPr>
          <w:color w:val="000000"/>
        </w:rPr>
        <w:t xml:space="preserve">] /. — </w:t>
      </w:r>
      <w:r>
        <w:rPr>
          <w:color w:val="000000"/>
          <w:cs/>
        </w:rPr>
        <w:t>Электрон</w:t>
      </w:r>
      <w:r>
        <w:rPr>
          <w:color w:val="000000"/>
        </w:rPr>
        <w:t xml:space="preserve">. </w:t>
      </w:r>
      <w:r>
        <w:rPr>
          <w:color w:val="000000"/>
          <w:cs/>
        </w:rPr>
        <w:t>журн</w:t>
      </w:r>
      <w:r>
        <w:rPr>
          <w:color w:val="000000"/>
        </w:rPr>
        <w:t xml:space="preserve">. — </w:t>
      </w:r>
      <w:r>
        <w:rPr>
          <w:color w:val="000000"/>
          <w:cs/>
        </w:rPr>
        <w:t>Режим доступа</w:t>
      </w:r>
      <w:r>
        <w:rPr>
          <w:color w:val="000000"/>
        </w:rPr>
        <w:t xml:space="preserve">: </w:t>
      </w:r>
      <w:hyperlink r:id="rId22" w:anchor="___2019" w:history="1">
        <w:r>
          <w:rPr>
            <w:rStyle w:val="af5"/>
            <w:color w:val="000000"/>
          </w:rPr>
          <w:t>https://miningbitcoinguide.com/trading/market/obmenniki-kriptovalyut#___2019</w:t>
        </w:r>
      </w:hyperlink>
      <w:r>
        <w:rPr>
          <w:color w:val="000000"/>
        </w:rPr>
        <w:t xml:space="preserve"> </w:t>
      </w:r>
    </w:p>
    <w:p w:rsidR="00732C4C" w:rsidRDefault="00A459EF">
      <w:pPr>
        <w:pStyle w:val="a"/>
        <w:rPr>
          <w:color w:val="000000"/>
          <w:cs/>
        </w:rPr>
      </w:pPr>
      <w:r>
        <w:rPr>
          <w:color w:val="000000"/>
          <w:cs/>
        </w:rPr>
        <w:t>ТОП</w:t>
      </w:r>
      <w:r>
        <w:rPr>
          <w:color w:val="000000"/>
        </w:rPr>
        <w:t xml:space="preserve">-15 </w:t>
      </w:r>
      <w:r>
        <w:rPr>
          <w:color w:val="000000"/>
          <w:cs/>
        </w:rPr>
        <w:t xml:space="preserve">лучших криптобирж на </w:t>
      </w:r>
      <w:r>
        <w:rPr>
          <w:color w:val="000000"/>
        </w:rPr>
        <w:t xml:space="preserve">2019 </w:t>
      </w:r>
      <w:r>
        <w:rPr>
          <w:color w:val="000000"/>
          <w:cs/>
        </w:rPr>
        <w:t xml:space="preserve">год </w:t>
      </w:r>
      <w:r>
        <w:rPr>
          <w:color w:val="000000"/>
        </w:rPr>
        <w:t>[</w:t>
      </w:r>
      <w:r>
        <w:rPr>
          <w:color w:val="000000"/>
          <w:cs/>
        </w:rPr>
        <w:t>Электронный ресурс</w:t>
      </w:r>
      <w:r>
        <w:rPr>
          <w:color w:val="000000"/>
        </w:rPr>
        <w:t xml:space="preserve">] /. — </w:t>
      </w:r>
      <w:r>
        <w:rPr>
          <w:color w:val="000000"/>
          <w:cs/>
        </w:rPr>
        <w:t>Электрон</w:t>
      </w:r>
      <w:r>
        <w:rPr>
          <w:color w:val="000000"/>
        </w:rPr>
        <w:t xml:space="preserve">. </w:t>
      </w:r>
      <w:r>
        <w:rPr>
          <w:color w:val="000000"/>
          <w:cs/>
        </w:rPr>
        <w:t>журн</w:t>
      </w:r>
      <w:r>
        <w:rPr>
          <w:color w:val="000000"/>
        </w:rPr>
        <w:t xml:space="preserve">. — </w:t>
      </w:r>
      <w:r>
        <w:rPr>
          <w:color w:val="000000"/>
          <w:cs/>
        </w:rPr>
        <w:t>Режим доступа</w:t>
      </w:r>
      <w:r>
        <w:rPr>
          <w:color w:val="000000"/>
        </w:rPr>
        <w:t xml:space="preserve">: </w:t>
      </w:r>
      <w:hyperlink r:id="rId23" w:anchor="-15__2019" w:history="1">
        <w:r>
          <w:rPr>
            <w:color w:val="000000"/>
          </w:rPr>
          <w:t>https://mining-cryptocurrency.ru/rejting-luchshie-birzhi-kriptovalyut-2017/#-15__2019</w:t>
        </w:r>
      </w:hyperlink>
      <w:r>
        <w:rPr>
          <w:color w:val="000000"/>
        </w:rPr>
        <w:t xml:space="preserve">  </w:t>
      </w:r>
    </w:p>
    <w:p w:rsidR="00732C4C" w:rsidRDefault="00A459EF">
      <w:pPr>
        <w:pStyle w:val="a"/>
        <w:rPr>
          <w:color w:val="000000"/>
          <w:cs/>
        </w:rPr>
      </w:pPr>
      <w:r>
        <w:rPr>
          <w:color w:val="000000"/>
          <w:cs/>
        </w:rPr>
        <w:t xml:space="preserve">bip-0032 [Электронный ресурс] /. — Электрон. текстовые дан. — Режим доступа: </w:t>
      </w:r>
      <w:hyperlink r:id="rId24" w:history="1">
        <w:r>
          <w:rPr>
            <w:rStyle w:val="af5"/>
            <w:color w:val="000000"/>
            <w:cs/>
          </w:rPr>
          <w:t>https://github.com/bitcoin/bips/blob/master/bip-0032.mediawiki</w:t>
        </w:r>
      </w:hyperlink>
      <w:r>
        <w:rPr>
          <w:color w:val="000000"/>
          <w:cs/>
        </w:rPr>
        <w:t>, свободный</w:t>
      </w:r>
      <w:r>
        <w:rPr>
          <w:color w:val="000000"/>
        </w:rPr>
        <w:t xml:space="preserve"> </w:t>
      </w:r>
    </w:p>
    <w:p w:rsidR="00732C4C" w:rsidRDefault="00A459EF">
      <w:pPr>
        <w:pStyle w:val="a"/>
        <w:rPr>
          <w:color w:val="000000"/>
          <w:cs/>
        </w:rPr>
      </w:pPr>
      <w:r>
        <w:rPr>
          <w:color w:val="000000"/>
          <w:cs/>
        </w:rPr>
        <w:t xml:space="preserve">Топ децентрализованных криптовалютных бирж </w:t>
      </w:r>
      <w:r>
        <w:rPr>
          <w:color w:val="000000"/>
        </w:rPr>
        <w:t>(DEX) [</w:t>
      </w:r>
      <w:r>
        <w:rPr>
          <w:color w:val="000000"/>
          <w:cs/>
        </w:rPr>
        <w:t>Электронный ресурс</w:t>
      </w:r>
      <w:r>
        <w:rPr>
          <w:color w:val="000000"/>
        </w:rPr>
        <w:t xml:space="preserve">] /. — </w:t>
      </w:r>
      <w:r>
        <w:rPr>
          <w:color w:val="000000"/>
          <w:cs/>
        </w:rPr>
        <w:t>Электрон</w:t>
      </w:r>
      <w:r>
        <w:rPr>
          <w:color w:val="000000"/>
        </w:rPr>
        <w:t xml:space="preserve">. </w:t>
      </w:r>
      <w:r>
        <w:rPr>
          <w:color w:val="000000"/>
          <w:cs/>
        </w:rPr>
        <w:t>журн</w:t>
      </w:r>
      <w:r>
        <w:rPr>
          <w:color w:val="000000"/>
        </w:rPr>
        <w:t xml:space="preserve">. — </w:t>
      </w:r>
      <w:r>
        <w:rPr>
          <w:color w:val="000000"/>
          <w:cs/>
        </w:rPr>
        <w:t>Режим доступа</w:t>
      </w:r>
      <w:r>
        <w:rPr>
          <w:color w:val="000000"/>
        </w:rPr>
        <w:t xml:space="preserve">: </w:t>
      </w:r>
      <w:hyperlink r:id="rId25" w:history="1">
        <w:r>
          <w:rPr>
            <w:rStyle w:val="af5"/>
            <w:color w:val="000000"/>
          </w:rPr>
          <w:t>https://happycoin.club/top-8-detsentralizovannyih-kriptovalyutnyih-birzh-dex/</w:t>
        </w:r>
      </w:hyperlink>
      <w:r>
        <w:rPr>
          <w:color w:val="000000"/>
        </w:rPr>
        <w:t xml:space="preserve"> </w:t>
      </w:r>
    </w:p>
    <w:p w:rsidR="00732C4C" w:rsidRDefault="00A459EF">
      <w:pPr>
        <w:pStyle w:val="a"/>
        <w:rPr>
          <w:color w:val="000000"/>
          <w:cs/>
        </w:rPr>
      </w:pPr>
      <w:r>
        <w:rPr>
          <w:color w:val="000000"/>
        </w:rPr>
        <w:t xml:space="preserve"> «</w:t>
      </w:r>
      <w:r>
        <w:rPr>
          <w:color w:val="000000"/>
          <w:cs/>
        </w:rPr>
        <w:t>0x</w:t>
      </w:r>
      <w:r>
        <w:rPr>
          <w:color w:val="000000"/>
        </w:rPr>
        <w:t>»</w:t>
      </w:r>
      <w:r>
        <w:rPr>
          <w:color w:val="000000"/>
          <w:cs/>
        </w:rPr>
        <w:t xml:space="preserve"> protocol: Detailed review on the project [Электронный ресурс</w:t>
      </w:r>
      <w:r>
        <w:rPr>
          <w:color w:val="000000"/>
        </w:rPr>
        <w:t xml:space="preserve">] /. — </w:t>
      </w:r>
      <w:r>
        <w:rPr>
          <w:color w:val="000000"/>
          <w:cs/>
        </w:rPr>
        <w:t>Электрон</w:t>
      </w:r>
      <w:r>
        <w:rPr>
          <w:color w:val="000000"/>
        </w:rPr>
        <w:t xml:space="preserve">. </w:t>
      </w:r>
      <w:r>
        <w:rPr>
          <w:color w:val="000000"/>
          <w:cs/>
        </w:rPr>
        <w:t>журн</w:t>
      </w:r>
      <w:r>
        <w:rPr>
          <w:color w:val="000000"/>
        </w:rPr>
        <w:t xml:space="preserve">. — </w:t>
      </w:r>
      <w:r>
        <w:rPr>
          <w:color w:val="000000"/>
          <w:cs/>
        </w:rPr>
        <w:t>Режим доступа</w:t>
      </w:r>
      <w:r>
        <w:rPr>
          <w:color w:val="000000"/>
        </w:rPr>
        <w:t xml:space="preserve">: </w:t>
      </w:r>
      <w:hyperlink r:id="rId26" w:history="1">
        <w:r>
          <w:rPr>
            <w:rStyle w:val="af5"/>
            <w:color w:val="000000"/>
          </w:rPr>
          <w:t>https://medium.com/paradigm-fund/0x-protocol-detailed-review-on-the-project-5913f363805e</w:t>
        </w:r>
      </w:hyperlink>
      <w:r>
        <w:rPr>
          <w:color w:val="000000"/>
        </w:rPr>
        <w:t xml:space="preserve"> </w:t>
      </w:r>
    </w:p>
    <w:p w:rsidR="00732C4C" w:rsidRDefault="00A459EF">
      <w:pPr>
        <w:pStyle w:val="a"/>
        <w:rPr>
          <w:color w:val="000000"/>
          <w:cs/>
        </w:rPr>
      </w:pPr>
      <w:r>
        <w:rPr>
          <w:color w:val="000000"/>
        </w:rPr>
        <w:t xml:space="preserve"> </w:t>
      </w:r>
      <w:r>
        <w:rPr>
          <w:color w:val="000000"/>
          <w:cs/>
        </w:rPr>
        <w:t>ТОП</w:t>
      </w:r>
      <w:r>
        <w:rPr>
          <w:color w:val="000000"/>
        </w:rPr>
        <w:t xml:space="preserve">-10 </w:t>
      </w:r>
      <w:r>
        <w:rPr>
          <w:color w:val="000000"/>
          <w:cs/>
        </w:rPr>
        <w:t xml:space="preserve">лучших ботов для автоматической торговли криптовалютами в </w:t>
      </w:r>
      <w:r>
        <w:rPr>
          <w:color w:val="000000"/>
        </w:rPr>
        <w:t xml:space="preserve">2019 </w:t>
      </w:r>
      <w:r>
        <w:rPr>
          <w:color w:val="000000"/>
          <w:cs/>
        </w:rPr>
        <w:t xml:space="preserve">году </w:t>
      </w:r>
      <w:r>
        <w:rPr>
          <w:color w:val="000000"/>
        </w:rPr>
        <w:t>[</w:t>
      </w:r>
      <w:r>
        <w:rPr>
          <w:color w:val="000000"/>
          <w:cs/>
        </w:rPr>
        <w:t>Электронный ресурс</w:t>
      </w:r>
      <w:r>
        <w:rPr>
          <w:color w:val="000000"/>
        </w:rPr>
        <w:t xml:space="preserve">] /. — </w:t>
      </w:r>
      <w:r>
        <w:rPr>
          <w:color w:val="000000"/>
          <w:cs/>
        </w:rPr>
        <w:t>Электрон</w:t>
      </w:r>
      <w:r>
        <w:rPr>
          <w:color w:val="000000"/>
        </w:rPr>
        <w:t xml:space="preserve">. </w:t>
      </w:r>
      <w:r>
        <w:rPr>
          <w:color w:val="000000"/>
          <w:cs/>
        </w:rPr>
        <w:t>журн</w:t>
      </w:r>
      <w:r>
        <w:rPr>
          <w:color w:val="000000"/>
        </w:rPr>
        <w:t xml:space="preserve">. — </w:t>
      </w:r>
      <w:r>
        <w:rPr>
          <w:color w:val="000000"/>
          <w:cs/>
        </w:rPr>
        <w:t>Режим доступа</w:t>
      </w:r>
      <w:r>
        <w:rPr>
          <w:color w:val="000000"/>
        </w:rPr>
        <w:t xml:space="preserve">: </w:t>
      </w:r>
      <w:hyperlink r:id="rId27" w:anchor="i-6" w:history="1">
        <w:r>
          <w:rPr>
            <w:color w:val="000000"/>
          </w:rPr>
          <w:t>https://mining-cryptocurrency.ru/bot-dlya-torgovli-kriptovalyutoj-na-birzhe/#i-6</w:t>
        </w:r>
      </w:hyperlink>
    </w:p>
    <w:p w:rsidR="00732C4C" w:rsidRDefault="00A459EF">
      <w:pPr>
        <w:pStyle w:val="a"/>
        <w:rPr>
          <w:color w:val="000000"/>
          <w:cs/>
        </w:rPr>
      </w:pPr>
      <w:r>
        <w:rPr>
          <w:color w:val="000000"/>
        </w:rPr>
        <w:lastRenderedPageBreak/>
        <w:t xml:space="preserve"> </w:t>
      </w:r>
      <w:r>
        <w:rPr>
          <w:color w:val="000000"/>
          <w:cs/>
        </w:rPr>
        <w:t xml:space="preserve">Доверительное управление на биржах криптовалют через </w:t>
      </w:r>
      <w:r>
        <w:rPr>
          <w:color w:val="000000"/>
        </w:rPr>
        <w:t>API [</w:t>
      </w:r>
      <w:r>
        <w:rPr>
          <w:color w:val="000000"/>
          <w:cs/>
        </w:rPr>
        <w:t>Электронный ресурс</w:t>
      </w:r>
      <w:r>
        <w:rPr>
          <w:color w:val="000000"/>
        </w:rPr>
        <w:t xml:space="preserve">] /. — </w:t>
      </w:r>
      <w:r>
        <w:rPr>
          <w:color w:val="000000"/>
          <w:cs/>
        </w:rPr>
        <w:t>Электрон</w:t>
      </w:r>
      <w:r>
        <w:rPr>
          <w:color w:val="000000"/>
        </w:rPr>
        <w:t xml:space="preserve">. </w:t>
      </w:r>
      <w:r>
        <w:rPr>
          <w:color w:val="000000"/>
          <w:cs/>
        </w:rPr>
        <w:t>журн</w:t>
      </w:r>
      <w:r>
        <w:rPr>
          <w:color w:val="000000"/>
        </w:rPr>
        <w:t xml:space="preserve">. — </w:t>
      </w:r>
      <w:r>
        <w:rPr>
          <w:color w:val="000000"/>
          <w:cs/>
        </w:rPr>
        <w:t>Режим доступа</w:t>
      </w:r>
      <w:r>
        <w:rPr>
          <w:color w:val="000000"/>
        </w:rPr>
        <w:t xml:space="preserve">: </w:t>
      </w:r>
      <w:hyperlink r:id="rId28" w:history="1">
        <w:r>
          <w:rPr>
            <w:color w:val="000000"/>
          </w:rPr>
          <w:t>https://bitexpert.io/news/du-via-api/</w:t>
        </w:r>
      </w:hyperlink>
    </w:p>
    <w:p w:rsidR="00732C4C" w:rsidRDefault="00A459EF">
      <w:pPr>
        <w:pStyle w:val="a"/>
        <w:rPr>
          <w:color w:val="000000"/>
          <w:cs/>
        </w:rPr>
      </w:pPr>
      <w:r>
        <w:rPr>
          <w:color w:val="000000"/>
        </w:rPr>
        <w:t xml:space="preserve"> </w:t>
      </w:r>
      <w:r>
        <w:rPr>
          <w:color w:val="000000"/>
          <w:cs/>
        </w:rPr>
        <w:t>ТОП</w:t>
      </w:r>
      <w:r>
        <w:rPr>
          <w:color w:val="000000"/>
        </w:rPr>
        <w:t xml:space="preserve">-10: </w:t>
      </w:r>
      <w:r>
        <w:rPr>
          <w:color w:val="000000"/>
          <w:cs/>
        </w:rPr>
        <w:t xml:space="preserve">лучшие пулы для майнинга </w:t>
      </w:r>
      <w:r>
        <w:rPr>
          <w:color w:val="000000"/>
        </w:rPr>
        <w:t>[</w:t>
      </w:r>
      <w:r>
        <w:rPr>
          <w:color w:val="000000"/>
          <w:cs/>
        </w:rPr>
        <w:t>Электронный ресурс</w:t>
      </w:r>
      <w:r>
        <w:rPr>
          <w:color w:val="000000"/>
        </w:rPr>
        <w:t xml:space="preserve">] /. — </w:t>
      </w:r>
      <w:r>
        <w:rPr>
          <w:color w:val="000000"/>
          <w:cs/>
        </w:rPr>
        <w:t>Электрон</w:t>
      </w:r>
      <w:r>
        <w:rPr>
          <w:color w:val="000000"/>
        </w:rPr>
        <w:t xml:space="preserve">. </w:t>
      </w:r>
      <w:r>
        <w:rPr>
          <w:color w:val="000000"/>
          <w:cs/>
        </w:rPr>
        <w:t>журн</w:t>
      </w:r>
      <w:r>
        <w:rPr>
          <w:color w:val="000000"/>
        </w:rPr>
        <w:t xml:space="preserve">. — </w:t>
      </w:r>
      <w:r>
        <w:rPr>
          <w:color w:val="000000"/>
          <w:cs/>
        </w:rPr>
        <w:t>Режим доступа</w:t>
      </w:r>
      <w:r>
        <w:rPr>
          <w:color w:val="000000"/>
        </w:rPr>
        <w:t xml:space="preserve">: </w:t>
      </w:r>
      <w:hyperlink r:id="rId29" w:history="1">
        <w:r>
          <w:rPr>
            <w:rStyle w:val="af5"/>
            <w:color w:val="000000"/>
          </w:rPr>
          <w:t>https://bisnesideya.ru/coins/top-10-luchshie-puly-dlya-majninga.html</w:t>
        </w:r>
      </w:hyperlink>
      <w:r>
        <w:rPr>
          <w:color w:val="000000"/>
        </w:rPr>
        <w:t xml:space="preserve"> </w:t>
      </w:r>
    </w:p>
    <w:p w:rsidR="00732C4C" w:rsidRDefault="00A459EF">
      <w:pPr>
        <w:pStyle w:val="a"/>
        <w:rPr>
          <w:color w:val="000000"/>
          <w:cs/>
        </w:rPr>
      </w:pPr>
      <w:r>
        <w:rPr>
          <w:color w:val="000000"/>
        </w:rPr>
        <w:t xml:space="preserve"> </w:t>
      </w:r>
      <w:r>
        <w:rPr>
          <w:color w:val="000000"/>
          <w:cs/>
        </w:rPr>
        <w:t xml:space="preserve">Что такое майнинг пул и как он работает </w:t>
      </w:r>
      <w:r>
        <w:rPr>
          <w:color w:val="000000"/>
        </w:rPr>
        <w:t>[</w:t>
      </w:r>
      <w:r>
        <w:rPr>
          <w:color w:val="000000"/>
          <w:cs/>
        </w:rPr>
        <w:t>Электронный ресурс</w:t>
      </w:r>
      <w:r>
        <w:rPr>
          <w:color w:val="000000"/>
        </w:rPr>
        <w:t xml:space="preserve">] /. — </w:t>
      </w:r>
      <w:r>
        <w:rPr>
          <w:color w:val="000000"/>
          <w:cs/>
        </w:rPr>
        <w:t>Электрон</w:t>
      </w:r>
      <w:r>
        <w:rPr>
          <w:color w:val="000000"/>
        </w:rPr>
        <w:t xml:space="preserve">. </w:t>
      </w:r>
      <w:r>
        <w:rPr>
          <w:color w:val="000000"/>
          <w:cs/>
        </w:rPr>
        <w:t>журн</w:t>
      </w:r>
      <w:r>
        <w:rPr>
          <w:color w:val="000000"/>
        </w:rPr>
        <w:t xml:space="preserve">. — </w:t>
      </w:r>
      <w:r>
        <w:rPr>
          <w:color w:val="000000"/>
          <w:cs/>
        </w:rPr>
        <w:t>Режим доступа</w:t>
      </w:r>
      <w:r>
        <w:rPr>
          <w:color w:val="000000"/>
        </w:rPr>
        <w:t xml:space="preserve">: </w:t>
      </w:r>
      <w:hyperlink r:id="rId30" w:history="1">
        <w:r>
          <w:rPr>
            <w:rStyle w:val="af5"/>
            <w:color w:val="000000"/>
          </w:rPr>
          <w:t>https://investor100.ru/chto-takoe-majning-pul-i-kak-on-rabotaet/</w:t>
        </w:r>
      </w:hyperlink>
      <w:r>
        <w:rPr>
          <w:color w:val="000000"/>
        </w:rPr>
        <w:t xml:space="preserve"> </w:t>
      </w:r>
    </w:p>
    <w:p w:rsidR="00732C4C" w:rsidRDefault="00A459EF">
      <w:pPr>
        <w:pStyle w:val="a"/>
        <w:rPr>
          <w:color w:val="000000"/>
          <w:cs/>
        </w:rPr>
      </w:pPr>
      <w:r>
        <w:rPr>
          <w:color w:val="000000"/>
        </w:rPr>
        <w:t xml:space="preserve"> </w:t>
      </w:r>
      <w:r>
        <w:rPr>
          <w:color w:val="000000"/>
          <w:cs/>
          <w:lang w:bidi="ru-RU"/>
        </w:rPr>
        <w:t>Разработка</w:t>
      </w:r>
      <w:r>
        <w:rPr>
          <w:color w:val="000000"/>
        </w:rPr>
        <w:t xml:space="preserve"> </w:t>
      </w:r>
      <w:r>
        <w:rPr>
          <w:color w:val="000000"/>
          <w:cs/>
          <w:lang w:bidi="ru-RU"/>
        </w:rPr>
        <w:t>холодного</w:t>
      </w:r>
      <w:r>
        <w:rPr>
          <w:color w:val="000000"/>
        </w:rPr>
        <w:t xml:space="preserve"> </w:t>
      </w:r>
      <w:r>
        <w:rPr>
          <w:color w:val="000000"/>
          <w:cs/>
          <w:lang w:bidi="ru-RU"/>
        </w:rPr>
        <w:t>мультивалютного</w:t>
      </w:r>
      <w:r>
        <w:rPr>
          <w:color w:val="000000"/>
        </w:rPr>
        <w:t xml:space="preserve"> </w:t>
      </w:r>
      <w:r>
        <w:rPr>
          <w:color w:val="000000"/>
          <w:cs/>
          <w:lang w:bidi="ru-RU"/>
        </w:rPr>
        <w:t>кошелька</w:t>
      </w:r>
      <w:r>
        <w:rPr>
          <w:color w:val="000000"/>
        </w:rPr>
        <w:t xml:space="preserve"> </w:t>
      </w:r>
      <w:r>
        <w:rPr>
          <w:color w:val="000000"/>
          <w:cs/>
          <w:lang w:bidi="ru-RU"/>
        </w:rPr>
        <w:t>на</w:t>
      </w:r>
      <w:r>
        <w:rPr>
          <w:color w:val="000000"/>
        </w:rPr>
        <w:t xml:space="preserve"> </w:t>
      </w:r>
      <w:r>
        <w:rPr>
          <w:color w:val="000000"/>
          <w:cs/>
        </w:rPr>
        <w:t>платформе</w:t>
      </w:r>
      <w:r>
        <w:rPr>
          <w:color w:val="000000"/>
        </w:rPr>
        <w:t xml:space="preserve"> </w:t>
      </w:r>
      <w:r>
        <w:rPr>
          <w:color w:val="000000"/>
          <w:cs/>
        </w:rPr>
        <w:t>МКТ</w:t>
      </w:r>
      <w:r>
        <w:rPr>
          <w:color w:val="000000"/>
        </w:rPr>
        <w:t xml:space="preserve">: НИР / </w:t>
      </w:r>
      <w:r>
        <w:rPr>
          <w:color w:val="000000"/>
          <w:lang w:bidi="ru-RU"/>
        </w:rPr>
        <w:t xml:space="preserve"> </w:t>
      </w:r>
      <w:r>
        <w:rPr>
          <w:color w:val="000000"/>
          <w:cs/>
          <w:lang w:bidi="ru-RU"/>
        </w:rPr>
        <w:t>Шарапов</w:t>
      </w:r>
      <w:r>
        <w:rPr>
          <w:color w:val="000000"/>
        </w:rPr>
        <w:t xml:space="preserve"> </w:t>
      </w:r>
      <w:r>
        <w:rPr>
          <w:color w:val="000000"/>
          <w:cs/>
          <w:lang w:bidi="ru-RU"/>
        </w:rPr>
        <w:t>Р</w:t>
      </w:r>
      <w:r>
        <w:rPr>
          <w:color w:val="000000"/>
        </w:rPr>
        <w:t>.</w:t>
      </w:r>
      <w:r>
        <w:rPr>
          <w:color w:val="000000"/>
          <w:cs/>
          <w:lang w:bidi="ru-RU"/>
        </w:rPr>
        <w:t>А</w:t>
      </w:r>
      <w:r>
        <w:rPr>
          <w:color w:val="000000"/>
        </w:rPr>
        <w:t>. - Москва: Московский физико-технический институт, 2018. - 64 с.</w:t>
      </w:r>
    </w:p>
    <w:p w:rsidR="00732C4C" w:rsidRDefault="00A459EF">
      <w:pPr>
        <w:pStyle w:val="a"/>
        <w:rPr>
          <w:color w:val="000000"/>
          <w:szCs w:val="22"/>
          <w:cs/>
        </w:rPr>
      </w:pPr>
      <w:r>
        <w:rPr>
          <w:color w:val="000000"/>
          <w:szCs w:val="22"/>
          <w:cs/>
          <w:lang w:bidi="ru-RU"/>
        </w:rPr>
        <w:t xml:space="preserve">  В.А. Конявский, Основы понимания феномена электронного обмена информацией</w:t>
      </w:r>
      <w:r>
        <w:rPr>
          <w:color w:val="000000"/>
          <w:szCs w:val="22"/>
          <w:lang w:val="en-US" w:bidi="ru-RU"/>
        </w:rPr>
        <w:t xml:space="preserve"> / </w:t>
      </w:r>
      <w:r>
        <w:rPr>
          <w:color w:val="000000"/>
          <w:szCs w:val="22"/>
          <w:cs/>
          <w:lang w:bidi="ru-RU"/>
        </w:rPr>
        <w:t>В.А. Гадасин. - Минск: 2004.</w:t>
      </w:r>
    </w:p>
    <w:p w:rsidR="00732C4C" w:rsidRDefault="00A459EF">
      <w:pPr>
        <w:pStyle w:val="a"/>
        <w:rPr>
          <w:color w:val="000000"/>
          <w:cs/>
          <w:lang w:val="en-US" w:bidi="ru-RU"/>
        </w:rPr>
      </w:pPr>
      <w:r>
        <w:rPr>
          <w:color w:val="000000"/>
          <w:lang w:bidi="ru-RU"/>
        </w:rPr>
        <w:t xml:space="preserve">  </w:t>
      </w:r>
      <w:r>
        <w:rPr>
          <w:color w:val="000000"/>
          <w:cs/>
          <w:lang w:val="en-US" w:bidi="ru-RU"/>
        </w:rPr>
        <w:t xml:space="preserve">Компьютер с </w:t>
      </w:r>
      <w:r>
        <w:rPr>
          <w:color w:val="000000"/>
          <w:lang w:bidi="ru-RU"/>
        </w:rPr>
        <w:t>«</w:t>
      </w:r>
      <w:r>
        <w:rPr>
          <w:color w:val="000000"/>
          <w:cs/>
          <w:lang w:val="en-US" w:bidi="ru-RU"/>
        </w:rPr>
        <w:t>вирусным иммунитетом</w:t>
      </w:r>
      <w:r>
        <w:rPr>
          <w:color w:val="000000"/>
          <w:lang w:bidi="ru-RU"/>
        </w:rPr>
        <w:t>» [</w:t>
      </w:r>
      <w:r>
        <w:rPr>
          <w:color w:val="000000"/>
          <w:cs/>
          <w:lang w:val="en-US" w:bidi="ru-RU"/>
        </w:rPr>
        <w:t>Электронный ресурс</w:t>
      </w:r>
      <w:r>
        <w:rPr>
          <w:color w:val="000000"/>
          <w:lang w:bidi="ru-RU"/>
        </w:rPr>
        <w:t xml:space="preserve">] /.  — </w:t>
      </w:r>
      <w:r>
        <w:rPr>
          <w:color w:val="000000"/>
          <w:cs/>
          <w:lang w:val="en-US" w:bidi="ru-RU"/>
        </w:rPr>
        <w:t>Режим доступа</w:t>
      </w:r>
      <w:r>
        <w:rPr>
          <w:color w:val="000000"/>
          <w:lang w:bidi="ru-RU"/>
        </w:rPr>
        <w:t xml:space="preserve">: </w:t>
      </w:r>
      <w:hyperlink r:id="rId31" w:history="1">
        <w:r>
          <w:rPr>
            <w:rStyle w:val="af5"/>
            <w:color w:val="000000"/>
            <w:lang w:val="en-US" w:bidi="ru-RU"/>
          </w:rPr>
          <w:t>http</w:t>
        </w:r>
        <w:r>
          <w:rPr>
            <w:rStyle w:val="af5"/>
            <w:color w:val="000000"/>
            <w:lang w:bidi="ru-RU"/>
          </w:rPr>
          <w:t>://</w:t>
        </w:r>
        <w:r>
          <w:rPr>
            <w:rStyle w:val="af5"/>
            <w:color w:val="000000"/>
            <w:lang w:val="en-US" w:bidi="ru-RU"/>
          </w:rPr>
          <w:t>www</w:t>
        </w:r>
        <w:r>
          <w:rPr>
            <w:rStyle w:val="af5"/>
            <w:color w:val="000000"/>
            <w:lang w:bidi="ru-RU"/>
          </w:rPr>
          <w:t>.</w:t>
        </w:r>
        <w:r>
          <w:rPr>
            <w:rStyle w:val="af5"/>
            <w:color w:val="000000"/>
            <w:lang w:val="en-US" w:bidi="ru-RU"/>
          </w:rPr>
          <w:t>okbsapr</w:t>
        </w:r>
        <w:r>
          <w:rPr>
            <w:rStyle w:val="af5"/>
            <w:color w:val="000000"/>
            <w:lang w:bidi="ru-RU"/>
          </w:rPr>
          <w:t>.</w:t>
        </w:r>
        <w:r>
          <w:rPr>
            <w:rStyle w:val="af5"/>
            <w:color w:val="000000"/>
            <w:lang w:val="en-US" w:bidi="ru-RU"/>
          </w:rPr>
          <w:t>ru</w:t>
        </w:r>
        <w:r>
          <w:rPr>
            <w:rStyle w:val="af5"/>
            <w:color w:val="000000"/>
            <w:lang w:bidi="ru-RU"/>
          </w:rPr>
          <w:t>/</w:t>
        </w:r>
        <w:r>
          <w:rPr>
            <w:rStyle w:val="af5"/>
            <w:color w:val="000000"/>
            <w:lang w:val="en-US" w:bidi="ru-RU"/>
          </w:rPr>
          <w:t>konyavskiy</w:t>
        </w:r>
        <w:r>
          <w:rPr>
            <w:rStyle w:val="af5"/>
            <w:color w:val="000000"/>
            <w:lang w:bidi="ru-RU"/>
          </w:rPr>
          <w:t>_2015_2.</w:t>
        </w:r>
        <w:r>
          <w:rPr>
            <w:rStyle w:val="af5"/>
            <w:color w:val="000000"/>
            <w:lang w:val="en-US" w:bidi="ru-RU"/>
          </w:rPr>
          <w:t>html</w:t>
        </w:r>
      </w:hyperlink>
      <w:r>
        <w:rPr>
          <w:color w:val="000000"/>
          <w:lang w:bidi="ru-RU"/>
        </w:rPr>
        <w:t xml:space="preserve">, </w:t>
      </w:r>
      <w:r>
        <w:rPr>
          <w:color w:val="000000"/>
          <w:cs/>
          <w:lang w:val="en-US" w:bidi="ru-RU"/>
        </w:rPr>
        <w:t>свободный</w:t>
      </w:r>
    </w:p>
    <w:p w:rsidR="00732C4C" w:rsidRDefault="00A459EF">
      <w:pPr>
        <w:pStyle w:val="a"/>
        <w:rPr>
          <w:color w:val="000000"/>
          <w:szCs w:val="22"/>
          <w:lang w:bidi="ru-RU"/>
        </w:rPr>
      </w:pPr>
      <w:r>
        <w:rPr>
          <w:color w:val="000000"/>
          <w:szCs w:val="22"/>
          <w:lang w:val="en-US" w:bidi="ru-RU"/>
        </w:rPr>
        <w:t xml:space="preserve"> </w:t>
      </w:r>
      <w:r>
        <w:rPr>
          <w:color w:val="000000"/>
          <w:szCs w:val="22"/>
          <w:lang w:bidi="ru-RU"/>
        </w:rPr>
        <w:t xml:space="preserve">bip-0032 [Электронный ресурс] /. — Электрон. текстовые дан. — Режим доступа: https://github.com/bitcoin/bips/blob/master/bip-0032.mediawiki, свободный </w:t>
      </w:r>
    </w:p>
    <w:p w:rsidR="00732C4C" w:rsidRDefault="00A459EF">
      <w:pPr>
        <w:pStyle w:val="a"/>
        <w:rPr>
          <w:color w:val="000000"/>
          <w:cs/>
          <w:lang w:bidi="ru-RU"/>
        </w:rPr>
      </w:pPr>
      <w:r>
        <w:rPr>
          <w:color w:val="000000"/>
          <w:lang w:val="en-US" w:bidi="ru-RU"/>
        </w:rPr>
        <w:t xml:space="preserve"> </w:t>
      </w:r>
      <w:r>
        <w:rPr>
          <w:color w:val="000000"/>
          <w:lang w:bidi="ru-RU"/>
        </w:rPr>
        <w:t xml:space="preserve"> </w:t>
      </w:r>
      <w:r>
        <w:rPr>
          <w:color w:val="000000"/>
          <w:cs/>
          <w:lang w:val="en-US" w:bidi="ru-RU"/>
        </w:rPr>
        <w:t xml:space="preserve">Встраиваем бэкдор в </w:t>
      </w:r>
      <w:r>
        <w:rPr>
          <w:color w:val="000000"/>
          <w:lang w:val="en-US" w:bidi="ru-RU"/>
        </w:rPr>
        <w:t>Bitcoin</w:t>
      </w:r>
      <w:r>
        <w:rPr>
          <w:color w:val="000000"/>
          <w:lang w:bidi="ru-RU"/>
        </w:rPr>
        <w:t xml:space="preserve"> (</w:t>
      </w:r>
      <w:r>
        <w:rPr>
          <w:color w:val="000000"/>
          <w:lang w:val="en-US" w:bidi="ru-RU"/>
        </w:rPr>
        <w:t>ECDSA</w:t>
      </w:r>
      <w:r>
        <w:rPr>
          <w:color w:val="000000"/>
          <w:lang w:bidi="ru-RU"/>
        </w:rPr>
        <w:t>) [</w:t>
      </w:r>
      <w:r>
        <w:rPr>
          <w:color w:val="000000"/>
          <w:cs/>
          <w:lang w:val="en-US" w:bidi="ru-RU"/>
        </w:rPr>
        <w:t>Электронный ресурс</w:t>
      </w:r>
      <w:r>
        <w:rPr>
          <w:color w:val="000000"/>
          <w:lang w:bidi="ru-RU"/>
        </w:rPr>
        <w:t xml:space="preserve">] /. — </w:t>
      </w:r>
      <w:r>
        <w:rPr>
          <w:color w:val="000000"/>
          <w:cs/>
          <w:lang w:val="en-US" w:bidi="ru-RU"/>
        </w:rPr>
        <w:t>Электрон</w:t>
      </w:r>
      <w:r>
        <w:rPr>
          <w:color w:val="000000"/>
          <w:lang w:bidi="ru-RU"/>
        </w:rPr>
        <w:t xml:space="preserve">. </w:t>
      </w:r>
      <w:r>
        <w:rPr>
          <w:color w:val="000000"/>
          <w:cs/>
          <w:lang w:val="en-US" w:bidi="ru-RU"/>
        </w:rPr>
        <w:t>журн</w:t>
      </w:r>
      <w:r>
        <w:rPr>
          <w:color w:val="000000"/>
          <w:lang w:bidi="ru-RU"/>
        </w:rPr>
        <w:t xml:space="preserve">. — </w:t>
      </w:r>
      <w:r>
        <w:rPr>
          <w:color w:val="000000"/>
          <w:cs/>
          <w:lang w:val="en-US" w:bidi="ru-RU"/>
        </w:rPr>
        <w:t>Режим доступа</w:t>
      </w:r>
      <w:r>
        <w:rPr>
          <w:color w:val="000000"/>
          <w:lang w:bidi="ru-RU"/>
        </w:rPr>
        <w:t xml:space="preserve">: </w:t>
      </w:r>
      <w:hyperlink r:id="rId32" w:history="1">
        <w:r>
          <w:rPr>
            <w:rStyle w:val="af5"/>
            <w:color w:val="000000"/>
            <w:lang w:val="en-US" w:bidi="ru-RU"/>
          </w:rPr>
          <w:t>https</w:t>
        </w:r>
        <w:r>
          <w:rPr>
            <w:rStyle w:val="af5"/>
            <w:color w:val="000000"/>
            <w:lang w:bidi="ru-RU"/>
          </w:rPr>
          <w:t>://</w:t>
        </w:r>
        <w:r>
          <w:rPr>
            <w:rStyle w:val="af5"/>
            <w:color w:val="000000"/>
            <w:lang w:val="en-US" w:bidi="ru-RU"/>
          </w:rPr>
          <w:t>habr</w:t>
        </w:r>
        <w:r>
          <w:rPr>
            <w:rStyle w:val="af5"/>
            <w:color w:val="000000"/>
            <w:lang w:bidi="ru-RU"/>
          </w:rPr>
          <w:t>.</w:t>
        </w:r>
        <w:r>
          <w:rPr>
            <w:rStyle w:val="af5"/>
            <w:color w:val="000000"/>
            <w:lang w:val="en-US" w:bidi="ru-RU"/>
          </w:rPr>
          <w:t>com</w:t>
        </w:r>
        <w:r>
          <w:rPr>
            <w:rStyle w:val="af5"/>
            <w:color w:val="000000"/>
            <w:lang w:bidi="ru-RU"/>
          </w:rPr>
          <w:t>/</w:t>
        </w:r>
        <w:r>
          <w:rPr>
            <w:rStyle w:val="af5"/>
            <w:color w:val="000000"/>
            <w:lang w:val="en-US" w:bidi="ru-RU"/>
          </w:rPr>
          <w:t>ru</w:t>
        </w:r>
        <w:r>
          <w:rPr>
            <w:rStyle w:val="af5"/>
            <w:color w:val="000000"/>
            <w:lang w:bidi="ru-RU"/>
          </w:rPr>
          <w:t>/</w:t>
        </w:r>
        <w:r>
          <w:rPr>
            <w:rStyle w:val="af5"/>
            <w:color w:val="000000"/>
            <w:lang w:val="en-US" w:bidi="ru-RU"/>
          </w:rPr>
          <w:t>post</w:t>
        </w:r>
        <w:r>
          <w:rPr>
            <w:rStyle w:val="af5"/>
            <w:color w:val="000000"/>
            <w:lang w:bidi="ru-RU"/>
          </w:rPr>
          <w:t>/248419/</w:t>
        </w:r>
      </w:hyperlink>
    </w:p>
    <w:p w:rsidR="00732C4C" w:rsidRDefault="00A459EF">
      <w:pPr>
        <w:pStyle w:val="a"/>
        <w:rPr>
          <w:color w:val="000000"/>
          <w:cs/>
          <w:lang w:bidi="ru-RU"/>
        </w:rPr>
      </w:pPr>
      <w:r>
        <w:rPr>
          <w:color w:val="000000"/>
          <w:lang w:val="en-US" w:bidi="ru-RU"/>
        </w:rPr>
        <w:t xml:space="preserve"> </w:t>
      </w:r>
      <w:r>
        <w:rPr>
          <w:color w:val="000000"/>
          <w:cs/>
          <w:lang w:val="en-US" w:bidi="ru-RU"/>
        </w:rPr>
        <w:t>Hardware Wallet Vulnerabilities [Электронный ресурс</w:t>
      </w:r>
      <w:r>
        <w:rPr>
          <w:color w:val="000000"/>
          <w:lang w:bidi="ru-RU"/>
        </w:rPr>
        <w:t xml:space="preserve">] /. — </w:t>
      </w:r>
      <w:r>
        <w:rPr>
          <w:color w:val="000000"/>
          <w:cs/>
          <w:lang w:val="en-US" w:bidi="ru-RU"/>
        </w:rPr>
        <w:t>Электрон</w:t>
      </w:r>
      <w:r>
        <w:rPr>
          <w:color w:val="000000"/>
          <w:lang w:bidi="ru-RU"/>
        </w:rPr>
        <w:t xml:space="preserve">. </w:t>
      </w:r>
      <w:r>
        <w:rPr>
          <w:color w:val="000000"/>
          <w:cs/>
          <w:lang w:val="en-US" w:bidi="ru-RU"/>
        </w:rPr>
        <w:t>журн</w:t>
      </w:r>
      <w:r>
        <w:rPr>
          <w:color w:val="000000"/>
          <w:lang w:bidi="ru-RU"/>
        </w:rPr>
        <w:t xml:space="preserve">. — </w:t>
      </w:r>
      <w:r>
        <w:rPr>
          <w:color w:val="000000"/>
          <w:cs/>
          <w:lang w:val="en-US" w:bidi="ru-RU"/>
        </w:rPr>
        <w:t>Режим доступа</w:t>
      </w:r>
      <w:r>
        <w:rPr>
          <w:color w:val="000000"/>
          <w:lang w:bidi="ru-RU"/>
        </w:rPr>
        <w:t xml:space="preserve">: </w:t>
      </w:r>
      <w:hyperlink r:id="rId33" w:history="1">
        <w:r>
          <w:rPr>
            <w:rStyle w:val="af5"/>
            <w:color w:val="000000"/>
            <w:lang w:val="en-US" w:bidi="ru-RU"/>
          </w:rPr>
          <w:t>https</w:t>
        </w:r>
        <w:r>
          <w:rPr>
            <w:rStyle w:val="af5"/>
            <w:color w:val="000000"/>
            <w:lang w:bidi="ru-RU"/>
          </w:rPr>
          <w:t>://</w:t>
        </w:r>
        <w:r>
          <w:rPr>
            <w:rStyle w:val="af5"/>
            <w:color w:val="000000"/>
            <w:lang w:val="en-US" w:bidi="ru-RU"/>
          </w:rPr>
          <w:t>blog</w:t>
        </w:r>
        <w:r>
          <w:rPr>
            <w:rStyle w:val="af5"/>
            <w:color w:val="000000"/>
            <w:lang w:bidi="ru-RU"/>
          </w:rPr>
          <w:t>.</w:t>
        </w:r>
        <w:r>
          <w:rPr>
            <w:rStyle w:val="af5"/>
            <w:color w:val="000000"/>
            <w:lang w:val="en-US" w:bidi="ru-RU"/>
          </w:rPr>
          <w:t>gridplus</w:t>
        </w:r>
        <w:r>
          <w:rPr>
            <w:rStyle w:val="af5"/>
            <w:color w:val="000000"/>
            <w:lang w:bidi="ru-RU"/>
          </w:rPr>
          <w:t>.</w:t>
        </w:r>
        <w:r>
          <w:rPr>
            <w:rStyle w:val="af5"/>
            <w:color w:val="000000"/>
            <w:lang w:val="en-US" w:bidi="ru-RU"/>
          </w:rPr>
          <w:t>io</w:t>
        </w:r>
        <w:r>
          <w:rPr>
            <w:rStyle w:val="af5"/>
            <w:color w:val="000000"/>
            <w:lang w:bidi="ru-RU"/>
          </w:rPr>
          <w:t>/</w:t>
        </w:r>
        <w:r>
          <w:rPr>
            <w:rStyle w:val="af5"/>
            <w:color w:val="000000"/>
            <w:lang w:val="en-US" w:bidi="ru-RU"/>
          </w:rPr>
          <w:t>hardware</w:t>
        </w:r>
        <w:r>
          <w:rPr>
            <w:rStyle w:val="af5"/>
            <w:color w:val="000000"/>
            <w:lang w:bidi="ru-RU"/>
          </w:rPr>
          <w:t>-</w:t>
        </w:r>
        <w:r>
          <w:rPr>
            <w:rStyle w:val="af5"/>
            <w:color w:val="000000"/>
            <w:lang w:val="en-US" w:bidi="ru-RU"/>
          </w:rPr>
          <w:t>wallet</w:t>
        </w:r>
        <w:r>
          <w:rPr>
            <w:rStyle w:val="af5"/>
            <w:color w:val="000000"/>
            <w:lang w:bidi="ru-RU"/>
          </w:rPr>
          <w:t>-</w:t>
        </w:r>
        <w:r>
          <w:rPr>
            <w:rStyle w:val="af5"/>
            <w:color w:val="000000"/>
            <w:lang w:val="en-US" w:bidi="ru-RU"/>
          </w:rPr>
          <w:t>vulnerabilities</w:t>
        </w:r>
        <w:r>
          <w:rPr>
            <w:rStyle w:val="af5"/>
            <w:color w:val="000000"/>
            <w:lang w:bidi="ru-RU"/>
          </w:rPr>
          <w:t>-</w:t>
        </w:r>
        <w:r>
          <w:rPr>
            <w:rStyle w:val="af5"/>
            <w:color w:val="000000"/>
            <w:lang w:val="en-US" w:bidi="ru-RU"/>
          </w:rPr>
          <w:t>f</w:t>
        </w:r>
        <w:r>
          <w:rPr>
            <w:rStyle w:val="af5"/>
            <w:color w:val="000000"/>
            <w:lang w:bidi="ru-RU"/>
          </w:rPr>
          <w:t>20688361</w:t>
        </w:r>
        <w:r>
          <w:rPr>
            <w:rStyle w:val="af5"/>
            <w:color w:val="000000"/>
            <w:lang w:val="en-US" w:bidi="ru-RU"/>
          </w:rPr>
          <w:t>b</w:t>
        </w:r>
        <w:r>
          <w:rPr>
            <w:rStyle w:val="af5"/>
            <w:color w:val="000000"/>
            <w:lang w:bidi="ru-RU"/>
          </w:rPr>
          <w:t>88</w:t>
        </w:r>
      </w:hyperlink>
      <w:r>
        <w:rPr>
          <w:color w:val="000000"/>
          <w:lang w:bidi="ru-RU"/>
        </w:rPr>
        <w:t xml:space="preserve"> </w:t>
      </w:r>
      <w:r>
        <w:rPr>
          <w:color w:val="000000"/>
          <w:cs/>
          <w:lang w:bidi="ru-RU"/>
        </w:rPr>
        <w:t xml:space="preserve"> </w:t>
      </w:r>
    </w:p>
    <w:p w:rsidR="00732C4C" w:rsidRDefault="00A459EF">
      <w:pPr>
        <w:pStyle w:val="a"/>
        <w:rPr>
          <w:color w:val="000000"/>
          <w:szCs w:val="22"/>
          <w:lang w:val="en-US" w:bidi="ru-RU"/>
        </w:rPr>
      </w:pPr>
      <w:r>
        <w:rPr>
          <w:color w:val="000000"/>
          <w:szCs w:val="22"/>
          <w:lang w:val="en-US" w:bidi="ru-RU"/>
        </w:rPr>
        <w:t xml:space="preserve"> Конявская, С.В. ПСКЗИ ШИПКА: решение разных типов задач [Электронный ресурс] / С.В. Конявская. — Электрон. журн. — Режим доступа: http://www.okbsapr.ru/konyavskaya_2007_9.html</w:t>
      </w:r>
    </w:p>
    <w:p w:rsidR="00732C4C" w:rsidRDefault="00A459EF">
      <w:pPr>
        <w:pStyle w:val="a"/>
        <w:rPr>
          <w:color w:val="000000"/>
          <w:szCs w:val="22"/>
          <w:lang w:val="en-US" w:bidi="ru-RU"/>
        </w:rPr>
      </w:pPr>
      <w:r>
        <w:rPr>
          <w:color w:val="000000"/>
          <w:szCs w:val="22"/>
          <w:lang w:val="en-US" w:bidi="ru-RU"/>
        </w:rPr>
        <w:t xml:space="preserve"> Конявская, С.В. ПСКЗИ ШИПКА: просто интеллектуальное устройство [Электронный ресурс] / С.В. Конявская. — Электрон. журн. — Режим доступа: http://www.okbsapr.ru/ksv_shipka.html</w:t>
      </w:r>
    </w:p>
    <w:p w:rsidR="00732C4C" w:rsidRDefault="00A459EF">
      <w:pPr>
        <w:pStyle w:val="a"/>
        <w:rPr>
          <w:color w:val="000000"/>
          <w:cs/>
          <w:lang w:bidi="ru-RU"/>
        </w:rPr>
      </w:pPr>
      <w:r>
        <w:rPr>
          <w:color w:val="000000"/>
          <w:lang w:val="en-US" w:bidi="ru-RU"/>
        </w:rPr>
        <w:t xml:space="preserve"> </w:t>
      </w:r>
      <w:r>
        <w:rPr>
          <w:color w:val="000000"/>
          <w:cs/>
          <w:lang w:val="en-US" w:bidi="ru-RU"/>
        </w:rPr>
        <w:t>OpenSSL</w:t>
      </w:r>
      <w:r>
        <w:rPr>
          <w:color w:val="000000"/>
          <w:cs/>
          <w:lang w:bidi="ru-RU"/>
        </w:rPr>
        <w:t xml:space="preserve"> [Электронный ресурс]. </w:t>
      </w:r>
      <w:hyperlink r:id="rId34" w:history="1">
        <w:r>
          <w:rPr>
            <w:color w:val="000000"/>
            <w:cs/>
            <w:lang w:val="en-US" w:bidi="ru-RU"/>
          </w:rPr>
          <w:t>https</w:t>
        </w:r>
        <w:r>
          <w:rPr>
            <w:color w:val="000000"/>
            <w:cs/>
            <w:lang w:bidi="ru-RU"/>
          </w:rPr>
          <w:t>://</w:t>
        </w:r>
        <w:r>
          <w:rPr>
            <w:color w:val="000000"/>
            <w:cs/>
            <w:lang w:val="en-US" w:bidi="ru-RU"/>
          </w:rPr>
          <w:t>www</w:t>
        </w:r>
        <w:r>
          <w:rPr>
            <w:color w:val="000000"/>
            <w:cs/>
            <w:lang w:bidi="ru-RU"/>
          </w:rPr>
          <w:t>.</w:t>
        </w:r>
        <w:r>
          <w:rPr>
            <w:color w:val="000000"/>
            <w:cs/>
            <w:lang w:val="en-US" w:bidi="ru-RU"/>
          </w:rPr>
          <w:t>openssl</w:t>
        </w:r>
        <w:r>
          <w:rPr>
            <w:color w:val="000000"/>
            <w:cs/>
            <w:lang w:bidi="ru-RU"/>
          </w:rPr>
          <w:t>.</w:t>
        </w:r>
        <w:r>
          <w:rPr>
            <w:color w:val="000000"/>
            <w:cs/>
            <w:lang w:val="en-US" w:bidi="ru-RU"/>
          </w:rPr>
          <w:t>org</w:t>
        </w:r>
      </w:hyperlink>
      <w:r>
        <w:rPr>
          <w:color w:val="000000"/>
          <w:cs/>
          <w:lang w:bidi="ru-RU"/>
        </w:rPr>
        <w:t xml:space="preserve"> (дата обрщения: 18.05.2019);</w:t>
      </w:r>
    </w:p>
    <w:p w:rsidR="00732C4C" w:rsidRDefault="00732C4C">
      <w:pPr>
        <w:pStyle w:val="a"/>
        <w:numPr>
          <w:ilvl w:val="0"/>
          <w:numId w:val="0"/>
        </w:numPr>
        <w:ind w:left="680"/>
        <w:rPr>
          <w:color w:val="000000"/>
          <w:cs/>
          <w:lang w:bidi="ru-RU"/>
        </w:rPr>
      </w:pPr>
    </w:p>
    <w:p w:rsidR="00732C4C" w:rsidRDefault="00732C4C">
      <w:pPr>
        <w:pStyle w:val="a"/>
        <w:numPr>
          <w:ilvl w:val="0"/>
          <w:numId w:val="0"/>
        </w:numPr>
        <w:tabs>
          <w:tab w:val="clear" w:pos="964"/>
        </w:tabs>
        <w:ind w:left="680"/>
        <w:rPr>
          <w:color w:val="000000"/>
        </w:rPr>
      </w:pPr>
    </w:p>
    <w:p w:rsidR="00732C4C" w:rsidRDefault="00732C4C">
      <w:pPr>
        <w:pStyle w:val="af9"/>
        <w:ind w:left="1788" w:firstLine="0"/>
      </w:pPr>
    </w:p>
    <w:sectPr w:rsidR="00732C4C">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60E4" w:rsidRDefault="00B960E4">
      <w:pPr>
        <w:spacing w:after="0" w:line="240" w:lineRule="auto"/>
      </w:pPr>
      <w:r>
        <w:separator/>
      </w:r>
    </w:p>
  </w:endnote>
  <w:endnote w:type="continuationSeparator" w:id="0">
    <w:p w:rsidR="00B960E4" w:rsidRDefault="00B960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CC"/>
    <w:family w:val="swiss"/>
    <w:pitch w:val="variable"/>
    <w:sig w:usb0="E4002EFF" w:usb1="C000E47F" w:usb2="00000009" w:usb3="00000000" w:csb0="000001FF" w:csb1="00000000"/>
  </w:font>
  <w:font w:name="MS Sans Serif">
    <w:altName w:val="Arial"/>
    <w:charset w:val="4D"/>
    <w:family w:val="swiss"/>
    <w:pitch w:val="default"/>
    <w:sig w:usb0="00000000" w:usb1="00000000" w:usb2="00000000" w:usb3="00000000" w:csb0="00000001"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ГОСТ тип А">
    <w:altName w:val="Arial"/>
    <w:charset w:val="CC"/>
    <w:family w:val="swiss"/>
    <w:pitch w:val="default"/>
    <w:sig w:usb0="00000000"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ans-serif">
    <w:altName w:val="Segoe Print"/>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60E4" w:rsidRDefault="00B960E4">
      <w:pPr>
        <w:spacing w:after="0" w:line="240" w:lineRule="auto"/>
      </w:pPr>
      <w:r>
        <w:separator/>
      </w:r>
    </w:p>
  </w:footnote>
  <w:footnote w:type="continuationSeparator" w:id="0">
    <w:p w:rsidR="00B960E4" w:rsidRDefault="00B960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59EF" w:rsidRDefault="00A459EF">
    <w:pPr>
      <w:pStyle w:val="ab"/>
    </w:pPr>
    <w:r>
      <w:rPr>
        <w:noProof/>
        <w:lang w:eastAsia="ru-RU"/>
      </w:rPr>
      <mc:AlternateContent>
        <mc:Choice Requires="wpg">
          <w:drawing>
            <wp:anchor distT="0" distB="0" distL="114300" distR="114300" simplePos="0" relativeHeight="251658240" behindDoc="1" locked="0" layoutInCell="1" allowOverlap="1">
              <wp:simplePos x="0" y="0"/>
              <wp:positionH relativeFrom="page">
                <wp:posOffset>342265</wp:posOffset>
              </wp:positionH>
              <wp:positionV relativeFrom="page">
                <wp:posOffset>257810</wp:posOffset>
              </wp:positionV>
              <wp:extent cx="7034530" cy="10256520"/>
              <wp:effectExtent l="18415" t="19685" r="14605" b="20320"/>
              <wp:wrapNone/>
              <wp:docPr id="213" name="Группа 213"/>
              <wp:cNvGraphicFramePr/>
              <a:graphic xmlns:a="http://schemas.openxmlformats.org/drawingml/2006/main">
                <a:graphicData uri="http://schemas.microsoft.com/office/word/2010/wordprocessingGroup">
                  <wpg:wgp>
                    <wpg:cNvGrpSpPr/>
                    <wpg:grpSpPr>
                      <a:xfrm>
                        <a:off x="0" y="0"/>
                        <a:ext cx="7034530" cy="10256520"/>
                        <a:chOff x="567" y="284"/>
                        <a:chExt cx="11056" cy="16271"/>
                      </a:xfrm>
                    </wpg:grpSpPr>
                    <wpg:grpSp>
                      <wpg:cNvPr id="214" name="Group 200"/>
                      <wpg:cNvGrpSpPr/>
                      <wpg:grpSpPr>
                        <a:xfrm>
                          <a:off x="567" y="8552"/>
                          <a:ext cx="561" cy="8003"/>
                          <a:chOff x="3194" y="6929"/>
                          <a:chExt cx="561" cy="8155"/>
                        </a:xfrm>
                      </wpg:grpSpPr>
                      <wpg:grpSp>
                        <wpg:cNvPr id="215" name="Group 201"/>
                        <wpg:cNvGrpSpPr/>
                        <wpg:grpSpPr>
                          <a:xfrm>
                            <a:off x="3194" y="6929"/>
                            <a:ext cx="283" cy="8155"/>
                            <a:chOff x="3194" y="6929"/>
                            <a:chExt cx="283" cy="8155"/>
                          </a:xfrm>
                        </wpg:grpSpPr>
                        <wps:wsp>
                          <wps:cNvPr id="216" name="Text Box 202"/>
                          <wps:cNvSpPr txBox="1">
                            <a:spLocks noChangeArrowheads="1"/>
                          </wps:cNvSpPr>
                          <wps:spPr bwMode="auto">
                            <a:xfrm>
                              <a:off x="3194" y="13667"/>
                              <a:ext cx="283" cy="1417"/>
                            </a:xfrm>
                            <a:prstGeom prst="rect">
                              <a:avLst/>
                            </a:prstGeom>
                            <a:solidFill>
                              <a:srgbClr val="FFFFFF"/>
                            </a:solidFill>
                            <a:ln w="22225">
                              <a:solidFill>
                                <a:srgbClr val="000000"/>
                              </a:solidFill>
                              <a:miter lim="800000"/>
                            </a:ln>
                          </wps:spPr>
                          <wps:txbx>
                            <w:txbxContent>
                              <w:p w:rsidR="00A459EF" w:rsidRDefault="00A459EF">
                                <w:pPr>
                                  <w:pStyle w:val="af8"/>
                                </w:pPr>
                                <w:r>
                                  <w:t>Инв. № подп</w:t>
                                </w:r>
                              </w:p>
                            </w:txbxContent>
                          </wps:txbx>
                          <wps:bodyPr rot="0" vert="vert270" wrap="square" lIns="18000" tIns="10800" rIns="18000" bIns="10800" anchor="t" anchorCtr="0" upright="1">
                            <a:noAutofit/>
                          </wps:bodyPr>
                        </wps:wsp>
                        <wps:wsp>
                          <wps:cNvPr id="217" name="Text Box 203"/>
                          <wps:cNvSpPr txBox="1">
                            <a:spLocks noChangeArrowheads="1"/>
                          </wps:cNvSpPr>
                          <wps:spPr bwMode="auto">
                            <a:xfrm>
                              <a:off x="3194" y="11707"/>
                              <a:ext cx="283" cy="1984"/>
                            </a:xfrm>
                            <a:prstGeom prst="rect">
                              <a:avLst/>
                            </a:prstGeom>
                            <a:solidFill>
                              <a:srgbClr val="FFFFFF"/>
                            </a:solidFill>
                            <a:ln w="22225">
                              <a:solidFill>
                                <a:srgbClr val="000000"/>
                              </a:solidFill>
                              <a:miter lim="800000"/>
                            </a:ln>
                          </wps:spPr>
                          <wps:txbx>
                            <w:txbxContent>
                              <w:p w:rsidR="00A459EF" w:rsidRDefault="00A459EF">
                                <w:pPr>
                                  <w:pStyle w:val="af8"/>
                                </w:pPr>
                                <w:r>
                                  <w:t>Подп. и дата</w:t>
                                </w:r>
                              </w:p>
                            </w:txbxContent>
                          </wps:txbx>
                          <wps:bodyPr rot="0" vert="vert270" wrap="square" lIns="18000" tIns="10800" rIns="18000" bIns="10800" anchor="t" anchorCtr="0" upright="1">
                            <a:noAutofit/>
                          </wps:bodyPr>
                        </wps:wsp>
                        <wps:wsp>
                          <wps:cNvPr id="218" name="Text Box 204"/>
                          <wps:cNvSpPr txBox="1">
                            <a:spLocks noChangeArrowheads="1"/>
                          </wps:cNvSpPr>
                          <wps:spPr bwMode="auto">
                            <a:xfrm>
                              <a:off x="3194" y="8901"/>
                              <a:ext cx="283" cy="1417"/>
                            </a:xfrm>
                            <a:prstGeom prst="rect">
                              <a:avLst/>
                            </a:prstGeom>
                            <a:solidFill>
                              <a:srgbClr val="FFFFFF"/>
                            </a:solidFill>
                            <a:ln w="22225">
                              <a:solidFill>
                                <a:srgbClr val="000000"/>
                              </a:solidFill>
                              <a:miter lim="800000"/>
                            </a:ln>
                          </wps:spPr>
                          <wps:txbx>
                            <w:txbxContent>
                              <w:p w:rsidR="00A459EF" w:rsidRDefault="00A459EF">
                                <w:pPr>
                                  <w:pStyle w:val="af8"/>
                                </w:pPr>
                                <w:r>
                                  <w:t>Взам. инв. №</w:t>
                                </w:r>
                              </w:p>
                            </w:txbxContent>
                          </wps:txbx>
                          <wps:bodyPr rot="0" vert="vert270" wrap="square" lIns="18000" tIns="10800" rIns="18000" bIns="10800" anchor="t" anchorCtr="0" upright="1">
                            <a:noAutofit/>
                          </wps:bodyPr>
                        </wps:wsp>
                        <wps:wsp>
                          <wps:cNvPr id="219" name="Text Box 205"/>
                          <wps:cNvSpPr txBox="1">
                            <a:spLocks noChangeArrowheads="1"/>
                          </wps:cNvSpPr>
                          <wps:spPr bwMode="auto">
                            <a:xfrm>
                              <a:off x="3194" y="10306"/>
                              <a:ext cx="283" cy="1417"/>
                            </a:xfrm>
                            <a:prstGeom prst="rect">
                              <a:avLst/>
                            </a:prstGeom>
                            <a:solidFill>
                              <a:srgbClr val="FFFFFF"/>
                            </a:solidFill>
                            <a:ln w="22225">
                              <a:solidFill>
                                <a:srgbClr val="000000"/>
                              </a:solidFill>
                              <a:miter lim="800000"/>
                            </a:ln>
                          </wps:spPr>
                          <wps:txbx>
                            <w:txbxContent>
                              <w:p w:rsidR="00A459EF" w:rsidRDefault="00A459EF">
                                <w:pPr>
                                  <w:pStyle w:val="af8"/>
                                </w:pPr>
                                <w:r>
                                  <w:t>Инв. № дубл.</w:t>
                                </w:r>
                              </w:p>
                            </w:txbxContent>
                          </wps:txbx>
                          <wps:bodyPr rot="0" vert="vert270" wrap="square" lIns="18000" tIns="10800" rIns="18000" bIns="10800" anchor="t" anchorCtr="0" upright="1">
                            <a:noAutofit/>
                          </wps:bodyPr>
                        </wps:wsp>
                        <wps:wsp>
                          <wps:cNvPr id="220" name="Text Box 206"/>
                          <wps:cNvSpPr txBox="1">
                            <a:spLocks noChangeArrowheads="1"/>
                          </wps:cNvSpPr>
                          <wps:spPr bwMode="auto">
                            <a:xfrm>
                              <a:off x="3194" y="6929"/>
                              <a:ext cx="283" cy="1984"/>
                            </a:xfrm>
                            <a:prstGeom prst="rect">
                              <a:avLst/>
                            </a:prstGeom>
                            <a:solidFill>
                              <a:srgbClr val="FFFFFF"/>
                            </a:solidFill>
                            <a:ln w="22225">
                              <a:solidFill>
                                <a:srgbClr val="000000"/>
                              </a:solidFill>
                              <a:miter lim="800000"/>
                            </a:ln>
                          </wps:spPr>
                          <wps:txbx>
                            <w:txbxContent>
                              <w:p w:rsidR="00A459EF" w:rsidRDefault="00A459EF">
                                <w:pPr>
                                  <w:pStyle w:val="af8"/>
                                </w:pPr>
                                <w:r>
                                  <w:t>Подп. и дата</w:t>
                                </w:r>
                              </w:p>
                            </w:txbxContent>
                          </wps:txbx>
                          <wps:bodyPr rot="0" vert="vert270" wrap="square" lIns="18000" tIns="10800" rIns="18000" bIns="10800" anchor="t" anchorCtr="0" upright="1">
                            <a:noAutofit/>
                          </wps:bodyPr>
                        </wps:wsp>
                      </wpg:grpSp>
                      <wpg:grpSp>
                        <wpg:cNvPr id="221" name="Group 207"/>
                        <wpg:cNvGrpSpPr/>
                        <wpg:grpSpPr>
                          <a:xfrm>
                            <a:off x="3472" y="6929"/>
                            <a:ext cx="283" cy="8155"/>
                            <a:chOff x="3194" y="6929"/>
                            <a:chExt cx="283" cy="8155"/>
                          </a:xfrm>
                        </wpg:grpSpPr>
                        <wps:wsp>
                          <wps:cNvPr id="222" name="Text Box 208"/>
                          <wps:cNvSpPr txBox="1">
                            <a:spLocks noChangeArrowheads="1"/>
                          </wps:cNvSpPr>
                          <wps:spPr bwMode="auto">
                            <a:xfrm>
                              <a:off x="3194" y="13667"/>
                              <a:ext cx="283" cy="1417"/>
                            </a:xfrm>
                            <a:prstGeom prst="rect">
                              <a:avLst/>
                            </a:prstGeom>
                            <a:solidFill>
                              <a:srgbClr val="FFFFFF"/>
                            </a:solidFill>
                            <a:ln w="22225">
                              <a:solidFill>
                                <a:srgbClr val="000000"/>
                              </a:solidFill>
                              <a:miter lim="800000"/>
                            </a:ln>
                          </wps:spPr>
                          <wps:txbx>
                            <w:txbxContent>
                              <w:p w:rsidR="00A459EF" w:rsidRDefault="00A459EF">
                                <w:pPr>
                                  <w:pStyle w:val="af8"/>
                                </w:pPr>
                              </w:p>
                            </w:txbxContent>
                          </wps:txbx>
                          <wps:bodyPr rot="0" vert="vert270" wrap="square" lIns="18000" tIns="10800" rIns="18000" bIns="10800" anchor="t" anchorCtr="0" upright="1">
                            <a:noAutofit/>
                          </wps:bodyPr>
                        </wps:wsp>
                        <wps:wsp>
                          <wps:cNvPr id="223" name="Text Box 209"/>
                          <wps:cNvSpPr txBox="1">
                            <a:spLocks noChangeArrowheads="1"/>
                          </wps:cNvSpPr>
                          <wps:spPr bwMode="auto">
                            <a:xfrm>
                              <a:off x="3194" y="11707"/>
                              <a:ext cx="283" cy="1984"/>
                            </a:xfrm>
                            <a:prstGeom prst="rect">
                              <a:avLst/>
                            </a:prstGeom>
                            <a:solidFill>
                              <a:srgbClr val="FFFFFF"/>
                            </a:solidFill>
                            <a:ln w="22225">
                              <a:solidFill>
                                <a:srgbClr val="000000"/>
                              </a:solidFill>
                              <a:miter lim="800000"/>
                            </a:ln>
                          </wps:spPr>
                          <wps:txbx>
                            <w:txbxContent>
                              <w:p w:rsidR="00A459EF" w:rsidRDefault="00A459EF">
                                <w:pPr>
                                  <w:pStyle w:val="af8"/>
                                </w:pPr>
                              </w:p>
                            </w:txbxContent>
                          </wps:txbx>
                          <wps:bodyPr rot="0" vert="vert270" wrap="square" lIns="18000" tIns="10800" rIns="18000" bIns="10800" anchor="t" anchorCtr="0" upright="1">
                            <a:noAutofit/>
                          </wps:bodyPr>
                        </wps:wsp>
                        <wps:wsp>
                          <wps:cNvPr id="224" name="Text Box 210"/>
                          <wps:cNvSpPr txBox="1">
                            <a:spLocks noChangeArrowheads="1"/>
                          </wps:cNvSpPr>
                          <wps:spPr bwMode="auto">
                            <a:xfrm>
                              <a:off x="3194" y="8901"/>
                              <a:ext cx="283" cy="1417"/>
                            </a:xfrm>
                            <a:prstGeom prst="rect">
                              <a:avLst/>
                            </a:prstGeom>
                            <a:solidFill>
                              <a:srgbClr val="FFFFFF"/>
                            </a:solidFill>
                            <a:ln w="22225">
                              <a:solidFill>
                                <a:srgbClr val="000000"/>
                              </a:solidFill>
                              <a:miter lim="800000"/>
                            </a:ln>
                          </wps:spPr>
                          <wps:txbx>
                            <w:txbxContent>
                              <w:p w:rsidR="00A459EF" w:rsidRDefault="00A459EF">
                                <w:pPr>
                                  <w:pStyle w:val="af8"/>
                                </w:pPr>
                              </w:p>
                            </w:txbxContent>
                          </wps:txbx>
                          <wps:bodyPr rot="0" vert="vert270" wrap="square" lIns="18000" tIns="10800" rIns="18000" bIns="10800" anchor="t" anchorCtr="0" upright="1">
                            <a:noAutofit/>
                          </wps:bodyPr>
                        </wps:wsp>
                        <wps:wsp>
                          <wps:cNvPr id="225" name="Text Box 211"/>
                          <wps:cNvSpPr txBox="1">
                            <a:spLocks noChangeArrowheads="1"/>
                          </wps:cNvSpPr>
                          <wps:spPr bwMode="auto">
                            <a:xfrm>
                              <a:off x="3194" y="10306"/>
                              <a:ext cx="283" cy="1417"/>
                            </a:xfrm>
                            <a:prstGeom prst="rect">
                              <a:avLst/>
                            </a:prstGeom>
                            <a:solidFill>
                              <a:srgbClr val="FFFFFF"/>
                            </a:solidFill>
                            <a:ln w="22225">
                              <a:solidFill>
                                <a:srgbClr val="000000"/>
                              </a:solidFill>
                              <a:miter lim="800000"/>
                            </a:ln>
                          </wps:spPr>
                          <wps:txbx>
                            <w:txbxContent>
                              <w:p w:rsidR="00A459EF" w:rsidRDefault="00A459EF">
                                <w:pPr>
                                  <w:pStyle w:val="af8"/>
                                </w:pPr>
                              </w:p>
                            </w:txbxContent>
                          </wps:txbx>
                          <wps:bodyPr rot="0" vert="vert270" wrap="square" lIns="18000" tIns="10800" rIns="18000" bIns="10800" anchor="t" anchorCtr="0" upright="1">
                            <a:noAutofit/>
                          </wps:bodyPr>
                        </wps:wsp>
                        <wps:wsp>
                          <wps:cNvPr id="226" name="Text Box 212"/>
                          <wps:cNvSpPr txBox="1">
                            <a:spLocks noChangeArrowheads="1"/>
                          </wps:cNvSpPr>
                          <wps:spPr bwMode="auto">
                            <a:xfrm>
                              <a:off x="3194" y="6929"/>
                              <a:ext cx="283" cy="1984"/>
                            </a:xfrm>
                            <a:prstGeom prst="rect">
                              <a:avLst/>
                            </a:prstGeom>
                            <a:solidFill>
                              <a:srgbClr val="FFFFFF"/>
                            </a:solidFill>
                            <a:ln w="22225">
                              <a:solidFill>
                                <a:srgbClr val="000000"/>
                              </a:solidFill>
                              <a:miter lim="800000"/>
                            </a:ln>
                          </wps:spPr>
                          <wps:txbx>
                            <w:txbxContent>
                              <w:p w:rsidR="00A459EF" w:rsidRDefault="00A459EF">
                                <w:pPr>
                                  <w:pStyle w:val="af8"/>
                                </w:pPr>
                              </w:p>
                            </w:txbxContent>
                          </wps:txbx>
                          <wps:bodyPr rot="0" vert="vert270" wrap="square" lIns="18000" tIns="10800" rIns="18000" bIns="10800" anchor="t" anchorCtr="0" upright="1">
                            <a:noAutofit/>
                          </wps:bodyPr>
                        </wps:wsp>
                      </wpg:grpSp>
                    </wpg:grpSp>
                    <wps:wsp>
                      <wps:cNvPr id="227" name="Rectangle 213"/>
                      <wps:cNvSpPr>
                        <a:spLocks noChangeArrowheads="1"/>
                      </wps:cNvSpPr>
                      <wps:spPr bwMode="auto">
                        <a:xfrm>
                          <a:off x="1134" y="284"/>
                          <a:ext cx="10488" cy="16271"/>
                        </a:xfrm>
                        <a:prstGeom prst="rect">
                          <a:avLst/>
                        </a:prstGeom>
                        <a:solidFill>
                          <a:srgbClr val="FFFFFF"/>
                        </a:solidFill>
                        <a:ln w="22225">
                          <a:solidFill>
                            <a:srgbClr val="000000"/>
                          </a:solidFill>
                          <a:miter lim="800000"/>
                        </a:ln>
                      </wps:spPr>
                      <wps:bodyPr rot="0" vert="horz" wrap="square" lIns="91440" tIns="45720" rIns="91440" bIns="45720" anchor="t" anchorCtr="0" upright="1">
                        <a:noAutofit/>
                      </wps:bodyPr>
                    </wps:wsp>
                    <wpg:grpSp>
                      <wpg:cNvPr id="228" name="Group 214"/>
                      <wpg:cNvGrpSpPr/>
                      <wpg:grpSpPr>
                        <a:xfrm>
                          <a:off x="1134" y="15717"/>
                          <a:ext cx="10489" cy="837"/>
                          <a:chOff x="1140" y="12894"/>
                          <a:chExt cx="10489" cy="853"/>
                        </a:xfrm>
                      </wpg:grpSpPr>
                      <wps:wsp>
                        <wps:cNvPr id="229" name="Rectangle 215"/>
                        <wps:cNvSpPr>
                          <a:spLocks noChangeArrowheads="1"/>
                        </wps:cNvSpPr>
                        <wps:spPr bwMode="auto">
                          <a:xfrm>
                            <a:off x="1140" y="12894"/>
                            <a:ext cx="10488" cy="850"/>
                          </a:xfrm>
                          <a:prstGeom prst="rect">
                            <a:avLst/>
                          </a:prstGeom>
                          <a:solidFill>
                            <a:srgbClr val="FFFFFF"/>
                          </a:solidFill>
                          <a:ln w="22225">
                            <a:solidFill>
                              <a:srgbClr val="000000"/>
                            </a:solidFill>
                            <a:miter lim="800000"/>
                          </a:ln>
                        </wps:spPr>
                        <wps:bodyPr rot="0" vert="horz" wrap="square" lIns="91440" tIns="45720" rIns="91440" bIns="45720" anchor="t" anchorCtr="0" upright="1">
                          <a:noAutofit/>
                        </wps:bodyPr>
                      </wps:wsp>
                      <wpg:grpSp>
                        <wpg:cNvPr id="230" name="Group 216"/>
                        <wpg:cNvGrpSpPr/>
                        <wpg:grpSpPr>
                          <a:xfrm>
                            <a:off x="1143" y="12894"/>
                            <a:ext cx="10486" cy="853"/>
                            <a:chOff x="989" y="11410"/>
                            <a:chExt cx="10486" cy="853"/>
                          </a:xfrm>
                        </wpg:grpSpPr>
                        <wpg:grpSp>
                          <wpg:cNvPr id="231" name="Group 217"/>
                          <wpg:cNvGrpSpPr/>
                          <wpg:grpSpPr>
                            <a:xfrm>
                              <a:off x="10908" y="11410"/>
                              <a:ext cx="567" cy="853"/>
                              <a:chOff x="9096" y="9973"/>
                              <a:chExt cx="851" cy="853"/>
                            </a:xfrm>
                          </wpg:grpSpPr>
                          <wps:wsp>
                            <wps:cNvPr id="232" name="Text Box 218"/>
                            <wps:cNvSpPr txBox="1">
                              <a:spLocks noChangeArrowheads="1"/>
                            </wps:cNvSpPr>
                            <wps:spPr bwMode="auto">
                              <a:xfrm>
                                <a:off x="9096" y="9973"/>
                                <a:ext cx="850" cy="283"/>
                              </a:xfrm>
                              <a:prstGeom prst="rect">
                                <a:avLst/>
                              </a:prstGeom>
                              <a:solidFill>
                                <a:srgbClr val="FFFFFF"/>
                              </a:solidFill>
                              <a:ln w="22225">
                                <a:solidFill>
                                  <a:srgbClr val="000000"/>
                                </a:solidFill>
                                <a:miter lim="800000"/>
                              </a:ln>
                            </wps:spPr>
                            <wps:txbx>
                              <w:txbxContent>
                                <w:p w:rsidR="00A459EF" w:rsidRDefault="00A459EF">
                                  <w:pPr>
                                    <w:pStyle w:val="af8"/>
                                  </w:pPr>
                                  <w:r>
                                    <w:t>Лист</w:t>
                                  </w:r>
                                </w:p>
                              </w:txbxContent>
                            </wps:txbx>
                            <wps:bodyPr rot="0" vert="horz" wrap="square" lIns="18000" tIns="10800" rIns="18000" bIns="10800" anchor="t" anchorCtr="0" upright="1">
                              <a:noAutofit/>
                            </wps:bodyPr>
                          </wps:wsp>
                          <wps:wsp>
                            <wps:cNvPr id="233" name="Text Box 219"/>
                            <wps:cNvSpPr txBox="1">
                              <a:spLocks noChangeArrowheads="1"/>
                            </wps:cNvSpPr>
                            <wps:spPr bwMode="auto">
                              <a:xfrm>
                                <a:off x="9097" y="10259"/>
                                <a:ext cx="850" cy="567"/>
                              </a:xfrm>
                              <a:prstGeom prst="rect">
                                <a:avLst/>
                              </a:prstGeom>
                              <a:solidFill>
                                <a:srgbClr val="FFFFFF"/>
                              </a:solidFill>
                              <a:ln w="22225">
                                <a:solidFill>
                                  <a:srgbClr val="000000"/>
                                </a:solidFill>
                                <a:miter lim="800000"/>
                              </a:ln>
                            </wps:spPr>
                            <wps:txbx>
                              <w:txbxContent>
                                <w:p w:rsidR="00A459EF" w:rsidRDefault="00A459EF">
                                  <w:pPr>
                                    <w:pStyle w:val="af8"/>
                                    <w:spacing w:before="120"/>
                                    <w:rPr>
                                      <w:sz w:val="22"/>
                                      <w:lang w:val="en-US"/>
                                    </w:rPr>
                                  </w:pPr>
                                  <w:r>
                                    <w:rPr>
                                      <w:sz w:val="22"/>
                                      <w:lang w:val="en-US"/>
                                    </w:rPr>
                                    <w:fldChar w:fldCharType="begin"/>
                                  </w:r>
                                  <w:r>
                                    <w:rPr>
                                      <w:sz w:val="22"/>
                                      <w:lang w:val="en-US"/>
                                    </w:rPr>
                                    <w:instrText xml:space="preserve"> PAGE  \* MERGEFORMAT </w:instrText>
                                  </w:r>
                                  <w:r>
                                    <w:rPr>
                                      <w:sz w:val="22"/>
                                      <w:lang w:val="en-US"/>
                                    </w:rPr>
                                    <w:fldChar w:fldCharType="separate"/>
                                  </w:r>
                                  <w:r w:rsidR="002D281F">
                                    <w:rPr>
                                      <w:noProof/>
                                      <w:sz w:val="22"/>
                                      <w:lang w:val="en-US"/>
                                    </w:rPr>
                                    <w:t>58</w:t>
                                  </w:r>
                                  <w:r>
                                    <w:rPr>
                                      <w:sz w:val="22"/>
                                      <w:lang w:val="en-US"/>
                                    </w:rPr>
                                    <w:fldChar w:fldCharType="end"/>
                                  </w:r>
                                </w:p>
                              </w:txbxContent>
                            </wps:txbx>
                            <wps:bodyPr rot="0" vert="horz" wrap="square" lIns="18000" tIns="10800" rIns="18000" bIns="10800" anchor="t" anchorCtr="0" upright="1">
                              <a:noAutofit/>
                            </wps:bodyPr>
                          </wps:wsp>
                        </wpg:grpSp>
                        <wps:wsp>
                          <wps:cNvPr id="234" name="Text Box 220"/>
                          <wps:cNvSpPr txBox="1">
                            <a:spLocks noChangeArrowheads="1"/>
                          </wps:cNvSpPr>
                          <wps:spPr bwMode="auto">
                            <a:xfrm>
                              <a:off x="4672" y="11413"/>
                              <a:ext cx="6236" cy="850"/>
                            </a:xfrm>
                            <a:prstGeom prst="rect">
                              <a:avLst/>
                            </a:prstGeom>
                            <a:solidFill>
                              <a:srgbClr val="FFFFFF"/>
                            </a:solidFill>
                            <a:ln w="22225">
                              <a:solidFill>
                                <a:srgbClr val="000000"/>
                              </a:solidFill>
                              <a:miter lim="800000"/>
                            </a:ln>
                          </wps:spPr>
                          <wps:txbx>
                            <w:txbxContent>
                              <w:p w:rsidR="00A459EF" w:rsidRDefault="00A459EF">
                                <w:pPr>
                                  <w:pStyle w:val="af8"/>
                                  <w:spacing w:before="240"/>
                                  <w:rPr>
                                    <w:sz w:val="32"/>
                                    <w:szCs w:val="32"/>
                                  </w:rPr>
                                </w:pPr>
                                <w:r>
                                  <w:rPr>
                                    <w:sz w:val="32"/>
                                    <w:szCs w:val="32"/>
                                  </w:rPr>
                                  <w:fldChar w:fldCharType="begin"/>
                                </w:r>
                                <w:r>
                                  <w:rPr>
                                    <w:sz w:val="32"/>
                                    <w:szCs w:val="32"/>
                                  </w:rPr>
                                  <w:instrText xml:space="preserve"> DOCPROPERTY "Номер документа"  \* MERGEFORMAT </w:instrText>
                                </w:r>
                                <w:r>
                                  <w:rPr>
                                    <w:sz w:val="32"/>
                                    <w:szCs w:val="32"/>
                                  </w:rPr>
                                  <w:fldChar w:fldCharType="separate"/>
                                </w:r>
                                <w:r>
                                  <w:rPr>
                                    <w:sz w:val="32"/>
                                    <w:szCs w:val="32"/>
                                  </w:rPr>
                                  <w:t>Отчет об обследовании</w:t>
                                </w:r>
                                <w:r>
                                  <w:rPr>
                                    <w:sz w:val="32"/>
                                    <w:szCs w:val="32"/>
                                  </w:rPr>
                                  <w:fldChar w:fldCharType="end"/>
                                </w:r>
                              </w:p>
                              <w:p w:rsidR="00A459EF" w:rsidRDefault="00A459EF">
                                <w:pPr>
                                  <w:pStyle w:val="af8"/>
                                  <w:spacing w:before="240"/>
                                  <w:rPr>
                                    <w:sz w:val="24"/>
                                  </w:rPr>
                                </w:pPr>
                              </w:p>
                              <w:p w:rsidR="00A459EF" w:rsidRDefault="00A459EF">
                                <w:pPr>
                                  <w:pStyle w:val="af8"/>
                                  <w:spacing w:before="160"/>
                                  <w:rPr>
                                    <w:sz w:val="32"/>
                                  </w:rPr>
                                </w:pPr>
                              </w:p>
                            </w:txbxContent>
                          </wps:txbx>
                          <wps:bodyPr rot="0" vert="horz" wrap="square" lIns="18000" tIns="10800" rIns="18000" bIns="10800" anchor="t" anchorCtr="0" upright="1">
                            <a:noAutofit/>
                          </wps:bodyPr>
                        </wps:wsp>
                        <wpg:grpSp>
                          <wpg:cNvPr id="235" name="Group 221"/>
                          <wpg:cNvGrpSpPr/>
                          <wpg:grpSpPr>
                            <a:xfrm>
                              <a:off x="989" y="11413"/>
                              <a:ext cx="3683" cy="850"/>
                              <a:chOff x="1248" y="9691"/>
                              <a:chExt cx="3683" cy="861"/>
                            </a:xfrm>
                          </wpg:grpSpPr>
                          <wpg:grpSp>
                            <wpg:cNvPr id="236" name="Group 222"/>
                            <wpg:cNvGrpSpPr/>
                            <wpg:grpSpPr>
                              <a:xfrm>
                                <a:off x="1248" y="10272"/>
                                <a:ext cx="3682" cy="280"/>
                                <a:chOff x="3332" y="11725"/>
                                <a:chExt cx="3681" cy="283"/>
                              </a:xfrm>
                            </wpg:grpSpPr>
                            <wps:wsp>
                              <wps:cNvPr id="237" name="Text Box 223"/>
                              <wps:cNvSpPr txBox="1">
                                <a:spLocks noChangeArrowheads="1"/>
                              </wps:cNvSpPr>
                              <wps:spPr bwMode="auto">
                                <a:xfrm>
                                  <a:off x="3332" y="11725"/>
                                  <a:ext cx="397" cy="283"/>
                                </a:xfrm>
                                <a:prstGeom prst="rect">
                                  <a:avLst/>
                                </a:prstGeom>
                                <a:solidFill>
                                  <a:srgbClr val="FFFFFF"/>
                                </a:solidFill>
                                <a:ln w="22225">
                                  <a:solidFill>
                                    <a:srgbClr val="000000"/>
                                  </a:solidFill>
                                  <a:miter lim="800000"/>
                                </a:ln>
                              </wps:spPr>
                              <wps:txbx>
                                <w:txbxContent>
                                  <w:p w:rsidR="00A459EF" w:rsidRDefault="00A459EF">
                                    <w:pPr>
                                      <w:pStyle w:val="af8"/>
                                      <w:spacing w:line="240" w:lineRule="auto"/>
                                      <w:jc w:val="both"/>
                                      <w:rPr>
                                        <w:szCs w:val="18"/>
                                      </w:rPr>
                                    </w:pPr>
                                    <w:r>
                                      <w:rPr>
                                        <w:szCs w:val="18"/>
                                      </w:rPr>
                                      <w:t>Изм</w:t>
                                    </w:r>
                                  </w:p>
                                </w:txbxContent>
                              </wps:txbx>
                              <wps:bodyPr rot="0" vert="horz" wrap="square" lIns="0" tIns="0" rIns="0" bIns="0" anchor="t" anchorCtr="0" upright="1">
                                <a:noAutofit/>
                              </wps:bodyPr>
                            </wps:wsp>
                            <wps:wsp>
                              <wps:cNvPr id="238" name="Text Box 224"/>
                              <wps:cNvSpPr txBox="1">
                                <a:spLocks noChangeArrowheads="1"/>
                              </wps:cNvSpPr>
                              <wps:spPr bwMode="auto">
                                <a:xfrm>
                                  <a:off x="4295" y="11725"/>
                                  <a:ext cx="1304" cy="283"/>
                                </a:xfrm>
                                <a:prstGeom prst="rect">
                                  <a:avLst/>
                                </a:prstGeom>
                                <a:solidFill>
                                  <a:srgbClr val="FFFFFF"/>
                                </a:solidFill>
                                <a:ln w="22225">
                                  <a:solidFill>
                                    <a:srgbClr val="000000"/>
                                  </a:solidFill>
                                  <a:miter lim="800000"/>
                                </a:ln>
                              </wps:spPr>
                              <wps:txbx>
                                <w:txbxContent>
                                  <w:p w:rsidR="00A459EF" w:rsidRDefault="00A459EF">
                                    <w:pPr>
                                      <w:pStyle w:val="af8"/>
                                      <w:spacing w:line="240" w:lineRule="auto"/>
                                      <w:rPr>
                                        <w:szCs w:val="18"/>
                                      </w:rPr>
                                    </w:pPr>
                                    <w:r>
                                      <w:rPr>
                                        <w:szCs w:val="18"/>
                                      </w:rPr>
                                      <w:t>№ докум.</w:t>
                                    </w:r>
                                  </w:p>
                                </w:txbxContent>
                              </wps:txbx>
                              <wps:bodyPr rot="0" vert="horz" wrap="square" lIns="18000" tIns="10800" rIns="18000" bIns="10800" anchor="t" anchorCtr="0" upright="1">
                                <a:noAutofit/>
                              </wps:bodyPr>
                            </wps:wsp>
                            <wps:wsp>
                              <wps:cNvPr id="239" name="Text Box 225"/>
                              <wps:cNvSpPr txBox="1">
                                <a:spLocks noChangeArrowheads="1"/>
                              </wps:cNvSpPr>
                              <wps:spPr bwMode="auto">
                                <a:xfrm>
                                  <a:off x="3728" y="11725"/>
                                  <a:ext cx="567" cy="283"/>
                                </a:xfrm>
                                <a:prstGeom prst="rect">
                                  <a:avLst/>
                                </a:prstGeom>
                                <a:solidFill>
                                  <a:srgbClr val="FFFFFF"/>
                                </a:solidFill>
                                <a:ln w="22225">
                                  <a:solidFill>
                                    <a:srgbClr val="000000"/>
                                  </a:solidFill>
                                  <a:miter lim="800000"/>
                                </a:ln>
                              </wps:spPr>
                              <wps:txbx>
                                <w:txbxContent>
                                  <w:p w:rsidR="00A459EF" w:rsidRDefault="00A459EF">
                                    <w:pPr>
                                      <w:pStyle w:val="af8"/>
                                      <w:spacing w:line="240" w:lineRule="auto"/>
                                      <w:jc w:val="both"/>
                                      <w:rPr>
                                        <w:sz w:val="16"/>
                                        <w:szCs w:val="16"/>
                                      </w:rPr>
                                    </w:pPr>
                                    <w:r>
                                      <w:rPr>
                                        <w:szCs w:val="18"/>
                                      </w:rPr>
                                      <w:t>Лист</w:t>
                                    </w:r>
                                  </w:p>
                                </w:txbxContent>
                              </wps:txbx>
                              <wps:bodyPr rot="0" vert="horz" wrap="square" lIns="18000" tIns="10800" rIns="18000" bIns="10800" anchor="t" anchorCtr="0" upright="1">
                                <a:noAutofit/>
                              </wps:bodyPr>
                            </wps:wsp>
                            <wps:wsp>
                              <wps:cNvPr id="240" name="Text Box 226"/>
                              <wps:cNvSpPr txBox="1">
                                <a:spLocks noChangeArrowheads="1"/>
                              </wps:cNvSpPr>
                              <wps:spPr bwMode="auto">
                                <a:xfrm>
                                  <a:off x="5597" y="11725"/>
                                  <a:ext cx="850" cy="283"/>
                                </a:xfrm>
                                <a:prstGeom prst="rect">
                                  <a:avLst/>
                                </a:prstGeom>
                                <a:solidFill>
                                  <a:srgbClr val="FFFFFF"/>
                                </a:solidFill>
                                <a:ln w="22225">
                                  <a:solidFill>
                                    <a:srgbClr val="000000"/>
                                  </a:solidFill>
                                  <a:miter lim="800000"/>
                                </a:ln>
                              </wps:spPr>
                              <wps:txbx>
                                <w:txbxContent>
                                  <w:p w:rsidR="00A459EF" w:rsidRDefault="00A459EF">
                                    <w:pPr>
                                      <w:pStyle w:val="af8"/>
                                      <w:spacing w:line="240" w:lineRule="auto"/>
                                      <w:jc w:val="both"/>
                                      <w:rPr>
                                        <w:sz w:val="16"/>
                                        <w:szCs w:val="16"/>
                                      </w:rPr>
                                    </w:pPr>
                                    <w:r>
                                      <w:rPr>
                                        <w:szCs w:val="18"/>
                                      </w:rPr>
                                      <w:t>Подп</w:t>
                                    </w:r>
                                    <w:r>
                                      <w:rPr>
                                        <w:sz w:val="16"/>
                                        <w:szCs w:val="16"/>
                                      </w:rPr>
                                      <w:t>.</w:t>
                                    </w:r>
                                  </w:p>
                                </w:txbxContent>
                              </wps:txbx>
                              <wps:bodyPr rot="0" vert="horz" wrap="square" lIns="18000" tIns="10800" rIns="18000" bIns="10800" anchor="t" anchorCtr="0" upright="1">
                                <a:noAutofit/>
                              </wps:bodyPr>
                            </wps:wsp>
                            <wps:wsp>
                              <wps:cNvPr id="241" name="Text Box 227"/>
                              <wps:cNvSpPr txBox="1">
                                <a:spLocks noChangeArrowheads="1"/>
                              </wps:cNvSpPr>
                              <wps:spPr bwMode="auto">
                                <a:xfrm>
                                  <a:off x="6446" y="11725"/>
                                  <a:ext cx="567" cy="283"/>
                                </a:xfrm>
                                <a:prstGeom prst="rect">
                                  <a:avLst/>
                                </a:prstGeom>
                                <a:solidFill>
                                  <a:srgbClr val="FFFFFF"/>
                                </a:solidFill>
                                <a:ln w="22225">
                                  <a:solidFill>
                                    <a:srgbClr val="000000"/>
                                  </a:solidFill>
                                  <a:miter lim="800000"/>
                                </a:ln>
                              </wps:spPr>
                              <wps:txbx>
                                <w:txbxContent>
                                  <w:p w:rsidR="00A459EF" w:rsidRDefault="00A459EF">
                                    <w:pPr>
                                      <w:pStyle w:val="af8"/>
                                      <w:spacing w:line="240" w:lineRule="auto"/>
                                      <w:jc w:val="both"/>
                                      <w:rPr>
                                        <w:sz w:val="16"/>
                                        <w:szCs w:val="16"/>
                                      </w:rPr>
                                    </w:pPr>
                                    <w:r>
                                      <w:rPr>
                                        <w:szCs w:val="18"/>
                                      </w:rPr>
                                      <w:t>Дата</w:t>
                                    </w:r>
                                  </w:p>
                                </w:txbxContent>
                              </wps:txbx>
                              <wps:bodyPr rot="0" vert="horz" wrap="square" lIns="18000" tIns="10800" rIns="18000" bIns="10800" anchor="t" anchorCtr="0" upright="1">
                                <a:noAutofit/>
                              </wps:bodyPr>
                            </wps:wsp>
                          </wpg:grpSp>
                          <wpg:grpSp>
                            <wpg:cNvPr id="242" name="Group 228"/>
                            <wpg:cNvGrpSpPr/>
                            <wpg:grpSpPr>
                              <a:xfrm>
                                <a:off x="1248" y="9691"/>
                                <a:ext cx="3683" cy="581"/>
                                <a:chOff x="3033" y="9482"/>
                                <a:chExt cx="3683" cy="581"/>
                              </a:xfrm>
                            </wpg:grpSpPr>
                            <wpg:grpSp>
                              <wpg:cNvPr id="243" name="Group 229"/>
                              <wpg:cNvGrpSpPr/>
                              <wpg:grpSpPr>
                                <a:xfrm>
                                  <a:off x="3034" y="9492"/>
                                  <a:ext cx="3682" cy="561"/>
                                  <a:chOff x="1240" y="9793"/>
                                  <a:chExt cx="3685" cy="568"/>
                                </a:xfrm>
                              </wpg:grpSpPr>
                              <wpg:grpSp>
                                <wpg:cNvPr id="244" name="Group 230"/>
                                <wpg:cNvGrpSpPr/>
                                <wpg:grpSpPr>
                                  <a:xfrm>
                                    <a:off x="1240" y="10078"/>
                                    <a:ext cx="3685" cy="283"/>
                                    <a:chOff x="3332" y="11725"/>
                                    <a:chExt cx="3681" cy="283"/>
                                  </a:xfrm>
                                </wpg:grpSpPr>
                                <wps:wsp>
                                  <wps:cNvPr id="245" name="Text Box 231"/>
                                  <wps:cNvSpPr txBox="1">
                                    <a:spLocks noChangeArrowheads="1"/>
                                  </wps:cNvSpPr>
                                  <wps:spPr bwMode="auto">
                                    <a:xfrm>
                                      <a:off x="3332" y="11725"/>
                                      <a:ext cx="397" cy="283"/>
                                    </a:xfrm>
                                    <a:prstGeom prst="rect">
                                      <a:avLst/>
                                    </a:prstGeom>
                                    <a:solidFill>
                                      <a:srgbClr val="FFFFFF"/>
                                    </a:solidFill>
                                    <a:ln w="22225">
                                      <a:solidFill>
                                        <a:srgbClr val="000000"/>
                                      </a:solidFill>
                                      <a:miter lim="800000"/>
                                    </a:ln>
                                  </wps:spPr>
                                  <wps:txbx>
                                    <w:txbxContent>
                                      <w:p w:rsidR="00A459EF" w:rsidRDefault="00A459EF">
                                        <w:pPr>
                                          <w:pStyle w:val="af8"/>
                                        </w:pPr>
                                      </w:p>
                                    </w:txbxContent>
                                  </wps:txbx>
                                  <wps:bodyPr rot="0" vert="horz" wrap="square" lIns="18000" tIns="10800" rIns="18000" bIns="10800" anchor="t" anchorCtr="0" upright="1">
                                    <a:noAutofit/>
                                  </wps:bodyPr>
                                </wps:wsp>
                                <wps:wsp>
                                  <wps:cNvPr id="246" name="Text Box 232"/>
                                  <wps:cNvSpPr txBox="1">
                                    <a:spLocks noChangeArrowheads="1"/>
                                  </wps:cNvSpPr>
                                  <wps:spPr bwMode="auto">
                                    <a:xfrm>
                                      <a:off x="4295" y="11725"/>
                                      <a:ext cx="1304" cy="283"/>
                                    </a:xfrm>
                                    <a:prstGeom prst="rect">
                                      <a:avLst/>
                                    </a:prstGeom>
                                    <a:solidFill>
                                      <a:srgbClr val="FFFFFF"/>
                                    </a:solidFill>
                                    <a:ln w="22225">
                                      <a:solidFill>
                                        <a:srgbClr val="000000"/>
                                      </a:solidFill>
                                      <a:miter lim="800000"/>
                                    </a:ln>
                                  </wps:spPr>
                                  <wps:txbx>
                                    <w:txbxContent>
                                      <w:p w:rsidR="00A459EF" w:rsidRDefault="00A459EF">
                                        <w:pPr>
                                          <w:pStyle w:val="af8"/>
                                        </w:pPr>
                                      </w:p>
                                    </w:txbxContent>
                                  </wps:txbx>
                                  <wps:bodyPr rot="0" vert="horz" wrap="square" lIns="18000" tIns="10800" rIns="18000" bIns="10800" anchor="t" anchorCtr="0" upright="1">
                                    <a:noAutofit/>
                                  </wps:bodyPr>
                                </wps:wsp>
                                <wps:wsp>
                                  <wps:cNvPr id="247" name="Text Box 233"/>
                                  <wps:cNvSpPr txBox="1">
                                    <a:spLocks noChangeArrowheads="1"/>
                                  </wps:cNvSpPr>
                                  <wps:spPr bwMode="auto">
                                    <a:xfrm>
                                      <a:off x="3728" y="11725"/>
                                      <a:ext cx="567" cy="283"/>
                                    </a:xfrm>
                                    <a:prstGeom prst="rect">
                                      <a:avLst/>
                                    </a:prstGeom>
                                    <a:solidFill>
                                      <a:srgbClr val="FFFFFF"/>
                                    </a:solidFill>
                                    <a:ln w="22225">
                                      <a:solidFill>
                                        <a:srgbClr val="000000"/>
                                      </a:solidFill>
                                      <a:miter lim="800000"/>
                                    </a:ln>
                                  </wps:spPr>
                                  <wps:txbx>
                                    <w:txbxContent>
                                      <w:p w:rsidR="00A459EF" w:rsidRDefault="00A459EF">
                                        <w:pPr>
                                          <w:pStyle w:val="af8"/>
                                        </w:pPr>
                                      </w:p>
                                    </w:txbxContent>
                                  </wps:txbx>
                                  <wps:bodyPr rot="0" vert="horz" wrap="square" lIns="18000" tIns="10800" rIns="18000" bIns="10800" anchor="t" anchorCtr="0" upright="1">
                                    <a:noAutofit/>
                                  </wps:bodyPr>
                                </wps:wsp>
                                <wps:wsp>
                                  <wps:cNvPr id="248" name="Text Box 234"/>
                                  <wps:cNvSpPr txBox="1">
                                    <a:spLocks noChangeArrowheads="1"/>
                                  </wps:cNvSpPr>
                                  <wps:spPr bwMode="auto">
                                    <a:xfrm>
                                      <a:off x="5597" y="11725"/>
                                      <a:ext cx="850" cy="283"/>
                                    </a:xfrm>
                                    <a:prstGeom prst="rect">
                                      <a:avLst/>
                                    </a:prstGeom>
                                    <a:solidFill>
                                      <a:srgbClr val="FFFFFF"/>
                                    </a:solidFill>
                                    <a:ln w="22225">
                                      <a:solidFill>
                                        <a:srgbClr val="000000"/>
                                      </a:solidFill>
                                      <a:miter lim="800000"/>
                                    </a:ln>
                                  </wps:spPr>
                                  <wps:txbx>
                                    <w:txbxContent>
                                      <w:p w:rsidR="00A459EF" w:rsidRDefault="00A459EF">
                                        <w:pPr>
                                          <w:pStyle w:val="af8"/>
                                        </w:pPr>
                                      </w:p>
                                    </w:txbxContent>
                                  </wps:txbx>
                                  <wps:bodyPr rot="0" vert="horz" wrap="square" lIns="18000" tIns="10800" rIns="18000" bIns="10800" anchor="t" anchorCtr="0" upright="1">
                                    <a:noAutofit/>
                                  </wps:bodyPr>
                                </wps:wsp>
                                <wps:wsp>
                                  <wps:cNvPr id="249" name="Text Box 235"/>
                                  <wps:cNvSpPr txBox="1">
                                    <a:spLocks noChangeArrowheads="1"/>
                                  </wps:cNvSpPr>
                                  <wps:spPr bwMode="auto">
                                    <a:xfrm>
                                      <a:off x="6446" y="11725"/>
                                      <a:ext cx="567" cy="283"/>
                                    </a:xfrm>
                                    <a:prstGeom prst="rect">
                                      <a:avLst/>
                                    </a:prstGeom>
                                    <a:solidFill>
                                      <a:srgbClr val="FFFFFF"/>
                                    </a:solidFill>
                                    <a:ln w="22225">
                                      <a:solidFill>
                                        <a:srgbClr val="000000"/>
                                      </a:solidFill>
                                      <a:miter lim="800000"/>
                                    </a:ln>
                                  </wps:spPr>
                                  <wps:txbx>
                                    <w:txbxContent>
                                      <w:p w:rsidR="00A459EF" w:rsidRDefault="00A459EF">
                                        <w:pPr>
                                          <w:pStyle w:val="af8"/>
                                        </w:pPr>
                                      </w:p>
                                    </w:txbxContent>
                                  </wps:txbx>
                                  <wps:bodyPr rot="0" vert="horz" wrap="square" lIns="18000" tIns="10800" rIns="18000" bIns="10800" anchor="t" anchorCtr="0" upright="1">
                                    <a:noAutofit/>
                                  </wps:bodyPr>
                                </wps:wsp>
                              </wpg:grpSp>
                              <wpg:grpSp>
                                <wpg:cNvPr id="250" name="Group 236"/>
                                <wpg:cNvGrpSpPr/>
                                <wpg:grpSpPr>
                                  <a:xfrm>
                                    <a:off x="1240" y="9793"/>
                                    <a:ext cx="3685" cy="283"/>
                                    <a:chOff x="3332" y="11725"/>
                                    <a:chExt cx="3681" cy="283"/>
                                  </a:xfrm>
                                </wpg:grpSpPr>
                                <wps:wsp>
                                  <wps:cNvPr id="251" name="Text Box 237"/>
                                  <wps:cNvSpPr txBox="1">
                                    <a:spLocks noChangeArrowheads="1"/>
                                  </wps:cNvSpPr>
                                  <wps:spPr bwMode="auto">
                                    <a:xfrm>
                                      <a:off x="3332" y="11725"/>
                                      <a:ext cx="397" cy="283"/>
                                    </a:xfrm>
                                    <a:prstGeom prst="rect">
                                      <a:avLst/>
                                    </a:prstGeom>
                                    <a:solidFill>
                                      <a:srgbClr val="FFFFFF"/>
                                    </a:solidFill>
                                    <a:ln w="22225">
                                      <a:solidFill>
                                        <a:srgbClr val="000000"/>
                                      </a:solidFill>
                                      <a:miter lim="800000"/>
                                    </a:ln>
                                  </wps:spPr>
                                  <wps:txbx>
                                    <w:txbxContent>
                                      <w:p w:rsidR="00A459EF" w:rsidRDefault="00A459EF">
                                        <w:pPr>
                                          <w:pStyle w:val="af8"/>
                                        </w:pPr>
                                      </w:p>
                                    </w:txbxContent>
                                  </wps:txbx>
                                  <wps:bodyPr rot="0" vert="horz" wrap="square" lIns="18000" tIns="10800" rIns="18000" bIns="10800" anchor="t" anchorCtr="0" upright="1">
                                    <a:noAutofit/>
                                  </wps:bodyPr>
                                </wps:wsp>
                                <wps:wsp>
                                  <wps:cNvPr id="252" name="Text Box 238"/>
                                  <wps:cNvSpPr txBox="1">
                                    <a:spLocks noChangeArrowheads="1"/>
                                  </wps:cNvSpPr>
                                  <wps:spPr bwMode="auto">
                                    <a:xfrm>
                                      <a:off x="4295" y="11725"/>
                                      <a:ext cx="1304" cy="283"/>
                                    </a:xfrm>
                                    <a:prstGeom prst="rect">
                                      <a:avLst/>
                                    </a:prstGeom>
                                    <a:solidFill>
                                      <a:srgbClr val="FFFFFF"/>
                                    </a:solidFill>
                                    <a:ln w="22225">
                                      <a:solidFill>
                                        <a:srgbClr val="000000"/>
                                      </a:solidFill>
                                      <a:miter lim="800000"/>
                                    </a:ln>
                                  </wps:spPr>
                                  <wps:txbx>
                                    <w:txbxContent>
                                      <w:p w:rsidR="00A459EF" w:rsidRDefault="00A459EF">
                                        <w:pPr>
                                          <w:pStyle w:val="af8"/>
                                        </w:pPr>
                                      </w:p>
                                    </w:txbxContent>
                                  </wps:txbx>
                                  <wps:bodyPr rot="0" vert="horz" wrap="square" lIns="18000" tIns="10800" rIns="18000" bIns="10800" anchor="t" anchorCtr="0" upright="1">
                                    <a:noAutofit/>
                                  </wps:bodyPr>
                                </wps:wsp>
                                <wps:wsp>
                                  <wps:cNvPr id="253" name="Text Box 239"/>
                                  <wps:cNvSpPr txBox="1">
                                    <a:spLocks noChangeArrowheads="1"/>
                                  </wps:cNvSpPr>
                                  <wps:spPr bwMode="auto">
                                    <a:xfrm>
                                      <a:off x="3728" y="11725"/>
                                      <a:ext cx="567" cy="283"/>
                                    </a:xfrm>
                                    <a:prstGeom prst="rect">
                                      <a:avLst/>
                                    </a:prstGeom>
                                    <a:solidFill>
                                      <a:srgbClr val="FFFFFF"/>
                                    </a:solidFill>
                                    <a:ln w="22225">
                                      <a:solidFill>
                                        <a:srgbClr val="000000"/>
                                      </a:solidFill>
                                      <a:miter lim="800000"/>
                                    </a:ln>
                                  </wps:spPr>
                                  <wps:txbx>
                                    <w:txbxContent>
                                      <w:p w:rsidR="00A459EF" w:rsidRDefault="00A459EF">
                                        <w:pPr>
                                          <w:pStyle w:val="af8"/>
                                        </w:pPr>
                                      </w:p>
                                    </w:txbxContent>
                                  </wps:txbx>
                                  <wps:bodyPr rot="0" vert="horz" wrap="square" lIns="18000" tIns="10800" rIns="18000" bIns="10800" anchor="t" anchorCtr="0" upright="1">
                                    <a:noAutofit/>
                                  </wps:bodyPr>
                                </wps:wsp>
                                <wps:wsp>
                                  <wps:cNvPr id="254" name="Text Box 240"/>
                                  <wps:cNvSpPr txBox="1">
                                    <a:spLocks noChangeArrowheads="1"/>
                                  </wps:cNvSpPr>
                                  <wps:spPr bwMode="auto">
                                    <a:xfrm>
                                      <a:off x="5597" y="11725"/>
                                      <a:ext cx="850" cy="283"/>
                                    </a:xfrm>
                                    <a:prstGeom prst="rect">
                                      <a:avLst/>
                                    </a:prstGeom>
                                    <a:solidFill>
                                      <a:srgbClr val="FFFFFF"/>
                                    </a:solidFill>
                                    <a:ln w="22225">
                                      <a:solidFill>
                                        <a:srgbClr val="000000"/>
                                      </a:solidFill>
                                      <a:miter lim="800000"/>
                                    </a:ln>
                                  </wps:spPr>
                                  <wps:txbx>
                                    <w:txbxContent>
                                      <w:p w:rsidR="00A459EF" w:rsidRDefault="00A459EF">
                                        <w:pPr>
                                          <w:pStyle w:val="af8"/>
                                        </w:pPr>
                                      </w:p>
                                    </w:txbxContent>
                                  </wps:txbx>
                                  <wps:bodyPr rot="0" vert="horz" wrap="square" lIns="18000" tIns="10800" rIns="18000" bIns="10800" anchor="t" anchorCtr="0" upright="1">
                                    <a:noAutofit/>
                                  </wps:bodyPr>
                                </wps:wsp>
                                <wps:wsp>
                                  <wps:cNvPr id="255" name="Text Box 241"/>
                                  <wps:cNvSpPr txBox="1">
                                    <a:spLocks noChangeArrowheads="1"/>
                                  </wps:cNvSpPr>
                                  <wps:spPr bwMode="auto">
                                    <a:xfrm>
                                      <a:off x="6446" y="11725"/>
                                      <a:ext cx="567" cy="283"/>
                                    </a:xfrm>
                                    <a:prstGeom prst="rect">
                                      <a:avLst/>
                                    </a:prstGeom>
                                    <a:solidFill>
                                      <a:srgbClr val="FFFFFF"/>
                                    </a:solidFill>
                                    <a:ln w="22225">
                                      <a:solidFill>
                                        <a:srgbClr val="000000"/>
                                      </a:solidFill>
                                      <a:miter lim="800000"/>
                                    </a:ln>
                                  </wps:spPr>
                                  <wps:txbx>
                                    <w:txbxContent>
                                      <w:p w:rsidR="00A459EF" w:rsidRDefault="00A459EF">
                                        <w:pPr>
                                          <w:pStyle w:val="af8"/>
                                        </w:pPr>
                                      </w:p>
                                    </w:txbxContent>
                                  </wps:txbx>
                                  <wps:bodyPr rot="0" vert="horz" wrap="square" lIns="18000" tIns="10800" rIns="18000" bIns="10800" anchor="t" anchorCtr="0" upright="1">
                                    <a:noAutofit/>
                                  </wps:bodyPr>
                                </wps:wsp>
                              </wpg:grpSp>
                            </wpg:grpSp>
                            <wps:wsp>
                              <wps:cNvPr id="256" name="Line 242"/>
                              <wps:cNvCnPr>
                                <a:cxnSpLocks noChangeShapeType="1"/>
                              </wps:cNvCnPr>
                              <wps:spPr bwMode="auto">
                                <a:xfrm>
                                  <a:off x="5299" y="9482"/>
                                  <a:ext cx="0" cy="571"/>
                                </a:xfrm>
                                <a:prstGeom prst="line">
                                  <a:avLst/>
                                </a:prstGeom>
                                <a:noFill/>
                                <a:ln w="22225">
                                  <a:solidFill>
                                    <a:srgbClr val="000000"/>
                                  </a:solidFill>
                                  <a:round/>
                                </a:ln>
                              </wps:spPr>
                              <wps:bodyPr/>
                            </wps:wsp>
                            <wps:wsp>
                              <wps:cNvPr id="257" name="Line 243"/>
                              <wps:cNvCnPr>
                                <a:cxnSpLocks noChangeShapeType="1"/>
                              </wps:cNvCnPr>
                              <wps:spPr bwMode="auto">
                                <a:xfrm>
                                  <a:off x="3033" y="9492"/>
                                  <a:ext cx="0" cy="571"/>
                                </a:xfrm>
                                <a:prstGeom prst="line">
                                  <a:avLst/>
                                </a:prstGeom>
                                <a:noFill/>
                                <a:ln w="22225">
                                  <a:solidFill>
                                    <a:srgbClr val="000000"/>
                                  </a:solidFill>
                                  <a:round/>
                                </a:ln>
                              </wps:spPr>
                              <wps:bodyPr/>
                            </wps:wsp>
                            <wps:wsp>
                              <wps:cNvPr id="258" name="Line 244"/>
                              <wps:cNvCnPr>
                                <a:cxnSpLocks noChangeShapeType="1"/>
                              </wps:cNvCnPr>
                              <wps:spPr bwMode="auto">
                                <a:xfrm>
                                  <a:off x="6715" y="9482"/>
                                  <a:ext cx="0" cy="571"/>
                                </a:xfrm>
                                <a:prstGeom prst="line">
                                  <a:avLst/>
                                </a:prstGeom>
                                <a:noFill/>
                                <a:ln w="22225">
                                  <a:solidFill>
                                    <a:srgbClr val="000000"/>
                                  </a:solidFill>
                                  <a:round/>
                                </a:ln>
                              </wps:spPr>
                              <wps:bodyPr/>
                            </wps:wsp>
                            <wps:wsp>
                              <wps:cNvPr id="259" name="Line 245"/>
                              <wps:cNvCnPr>
                                <a:cxnSpLocks noChangeShapeType="1"/>
                              </wps:cNvCnPr>
                              <wps:spPr bwMode="auto">
                                <a:xfrm>
                                  <a:off x="6148" y="9482"/>
                                  <a:ext cx="0" cy="571"/>
                                </a:xfrm>
                                <a:prstGeom prst="line">
                                  <a:avLst/>
                                </a:prstGeom>
                                <a:noFill/>
                                <a:ln w="22225">
                                  <a:solidFill>
                                    <a:srgbClr val="000000"/>
                                  </a:solidFill>
                                  <a:round/>
                                </a:ln>
                              </wps:spPr>
                              <wps:bodyPr/>
                            </wps:wsp>
                            <wps:wsp>
                              <wps:cNvPr id="260" name="Line 246"/>
                              <wps:cNvCnPr>
                                <a:cxnSpLocks noChangeShapeType="1"/>
                              </wps:cNvCnPr>
                              <wps:spPr bwMode="auto">
                                <a:xfrm>
                                  <a:off x="3430" y="9492"/>
                                  <a:ext cx="0" cy="571"/>
                                </a:xfrm>
                                <a:prstGeom prst="line">
                                  <a:avLst/>
                                </a:prstGeom>
                                <a:noFill/>
                                <a:ln w="22225">
                                  <a:solidFill>
                                    <a:srgbClr val="000000"/>
                                  </a:solidFill>
                                  <a:round/>
                                </a:ln>
                              </wps:spPr>
                              <wps:bodyPr/>
                            </wps:wsp>
                            <wps:wsp>
                              <wps:cNvPr id="261" name="Line 247"/>
                              <wps:cNvCnPr>
                                <a:cxnSpLocks noChangeShapeType="1"/>
                              </wps:cNvCnPr>
                              <wps:spPr bwMode="auto">
                                <a:xfrm>
                                  <a:off x="3996" y="9482"/>
                                  <a:ext cx="0" cy="571"/>
                                </a:xfrm>
                                <a:prstGeom prst="line">
                                  <a:avLst/>
                                </a:prstGeom>
                                <a:noFill/>
                                <a:ln w="22225">
                                  <a:solidFill>
                                    <a:srgbClr val="000000"/>
                                  </a:solidFill>
                                  <a:round/>
                                </a:ln>
                              </wps:spPr>
                              <wps:bodyPr/>
                            </wps:wsp>
                          </wpg:grpSp>
                        </wpg:grpSp>
                      </wpg:grpSp>
                    </wpg:grpSp>
                  </wpg:wgp>
                </a:graphicData>
              </a:graphic>
            </wp:anchor>
          </w:drawing>
        </mc:Choice>
        <mc:Fallback>
          <w:pict>
            <v:group id="Группа 213" o:spid="_x0000_s1026" style="position:absolute;margin-left:26.95pt;margin-top:20.3pt;width:553.9pt;height:807.6pt;z-index:-251658240;mso-position-horizontal-relative:page;mso-position-vertical-relative:page" coordorigin="567,284" coordsize="11056,16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">
              <v:group id="Group 200" o:spid="_x0000_s1027" style="position:absolute;left:567;top:8552;width:561;height:8003" coordorigin="3194,6929" coordsize="561,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">
                <v:group id="Group 201" o:spid="_x0000_s1028" style="position:absolute;left:3194;top:6929;width:283;height:8155"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">
                  <v:shapetype id="_x0000_t202" coordsize="21600,21600" o:spt="202" path="m,l,21600r21600,l21600,xe">
                    <v:stroke joinstyle="miter"/>
                    <v:path gradientshapeok="t" o:connecttype="rect"/>
                  </v:shapetype>
                  <v:shape id="Text Box 202" o:spid="_x0000_s1029" type="#_x0000_t202" style="position:absolute;left:3194;top:1366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" strokeweight="1.75pt">
                    <v:textbox style="layout-flow:vertical;mso-layout-flow-alt:bottom-to-top" inset=".5mm,.3mm,.5mm,.3mm">
                      <w:txbxContent>
                        <w:p w:rsidR="00A459EF" w:rsidRDefault="00A459EF">
                          <w:pPr>
                            <w:pStyle w:val="af8"/>
                          </w:pPr>
                          <w:r>
                            <w:t>Инв. № подп</w:t>
                          </w:r>
                        </w:p>
                      </w:txbxContent>
                    </v:textbox>
                  </v:shape>
                  <v:shape id="Text Box 203" o:spid="_x0000_s1030" type="#_x0000_t202" style="position:absolute;left:3194;top:11707;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" strokeweight="1.75pt">
                    <v:textbox style="layout-flow:vertical;mso-layout-flow-alt:bottom-to-top" inset=".5mm,.3mm,.5mm,.3mm">
                      <w:txbxContent>
                        <w:p w:rsidR="00A459EF" w:rsidRDefault="00A459EF">
                          <w:pPr>
                            <w:pStyle w:val="af8"/>
                          </w:pPr>
                          <w:r>
                            <w:t>Подп. и дата</w:t>
                          </w:r>
                        </w:p>
                      </w:txbxContent>
                    </v:textbox>
                  </v:shape>
                  <v:shape id="Text Box 204" o:spid="_x0000_s1031" type="#_x0000_t202" style="position:absolute;left:3194;top:8901;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" strokeweight="1.75pt">
                    <v:textbox style="layout-flow:vertical;mso-layout-flow-alt:bottom-to-top" inset=".5mm,.3mm,.5mm,.3mm">
                      <w:txbxContent>
                        <w:p w:rsidR="00A459EF" w:rsidRDefault="00A459EF">
                          <w:pPr>
                            <w:pStyle w:val="af8"/>
                          </w:pPr>
                          <w:r>
                            <w:t>Взам. инв. №</w:t>
                          </w:r>
                        </w:p>
                      </w:txbxContent>
                    </v:textbox>
                  </v:shape>
                  <v:shape id="Text Box 205" o:spid="_x0000_s1032" type="#_x0000_t202" style="position:absolute;left:3194;top:10306;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" strokeweight="1.75pt">
                    <v:textbox style="layout-flow:vertical;mso-layout-flow-alt:bottom-to-top" inset=".5mm,.3mm,.5mm,.3mm">
                      <w:txbxContent>
                        <w:p w:rsidR="00A459EF" w:rsidRDefault="00A459EF">
                          <w:pPr>
                            <w:pStyle w:val="af8"/>
                          </w:pPr>
                          <w:r>
                            <w:t>Инв. № дубл.</w:t>
                          </w:r>
                        </w:p>
                      </w:txbxContent>
                    </v:textbox>
                  </v:shape>
                  <v:shape id="Text Box 206" o:spid="_x0000_s1033" type="#_x0000_t202" style="position:absolute;left:3194;top:6929;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" strokeweight="1.75pt">
                    <v:textbox style="layout-flow:vertical;mso-layout-flow-alt:bottom-to-top" inset=".5mm,.3mm,.5mm,.3mm">
                      <w:txbxContent>
                        <w:p w:rsidR="00A459EF" w:rsidRDefault="00A459EF">
                          <w:pPr>
                            <w:pStyle w:val="af8"/>
                          </w:pPr>
                          <w:r>
                            <w:t>Подп. и дата</w:t>
                          </w:r>
                        </w:p>
                      </w:txbxContent>
                    </v:textbox>
                  </v:shape>
                </v:group>
                <v:group id="Group 207" o:spid="_x0000_s1034" style="position:absolute;left:3472;top:6929;width:283;height:8155"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">
                  <v:shape id="Text Box 208" o:spid="_x0000_s1035" type="#_x0000_t202" style="position:absolute;left:3194;top:1366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" strokeweight="1.75pt">
                    <v:textbox style="layout-flow:vertical;mso-layout-flow-alt:bottom-to-top" inset=".5mm,.3mm,.5mm,.3mm">
                      <w:txbxContent>
                        <w:p w:rsidR="00A459EF" w:rsidRDefault="00A459EF">
                          <w:pPr>
                            <w:pStyle w:val="af8"/>
                          </w:pPr>
                        </w:p>
                      </w:txbxContent>
                    </v:textbox>
                  </v:shape>
                  <v:shape id="Text Box 209" o:spid="_x0000_s1036" type="#_x0000_t202" style="position:absolute;left:3194;top:11707;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" strokeweight="1.75pt">
                    <v:textbox style="layout-flow:vertical;mso-layout-flow-alt:bottom-to-top" inset=".5mm,.3mm,.5mm,.3mm">
                      <w:txbxContent>
                        <w:p w:rsidR="00A459EF" w:rsidRDefault="00A459EF">
                          <w:pPr>
                            <w:pStyle w:val="af8"/>
                          </w:pPr>
                        </w:p>
                      </w:txbxContent>
                    </v:textbox>
                  </v:shape>
                  <v:shape id="Text Box 210" o:spid="_x0000_s1037" type="#_x0000_t202" style="position:absolute;left:3194;top:8901;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" strokeweight="1.75pt">
                    <v:textbox style="layout-flow:vertical;mso-layout-flow-alt:bottom-to-top" inset=".5mm,.3mm,.5mm,.3mm">
                      <w:txbxContent>
                        <w:p w:rsidR="00A459EF" w:rsidRDefault="00A459EF">
                          <w:pPr>
                            <w:pStyle w:val="af8"/>
                          </w:pPr>
                        </w:p>
                      </w:txbxContent>
                    </v:textbox>
                  </v:shape>
                  <v:shape id="Text Box 211" o:spid="_x0000_s1038" type="#_x0000_t202" style="position:absolute;left:3194;top:10306;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" strokeweight="1.75pt">
                    <v:textbox style="layout-flow:vertical;mso-layout-flow-alt:bottom-to-top" inset=".5mm,.3mm,.5mm,.3mm">
                      <w:txbxContent>
                        <w:p w:rsidR="00A459EF" w:rsidRDefault="00A459EF">
                          <w:pPr>
                            <w:pStyle w:val="af8"/>
                          </w:pPr>
                        </w:p>
                      </w:txbxContent>
                    </v:textbox>
                  </v:shape>
                  <v:shape id="Text Box 212" o:spid="_x0000_s1039" type="#_x0000_t202" style="position:absolute;left:3194;top:6929;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" strokeweight="1.75pt">
                    <v:textbox style="layout-flow:vertical;mso-layout-flow-alt:bottom-to-top" inset=".5mm,.3mm,.5mm,.3mm">
                      <w:txbxContent>
                        <w:p w:rsidR="00A459EF" w:rsidRDefault="00A459EF">
                          <w:pPr>
                            <w:pStyle w:val="af8"/>
                          </w:pPr>
                        </w:p>
                      </w:txbxContent>
                    </v:textbox>
                  </v:shape>
                </v:group>
              </v:group>
              <v:rect id="Rectangle 213" o:spid="_x0000_s1040" style="position:absolute;left:1134;top:284;width:10488;height:16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" strokeweight="1.75pt"/>
              <v:group id="Group 214" o:spid="_x0000_s1041" style="position:absolute;left:1134;top:15717;width:10489;height:837" coordorigin="1140,12894" coordsize="10489,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">
                <v:rect id="Rectangle 215" o:spid="_x0000_s1042" style="position:absolute;left:1140;top:12894;width:10488;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" strokeweight="1.75pt"/>
                <v:group id="Group 216" o:spid="_x0000_s1043" style="position:absolute;left:1143;top:12894;width:10486;height:853" coordorigin="989,11410" coordsize="10486,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">
                  <v:group id="Group 217" o:spid="_x0000_s1044" style="position:absolute;left:10908;top:11410;width:567;height:853" coordorigin="9096,9973" coordsize="851,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">
                    <v:shape id="Text Box 218" o:spid="_x0000_s1045" type="#_x0000_t202" style="position:absolute;left:9096;top:9973;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" strokeweight="1.75pt">
                      <v:textbox inset=".5mm,.3mm,.5mm,.3mm">
                        <w:txbxContent>
                          <w:p w:rsidR="00A459EF" w:rsidRDefault="00A459EF">
                            <w:pPr>
                              <w:pStyle w:val="af8"/>
                            </w:pPr>
                            <w:r>
                              <w:t>Лист</w:t>
                            </w:r>
                          </w:p>
                        </w:txbxContent>
                      </v:textbox>
                    </v:shape>
                    <v:shape id="Text Box 219" o:spid="_x0000_s1046" type="#_x0000_t202" style="position:absolute;left:9097;top:10259;width:850;height: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" strokeweight="1.75pt">
                      <v:textbox inset=".5mm,.3mm,.5mm,.3mm">
                        <w:txbxContent>
                          <w:p w:rsidR="00A459EF" w:rsidRDefault="00A459EF">
                            <w:pPr>
                              <w:pStyle w:val="af8"/>
                              <w:spacing w:before="120"/>
                              <w:rPr>
                                <w:sz w:val="22"/>
                                <w:lang w:val="en-US"/>
                              </w:rPr>
                            </w:pPr>
                            <w:r>
                              <w:rPr>
                                <w:sz w:val="22"/>
                                <w:lang w:val="en-US"/>
                              </w:rPr>
                              <w:fldChar w:fldCharType="begin"/>
                            </w:r>
                            <w:r>
                              <w:rPr>
                                <w:sz w:val="22"/>
                                <w:lang w:val="en-US"/>
                              </w:rPr>
                              <w:instrText xml:space="preserve"> PAGE  \* MERGEFORMAT </w:instrText>
                            </w:r>
                            <w:r>
                              <w:rPr>
                                <w:sz w:val="22"/>
                                <w:lang w:val="en-US"/>
                              </w:rPr>
                              <w:fldChar w:fldCharType="separate"/>
                            </w:r>
                            <w:r w:rsidR="002D281F">
                              <w:rPr>
                                <w:noProof/>
                                <w:sz w:val="22"/>
                                <w:lang w:val="en-US"/>
                              </w:rPr>
                              <w:t>58</w:t>
                            </w:r>
                            <w:r>
                              <w:rPr>
                                <w:sz w:val="22"/>
                                <w:lang w:val="en-US"/>
                              </w:rPr>
                              <w:fldChar w:fldCharType="end"/>
                            </w:r>
                          </w:p>
                        </w:txbxContent>
                      </v:textbox>
                    </v:shape>
                  </v:group>
                  <v:shape id="Text Box 220" o:spid="_x0000_s1047" type="#_x0000_t202" style="position:absolute;left:4672;top:11413;width:6236;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" strokeweight="1.75pt">
                    <v:textbox inset=".5mm,.3mm,.5mm,.3mm">
                      <w:txbxContent>
                        <w:p w:rsidR="00A459EF" w:rsidRDefault="00A459EF">
                          <w:pPr>
                            <w:pStyle w:val="af8"/>
                            <w:spacing w:before="240"/>
                            <w:rPr>
                              <w:sz w:val="32"/>
                              <w:szCs w:val="32"/>
                            </w:rPr>
                          </w:pPr>
                          <w:r>
                            <w:rPr>
                              <w:sz w:val="32"/>
                              <w:szCs w:val="32"/>
                            </w:rPr>
                            <w:fldChar w:fldCharType="begin"/>
                          </w:r>
                          <w:r>
                            <w:rPr>
                              <w:sz w:val="32"/>
                              <w:szCs w:val="32"/>
                            </w:rPr>
                            <w:instrText xml:space="preserve"> DOCPROPERTY "Номер документа"  \* MERGEFORMAT </w:instrText>
                          </w:r>
                          <w:r>
                            <w:rPr>
                              <w:sz w:val="32"/>
                              <w:szCs w:val="32"/>
                            </w:rPr>
                            <w:fldChar w:fldCharType="separate"/>
                          </w:r>
                          <w:r>
                            <w:rPr>
                              <w:sz w:val="32"/>
                              <w:szCs w:val="32"/>
                            </w:rPr>
                            <w:t>Отчет об обследовании</w:t>
                          </w:r>
                          <w:r>
                            <w:rPr>
                              <w:sz w:val="32"/>
                              <w:szCs w:val="32"/>
                            </w:rPr>
                            <w:fldChar w:fldCharType="end"/>
                          </w:r>
                        </w:p>
                        <w:p w:rsidR="00A459EF" w:rsidRDefault="00A459EF">
                          <w:pPr>
                            <w:pStyle w:val="af8"/>
                            <w:spacing w:before="240"/>
                            <w:rPr>
                              <w:sz w:val="24"/>
                            </w:rPr>
                          </w:pPr>
                        </w:p>
                        <w:p w:rsidR="00A459EF" w:rsidRDefault="00A459EF">
                          <w:pPr>
                            <w:pStyle w:val="af8"/>
                            <w:spacing w:before="160"/>
                            <w:rPr>
                              <w:sz w:val="32"/>
                            </w:rPr>
                          </w:pPr>
                        </w:p>
                      </w:txbxContent>
                    </v:textbox>
                  </v:shape>
                  <v:group id="Group 221" o:spid="_x0000_s1048" style="position:absolute;left:989;top:11413;width:3683;height:850" coordorigin="1248,9691" coordsize="3683,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">
                    <v:group id="Group 222" o:spid="_x0000_s1049" style="position:absolute;left:1248;top:10272;width:3682;height:280"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">
                      <v:shape id="Text Box 223" o:spid="_x0000_s1050"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" strokeweight="1.75pt">
                        <v:textbox inset="0,0,0,0">
                          <w:txbxContent>
                            <w:p w:rsidR="00A459EF" w:rsidRDefault="00A459EF">
                              <w:pPr>
                                <w:pStyle w:val="af8"/>
                                <w:spacing w:line="240" w:lineRule="auto"/>
                                <w:jc w:val="both"/>
                                <w:rPr>
                                  <w:szCs w:val="18"/>
                                </w:rPr>
                              </w:pPr>
                              <w:r>
                                <w:rPr>
                                  <w:szCs w:val="18"/>
                                </w:rPr>
                                <w:t>Изм</w:t>
                              </w:r>
                            </w:p>
                          </w:txbxContent>
                        </v:textbox>
                      </v:shape>
                      <v:shape id="Text Box 224" o:spid="_x0000_s1051"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" strokeweight="1.75pt">
                        <v:textbox inset=".5mm,.3mm,.5mm,.3mm">
                          <w:txbxContent>
                            <w:p w:rsidR="00A459EF" w:rsidRDefault="00A459EF">
                              <w:pPr>
                                <w:pStyle w:val="af8"/>
                                <w:spacing w:line="240" w:lineRule="auto"/>
                                <w:rPr>
                                  <w:szCs w:val="18"/>
                                </w:rPr>
                              </w:pPr>
                              <w:r>
                                <w:rPr>
                                  <w:szCs w:val="18"/>
                                </w:rPr>
                                <w:t>№ докум.</w:t>
                              </w:r>
                            </w:p>
                          </w:txbxContent>
                        </v:textbox>
                      </v:shape>
                      <v:shape id="Text Box 225" o:spid="_x0000_s1052"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" strokeweight="1.75pt">
                        <v:textbox inset=".5mm,.3mm,.5mm,.3mm">
                          <w:txbxContent>
                            <w:p w:rsidR="00A459EF" w:rsidRDefault="00A459EF">
                              <w:pPr>
                                <w:pStyle w:val="af8"/>
                                <w:spacing w:line="240" w:lineRule="auto"/>
                                <w:jc w:val="both"/>
                                <w:rPr>
                                  <w:sz w:val="16"/>
                                  <w:szCs w:val="16"/>
                                </w:rPr>
                              </w:pPr>
                              <w:r>
                                <w:rPr>
                                  <w:szCs w:val="18"/>
                                </w:rPr>
                                <w:t>Лист</w:t>
                              </w:r>
                            </w:p>
                          </w:txbxContent>
                        </v:textbox>
                      </v:shape>
                      <v:shape id="Text Box 226" o:spid="_x0000_s1053"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" strokeweight="1.75pt">
                        <v:textbox inset=".5mm,.3mm,.5mm,.3mm">
                          <w:txbxContent>
                            <w:p w:rsidR="00A459EF" w:rsidRDefault="00A459EF">
                              <w:pPr>
                                <w:pStyle w:val="af8"/>
                                <w:spacing w:line="240" w:lineRule="auto"/>
                                <w:jc w:val="both"/>
                                <w:rPr>
                                  <w:sz w:val="16"/>
                                  <w:szCs w:val="16"/>
                                </w:rPr>
                              </w:pPr>
                              <w:r>
                                <w:rPr>
                                  <w:szCs w:val="18"/>
                                </w:rPr>
                                <w:t>Подп</w:t>
                              </w:r>
                              <w:r>
                                <w:rPr>
                                  <w:sz w:val="16"/>
                                  <w:szCs w:val="16"/>
                                </w:rPr>
                                <w:t>.</w:t>
                              </w:r>
                            </w:p>
                          </w:txbxContent>
                        </v:textbox>
                      </v:shape>
                      <v:shape id="Text Box 227" o:spid="_x0000_s1054"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" strokeweight="1.75pt">
                        <v:textbox inset=".5mm,.3mm,.5mm,.3mm">
                          <w:txbxContent>
                            <w:p w:rsidR="00A459EF" w:rsidRDefault="00A459EF">
                              <w:pPr>
                                <w:pStyle w:val="af8"/>
                                <w:spacing w:line="240" w:lineRule="auto"/>
                                <w:jc w:val="both"/>
                                <w:rPr>
                                  <w:sz w:val="16"/>
                                  <w:szCs w:val="16"/>
                                </w:rPr>
                              </w:pPr>
                              <w:r>
                                <w:rPr>
                                  <w:szCs w:val="18"/>
                                </w:rPr>
                                <w:t>Дата</w:t>
                              </w:r>
                            </w:p>
                          </w:txbxContent>
                        </v:textbox>
                      </v:shape>
                    </v:group>
                    <v:group id="Group 228" o:spid="_x0000_s1055" style="position:absolute;left:1248;top:9691;width:3683;height:581" coordorigin="3033,9482" coordsize="3683,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">
                      <v:group id="Group 229" o:spid="_x0000_s1056" style="position:absolute;left:3034;top:9492;width:3682;height:561" coordorigin="1240,9793" coordsize="3685,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dyX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ySOHvTDgCcv0LAAD//wMAUEsBAi0AFAAGAAgAAAAhANvh9svuAAAAhQEAABMAAAAAAAAA&#10;AAAAAAAAAAAAAFtDb250ZW50X1R5cGVzXS54bWxQSwECLQAUAAYACAAAACEAWvQsW78AAAAVAQAA&#10;CwAAAAAAAAAAAAAAAAAfAQAAX3JlbHMvLnJlbHNQSwECLQAUAAYACAAAACEA9lncl8YAAADcAAAA&#10;DwAAAAAAAAAAAAAAAAAHAgAAZHJzL2Rvd25yZXYueG1sUEsFBgAAAAADAAMAtwAAAPoCAAAAAA==&#10;">
                        <v:group id="Group 230" o:spid="_x0000_s1057" style="position:absolute;left:1240;top:10078;width:3685;height:283"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">
                          <v:shape id="Text Box 231" o:spid="_x0000_s1058"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" strokeweight="1.75pt">
                            <v:textbox inset=".5mm,.3mm,.5mm,.3mm">
                              <w:txbxContent>
                                <w:p w:rsidR="00A459EF" w:rsidRDefault="00A459EF">
                                  <w:pPr>
                                    <w:pStyle w:val="af8"/>
                                  </w:pPr>
                                </w:p>
                              </w:txbxContent>
                            </v:textbox>
                          </v:shape>
                          <v:shape id="Text Box 232" o:spid="_x0000_s1059"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" strokeweight="1.75pt">
                            <v:textbox inset=".5mm,.3mm,.5mm,.3mm">
                              <w:txbxContent>
                                <w:p w:rsidR="00A459EF" w:rsidRDefault="00A459EF">
                                  <w:pPr>
                                    <w:pStyle w:val="af8"/>
                                  </w:pPr>
                                </w:p>
                              </w:txbxContent>
                            </v:textbox>
                          </v:shape>
                          <v:shape id="Text Box 233" o:spid="_x0000_s1060"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" strokeweight="1.75pt">
                            <v:textbox inset=".5mm,.3mm,.5mm,.3mm">
                              <w:txbxContent>
                                <w:p w:rsidR="00A459EF" w:rsidRDefault="00A459EF">
                                  <w:pPr>
                                    <w:pStyle w:val="af8"/>
                                  </w:pPr>
                                </w:p>
                              </w:txbxContent>
                            </v:textbox>
                          </v:shape>
                          <v:shape id="Text Box 234" o:spid="_x0000_s1061"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" strokeweight="1.75pt">
                            <v:textbox inset=".5mm,.3mm,.5mm,.3mm">
                              <w:txbxContent>
                                <w:p w:rsidR="00A459EF" w:rsidRDefault="00A459EF">
                                  <w:pPr>
                                    <w:pStyle w:val="af8"/>
                                  </w:pPr>
                                </w:p>
                              </w:txbxContent>
                            </v:textbox>
                          </v:shape>
                          <v:shape id="Text Box 235" o:spid="_x0000_s1062"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" strokeweight="1.75pt">
                            <v:textbox inset=".5mm,.3mm,.5mm,.3mm">
                              <w:txbxContent>
                                <w:p w:rsidR="00A459EF" w:rsidRDefault="00A459EF">
                                  <w:pPr>
                                    <w:pStyle w:val="af8"/>
                                  </w:pPr>
                                </w:p>
                              </w:txbxContent>
                            </v:textbox>
                          </v:shape>
                        </v:group>
                        <v:group id="Group 236" o:spid="_x0000_s1063" style="position:absolute;left:1240;top:9793;width:3685;height:283"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">
                          <v:shape id="Text Box 237" o:spid="_x0000_s1064"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" strokeweight="1.75pt">
                            <v:textbox inset=".5mm,.3mm,.5mm,.3mm">
                              <w:txbxContent>
                                <w:p w:rsidR="00A459EF" w:rsidRDefault="00A459EF">
                                  <w:pPr>
                                    <w:pStyle w:val="af8"/>
                                  </w:pPr>
                                </w:p>
                              </w:txbxContent>
                            </v:textbox>
                          </v:shape>
                          <v:shape id="Text Box 238" o:spid="_x0000_s1065"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" strokeweight="1.75pt">
                            <v:textbox inset=".5mm,.3mm,.5mm,.3mm">
                              <w:txbxContent>
                                <w:p w:rsidR="00A459EF" w:rsidRDefault="00A459EF">
                                  <w:pPr>
                                    <w:pStyle w:val="af8"/>
                                  </w:pPr>
                                </w:p>
                              </w:txbxContent>
                            </v:textbox>
                          </v:shape>
                          <v:shape id="Text Box 239" o:spid="_x0000_s1066"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" strokeweight="1.75pt">
                            <v:textbox inset=".5mm,.3mm,.5mm,.3mm">
                              <w:txbxContent>
                                <w:p w:rsidR="00A459EF" w:rsidRDefault="00A459EF">
                                  <w:pPr>
                                    <w:pStyle w:val="af8"/>
                                  </w:pPr>
                                </w:p>
                              </w:txbxContent>
                            </v:textbox>
                          </v:shape>
                          <v:shape id="Text Box 240" o:spid="_x0000_s1067"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" strokeweight="1.75pt">
                            <v:textbox inset=".5mm,.3mm,.5mm,.3mm">
                              <w:txbxContent>
                                <w:p w:rsidR="00A459EF" w:rsidRDefault="00A459EF">
                                  <w:pPr>
                                    <w:pStyle w:val="af8"/>
                                  </w:pPr>
                                </w:p>
                              </w:txbxContent>
                            </v:textbox>
                          </v:shape>
                          <v:shape id="Text Box 241" o:spid="_x0000_s1068"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" strokeweight="1.75pt">
                            <v:textbox inset=".5mm,.3mm,.5mm,.3mm">
                              <w:txbxContent>
                                <w:p w:rsidR="00A459EF" w:rsidRDefault="00A459EF">
                                  <w:pPr>
                                    <w:pStyle w:val="af8"/>
                                  </w:pPr>
                                </w:p>
                              </w:txbxContent>
                            </v:textbox>
                          </v:shape>
                        </v:group>
                      </v:group>
                      <v:line id="Line 242" o:spid="_x0000_s1069" style="position:absolute;visibility:visible;mso-wrap-style:square" from="5299,9482" to="5299,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" strokeweight="1.75pt"/>
                      <v:line id="Line 243" o:spid="_x0000_s1070" style="position:absolute;visibility:visible;mso-wrap-style:square" from="3033,9492" to="3033,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" strokeweight="1.75pt"/>
                      <v:line id="Line 244" o:spid="_x0000_s1071" style="position:absolute;visibility:visible;mso-wrap-style:square" from="6715,9482" to="6715,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" strokeweight="1.75pt"/>
                      <v:line id="Line 245" o:spid="_x0000_s1072" style="position:absolute;visibility:visible;mso-wrap-style:square" from="6148,9482" to="6148,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" strokeweight="1.75pt"/>
                      <v:line id="Line 246" o:spid="_x0000_s1073" style="position:absolute;visibility:visible;mso-wrap-style:square" from="3430,9492" to="3430,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" strokeweight="1.75pt"/>
                      <v:line id="Line 247" o:spid="_x0000_s1074" style="position:absolute;visibility:visible;mso-wrap-style:square" from="3996,9482" to="3996,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" strokeweight="1.75pt"/>
                    </v:group>
                  </v:group>
                </v:group>
              </v:group>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59EF" w:rsidRDefault="00A459EF">
    <w:pPr>
      <w:pStyle w:val="ab"/>
    </w:pPr>
    <w:r>
      <w:rPr>
        <w:noProof/>
        <w:lang w:eastAsia="ru-RU"/>
      </w:rPr>
      <mc:AlternateContent>
        <mc:Choice Requires="wpg">
          <w:drawing>
            <wp:anchor distT="0" distB="0" distL="114300" distR="114300" simplePos="0" relativeHeight="251661312" behindDoc="1" locked="0" layoutInCell="0" allowOverlap="1">
              <wp:simplePos x="0" y="0"/>
              <wp:positionH relativeFrom="page">
                <wp:posOffset>360045</wp:posOffset>
              </wp:positionH>
              <wp:positionV relativeFrom="page">
                <wp:posOffset>180340</wp:posOffset>
              </wp:positionV>
              <wp:extent cx="7017385" cy="10332085"/>
              <wp:effectExtent l="17145" t="18415" r="23495" b="22225"/>
              <wp:wrapNone/>
              <wp:docPr id="199" name="Группа 199"/>
              <wp:cNvGraphicFramePr/>
              <a:graphic xmlns:a="http://schemas.openxmlformats.org/drawingml/2006/main">
                <a:graphicData uri="http://schemas.microsoft.com/office/word/2010/wordprocessingGroup">
                  <wpg:wgp>
                    <wpg:cNvGrpSpPr/>
                    <wpg:grpSpPr>
                      <a:xfrm>
                        <a:off x="0" y="0"/>
                        <a:ext cx="7017385" cy="10332085"/>
                        <a:chOff x="571" y="284"/>
                        <a:chExt cx="11051" cy="16271"/>
                      </a:xfrm>
                    </wpg:grpSpPr>
                    <wpg:grpSp>
                      <wpg:cNvPr id="200" name="Group 186"/>
                      <wpg:cNvGrpSpPr/>
                      <wpg:grpSpPr>
                        <a:xfrm>
                          <a:off x="571" y="8102"/>
                          <a:ext cx="561" cy="8453"/>
                          <a:chOff x="567" y="7998"/>
                          <a:chExt cx="561" cy="8453"/>
                        </a:xfrm>
                      </wpg:grpSpPr>
                      <wps:wsp>
                        <wps:cNvPr id="201" name="Text Box 187"/>
                        <wps:cNvSpPr txBox="1">
                          <a:spLocks noChangeArrowheads="1"/>
                        </wps:cNvSpPr>
                        <wps:spPr bwMode="auto">
                          <a:xfrm>
                            <a:off x="567" y="14982"/>
                            <a:ext cx="283" cy="1469"/>
                          </a:xfrm>
                          <a:prstGeom prst="rect">
                            <a:avLst/>
                          </a:prstGeom>
                          <a:solidFill>
                            <a:srgbClr val="FFFFFF"/>
                          </a:solidFill>
                          <a:ln w="28575">
                            <a:solidFill>
                              <a:srgbClr val="000000"/>
                            </a:solidFill>
                            <a:miter lim="800000"/>
                          </a:ln>
                        </wps:spPr>
                        <wps:txbx>
                          <w:txbxContent>
                            <w:p w:rsidR="00A459EF" w:rsidRDefault="00A459EF">
                              <w:pPr>
                                <w:pStyle w:val="af8"/>
                              </w:pPr>
                              <w:r>
                                <w:t>Инв. № подл.</w:t>
                              </w:r>
                            </w:p>
                            <w:p w:rsidR="00A459EF" w:rsidRDefault="00A459EF">
                              <w:r>
                                <w:rPr>
                                  <w:i/>
                                </w:rPr>
                                <w:fldChar w:fldCharType="begin"/>
                              </w:r>
                              <w:r>
                                <w:rPr>
                                  <w:i/>
                                </w:rPr>
                                <w:instrText xml:space="preserve"> NUMPAGES  \* MERGEFORMAT </w:instrText>
                              </w:r>
                              <w:r>
                                <w:rPr>
                                  <w:i/>
                                </w:rPr>
                                <w:fldChar w:fldCharType="separate"/>
                              </w:r>
                              <w:ins w:id="8" w:author="User" w:date="2020-09-25T17:03:00Z">
                                <w:r w:rsidR="002D281F">
                                  <w:rPr>
                                    <w:i/>
                                    <w:noProof/>
                                  </w:rPr>
                                  <w:t>60</w:t>
                                </w:r>
                              </w:ins>
                              <w:ins w:id="9" w:author="Konyavskaya" w:date="2019-08-18T16:14:00Z">
                                <w:del w:id="10" w:author="User" w:date="2020-09-25T15:53:00Z">
                                  <w:r w:rsidDel="00A459EF">
                                    <w:rPr>
                                      <w:i/>
                                      <w:noProof/>
                                    </w:rPr>
                                    <w:delText>61</w:delText>
                                  </w:r>
                                </w:del>
                              </w:ins>
                              <w:r>
                                <w:rPr>
                                  <w:i/>
                                </w:rPr>
                                <w:fldChar w:fldCharType="end"/>
                              </w:r>
                            </w:p>
                          </w:txbxContent>
                        </wps:txbx>
                        <wps:bodyPr rot="0" vert="vert270" wrap="square" lIns="0" tIns="0" rIns="0" bIns="0" anchor="t" anchorCtr="0" upright="1">
                          <a:noAutofit/>
                        </wps:bodyPr>
                      </wps:wsp>
                      <wps:wsp>
                        <wps:cNvPr id="202" name="Text Box 188"/>
                        <wps:cNvSpPr txBox="1">
                          <a:spLocks noChangeArrowheads="1"/>
                        </wps:cNvSpPr>
                        <wps:spPr bwMode="auto">
                          <a:xfrm>
                            <a:off x="567" y="12951"/>
                            <a:ext cx="283" cy="2056"/>
                          </a:xfrm>
                          <a:prstGeom prst="rect">
                            <a:avLst/>
                          </a:prstGeom>
                          <a:solidFill>
                            <a:srgbClr val="FFFFFF"/>
                          </a:solidFill>
                          <a:ln w="28575">
                            <a:solidFill>
                              <a:srgbClr val="000000"/>
                            </a:solidFill>
                            <a:miter lim="800000"/>
                          </a:ln>
                        </wps:spPr>
                        <wps:txbx>
                          <w:txbxContent>
                            <w:p w:rsidR="00A459EF" w:rsidRDefault="00A459EF">
                              <w:pPr>
                                <w:pStyle w:val="af8"/>
                              </w:pPr>
                              <w:r>
                                <w:t>Подп. и дата</w:t>
                              </w:r>
                            </w:p>
                          </w:txbxContent>
                        </wps:txbx>
                        <wps:bodyPr rot="0" vert="vert270" wrap="square" lIns="0" tIns="0" rIns="0" bIns="0" anchor="t" anchorCtr="0" upright="1">
                          <a:noAutofit/>
                        </wps:bodyPr>
                      </wps:wsp>
                      <wps:wsp>
                        <wps:cNvPr id="203" name="Text Box 189"/>
                        <wps:cNvSpPr txBox="1">
                          <a:spLocks noChangeArrowheads="1"/>
                        </wps:cNvSpPr>
                        <wps:spPr bwMode="auto">
                          <a:xfrm>
                            <a:off x="567" y="10042"/>
                            <a:ext cx="283" cy="1469"/>
                          </a:xfrm>
                          <a:prstGeom prst="rect">
                            <a:avLst/>
                          </a:prstGeom>
                          <a:solidFill>
                            <a:srgbClr val="FFFFFF"/>
                          </a:solidFill>
                          <a:ln w="28575">
                            <a:solidFill>
                              <a:srgbClr val="000000"/>
                            </a:solidFill>
                            <a:miter lim="800000"/>
                          </a:ln>
                        </wps:spPr>
                        <wps:txbx>
                          <w:txbxContent>
                            <w:p w:rsidR="00A459EF" w:rsidRDefault="00A459EF">
                              <w:pPr>
                                <w:pStyle w:val="af8"/>
                              </w:pPr>
                              <w:r>
                                <w:t>Взам. инв. №</w:t>
                              </w:r>
                            </w:p>
                          </w:txbxContent>
                        </wps:txbx>
                        <wps:bodyPr rot="0" vert="vert270" wrap="square" lIns="0" tIns="0" rIns="0" bIns="0" anchor="t" anchorCtr="0" upright="1">
                          <a:noAutofit/>
                        </wps:bodyPr>
                      </wps:wsp>
                      <wps:wsp>
                        <wps:cNvPr id="204" name="Text Box 190"/>
                        <wps:cNvSpPr txBox="1">
                          <a:spLocks noChangeArrowheads="1"/>
                        </wps:cNvSpPr>
                        <wps:spPr bwMode="auto">
                          <a:xfrm>
                            <a:off x="567" y="11498"/>
                            <a:ext cx="283" cy="1470"/>
                          </a:xfrm>
                          <a:prstGeom prst="rect">
                            <a:avLst/>
                          </a:prstGeom>
                          <a:solidFill>
                            <a:srgbClr val="FFFFFF"/>
                          </a:solidFill>
                          <a:ln w="28575">
                            <a:solidFill>
                              <a:srgbClr val="000000"/>
                            </a:solidFill>
                            <a:miter lim="800000"/>
                          </a:ln>
                        </wps:spPr>
                        <wps:txbx>
                          <w:txbxContent>
                            <w:p w:rsidR="00A459EF" w:rsidRDefault="00A459EF">
                              <w:pPr>
                                <w:pStyle w:val="af8"/>
                              </w:pPr>
                              <w:r>
                                <w:t>Инв. № дубл.</w:t>
                              </w:r>
                            </w:p>
                          </w:txbxContent>
                        </wps:txbx>
                        <wps:bodyPr rot="0" vert="vert270" wrap="square" lIns="0" tIns="0" rIns="0" bIns="0" anchor="t" anchorCtr="0" upright="1">
                          <a:noAutofit/>
                        </wps:bodyPr>
                      </wps:wsp>
                      <wps:wsp>
                        <wps:cNvPr id="205" name="Text Box 191"/>
                        <wps:cNvSpPr txBox="1">
                          <a:spLocks noChangeArrowheads="1"/>
                        </wps:cNvSpPr>
                        <wps:spPr bwMode="auto">
                          <a:xfrm>
                            <a:off x="567" y="7998"/>
                            <a:ext cx="283" cy="2056"/>
                          </a:xfrm>
                          <a:prstGeom prst="rect">
                            <a:avLst/>
                          </a:prstGeom>
                          <a:solidFill>
                            <a:srgbClr val="FFFFFF"/>
                          </a:solidFill>
                          <a:ln w="28575">
                            <a:solidFill>
                              <a:srgbClr val="000000"/>
                            </a:solidFill>
                            <a:miter lim="800000"/>
                          </a:ln>
                        </wps:spPr>
                        <wps:txbx>
                          <w:txbxContent>
                            <w:p w:rsidR="00A459EF" w:rsidRDefault="00A459EF">
                              <w:pPr>
                                <w:pStyle w:val="af8"/>
                              </w:pPr>
                              <w:r>
                                <w:t>Подп. и дата</w:t>
                              </w:r>
                            </w:p>
                          </w:txbxContent>
                        </wps:txbx>
                        <wps:bodyPr rot="0" vert="vert270" wrap="square" lIns="0" tIns="0" rIns="0" bIns="0" anchor="t" anchorCtr="0" upright="1">
                          <a:noAutofit/>
                        </wps:bodyPr>
                      </wps:wsp>
                      <wpg:grpSp>
                        <wpg:cNvPr id="206" name="Group 192"/>
                        <wpg:cNvGrpSpPr/>
                        <wpg:grpSpPr>
                          <a:xfrm>
                            <a:off x="845" y="7998"/>
                            <a:ext cx="283" cy="8453"/>
                            <a:chOff x="3194" y="6929"/>
                            <a:chExt cx="283" cy="8155"/>
                          </a:xfrm>
                        </wpg:grpSpPr>
                        <wps:wsp>
                          <wps:cNvPr id="207" name="Text Box 193"/>
                          <wps:cNvSpPr txBox="1">
                            <a:spLocks noChangeArrowheads="1"/>
                          </wps:cNvSpPr>
                          <wps:spPr bwMode="auto">
                            <a:xfrm>
                              <a:off x="3194" y="13667"/>
                              <a:ext cx="283" cy="1417"/>
                            </a:xfrm>
                            <a:prstGeom prst="rect">
                              <a:avLst/>
                            </a:prstGeom>
                            <a:solidFill>
                              <a:srgbClr val="FFFFFF"/>
                            </a:solidFill>
                            <a:ln w="28575">
                              <a:solidFill>
                                <a:srgbClr val="000000"/>
                              </a:solidFill>
                              <a:miter lim="800000"/>
                            </a:ln>
                          </wps:spPr>
                          <wps:txbx>
                            <w:txbxContent>
                              <w:p w:rsidR="00A459EF" w:rsidRDefault="00A459EF">
                                <w:pPr>
                                  <w:pStyle w:val="af8"/>
                                </w:pPr>
                              </w:p>
                            </w:txbxContent>
                          </wps:txbx>
                          <wps:bodyPr rot="0" vert="vert270" wrap="square" lIns="0" tIns="0" rIns="0" bIns="0" anchor="t" anchorCtr="0" upright="1">
                            <a:noAutofit/>
                          </wps:bodyPr>
                        </wps:wsp>
                        <wps:wsp>
                          <wps:cNvPr id="208" name="Text Box 194"/>
                          <wps:cNvSpPr txBox="1">
                            <a:spLocks noChangeArrowheads="1"/>
                          </wps:cNvSpPr>
                          <wps:spPr bwMode="auto">
                            <a:xfrm>
                              <a:off x="3194" y="11707"/>
                              <a:ext cx="283" cy="1984"/>
                            </a:xfrm>
                            <a:prstGeom prst="rect">
                              <a:avLst/>
                            </a:prstGeom>
                            <a:solidFill>
                              <a:srgbClr val="FFFFFF"/>
                            </a:solidFill>
                            <a:ln w="28575">
                              <a:solidFill>
                                <a:srgbClr val="000000"/>
                              </a:solidFill>
                              <a:miter lim="800000"/>
                            </a:ln>
                          </wps:spPr>
                          <wps:txbx>
                            <w:txbxContent>
                              <w:p w:rsidR="00A459EF" w:rsidRDefault="00A459EF">
                                <w:pPr>
                                  <w:pStyle w:val="af8"/>
                                </w:pPr>
                              </w:p>
                            </w:txbxContent>
                          </wps:txbx>
                          <wps:bodyPr rot="0" vert="vert270" wrap="square" lIns="0" tIns="0" rIns="0" bIns="0" anchor="t" anchorCtr="0" upright="1">
                            <a:noAutofit/>
                          </wps:bodyPr>
                        </wps:wsp>
                        <wps:wsp>
                          <wps:cNvPr id="209" name="Text Box 195"/>
                          <wps:cNvSpPr txBox="1">
                            <a:spLocks noChangeArrowheads="1"/>
                          </wps:cNvSpPr>
                          <wps:spPr bwMode="auto">
                            <a:xfrm>
                              <a:off x="3194" y="8901"/>
                              <a:ext cx="283" cy="1417"/>
                            </a:xfrm>
                            <a:prstGeom prst="rect">
                              <a:avLst/>
                            </a:prstGeom>
                            <a:solidFill>
                              <a:srgbClr val="FFFFFF"/>
                            </a:solidFill>
                            <a:ln w="28575">
                              <a:solidFill>
                                <a:srgbClr val="000000"/>
                              </a:solidFill>
                              <a:miter lim="800000"/>
                            </a:ln>
                          </wps:spPr>
                          <wps:txbx>
                            <w:txbxContent>
                              <w:p w:rsidR="00A459EF" w:rsidRDefault="00A459EF">
                                <w:pPr>
                                  <w:pStyle w:val="af8"/>
                                </w:pPr>
                              </w:p>
                            </w:txbxContent>
                          </wps:txbx>
                          <wps:bodyPr rot="0" vert="vert270" wrap="square" lIns="0" tIns="0" rIns="0" bIns="0" anchor="t" anchorCtr="0" upright="1">
                            <a:noAutofit/>
                          </wps:bodyPr>
                        </wps:wsp>
                        <wps:wsp>
                          <wps:cNvPr id="210" name="Text Box 196"/>
                          <wps:cNvSpPr txBox="1">
                            <a:spLocks noChangeArrowheads="1"/>
                          </wps:cNvSpPr>
                          <wps:spPr bwMode="auto">
                            <a:xfrm>
                              <a:off x="3194" y="10306"/>
                              <a:ext cx="283" cy="1417"/>
                            </a:xfrm>
                            <a:prstGeom prst="rect">
                              <a:avLst/>
                            </a:prstGeom>
                            <a:solidFill>
                              <a:srgbClr val="FFFFFF"/>
                            </a:solidFill>
                            <a:ln w="28575">
                              <a:solidFill>
                                <a:srgbClr val="000000"/>
                              </a:solidFill>
                              <a:miter lim="800000"/>
                            </a:ln>
                          </wps:spPr>
                          <wps:txbx>
                            <w:txbxContent>
                              <w:p w:rsidR="00A459EF" w:rsidRDefault="00A459EF">
                                <w:pPr>
                                  <w:pStyle w:val="af8"/>
                                </w:pPr>
                              </w:p>
                            </w:txbxContent>
                          </wps:txbx>
                          <wps:bodyPr rot="0" vert="vert270" wrap="square" lIns="0" tIns="0" rIns="0" bIns="0" anchor="t" anchorCtr="0" upright="1">
                            <a:noAutofit/>
                          </wps:bodyPr>
                        </wps:wsp>
                        <wps:wsp>
                          <wps:cNvPr id="211" name="Text Box 197"/>
                          <wps:cNvSpPr txBox="1">
                            <a:spLocks noChangeArrowheads="1"/>
                          </wps:cNvSpPr>
                          <wps:spPr bwMode="auto">
                            <a:xfrm>
                              <a:off x="3194" y="6929"/>
                              <a:ext cx="283" cy="1984"/>
                            </a:xfrm>
                            <a:prstGeom prst="rect">
                              <a:avLst/>
                            </a:prstGeom>
                            <a:solidFill>
                              <a:srgbClr val="FFFFFF"/>
                            </a:solidFill>
                            <a:ln w="28575">
                              <a:solidFill>
                                <a:srgbClr val="000000"/>
                              </a:solidFill>
                              <a:miter lim="800000"/>
                            </a:ln>
                          </wps:spPr>
                          <wps:txbx>
                            <w:txbxContent>
                              <w:p w:rsidR="00A459EF" w:rsidRDefault="00A459EF">
                                <w:pPr>
                                  <w:pStyle w:val="af8"/>
                                </w:pPr>
                              </w:p>
                            </w:txbxContent>
                          </wps:txbx>
                          <wps:bodyPr rot="0" vert="vert270" wrap="square" lIns="0" tIns="0" rIns="0" bIns="0" anchor="t" anchorCtr="0" upright="1">
                            <a:noAutofit/>
                          </wps:bodyPr>
                        </wps:wsp>
                      </wpg:grpSp>
                    </wpg:grpSp>
                    <wps:wsp>
                      <wps:cNvPr id="212" name="Rectangle 198"/>
                      <wps:cNvSpPr>
                        <a:spLocks noChangeArrowheads="1"/>
                      </wps:cNvSpPr>
                      <wps:spPr bwMode="auto">
                        <a:xfrm>
                          <a:off x="1134" y="284"/>
                          <a:ext cx="10488" cy="16271"/>
                        </a:xfrm>
                        <a:prstGeom prst="rect">
                          <a:avLst/>
                        </a:prstGeom>
                        <a:solidFill>
                          <a:srgbClr val="FFFFFF"/>
                        </a:solidFill>
                        <a:ln w="2857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id="Группа 199" o:spid="_x0000_s1075" style="position:absolute;margin-left:28.35pt;margin-top:14.2pt;width:552.55pt;height:813.55pt;z-index:-251655168;mso-position-horizontal-relative:page;mso-position-vertical-relative:page" coordorigin="571,284" coordsize="11051,16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" o:allowincell="f">
              <v:group id="Group 186" o:spid="_x0000_s1076" style="position:absolute;left:571;top:8102;width:561;height:8453" coordorigin="567,7998" coordsize="561,8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">
                <v:shapetype id="_x0000_t202" coordsize="21600,21600" o:spt="202" path="m,l,21600r21600,l21600,xe">
                  <v:stroke joinstyle="miter"/>
                  <v:path gradientshapeok="t" o:connecttype="rect"/>
                </v:shapetype>
                <v:shape id="Text Box 187" o:spid="_x0000_s1077" type="#_x0000_t202" style="position:absolute;left:567;top:14982;width:283;height:1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" strokeweight="2.25pt">
                  <v:textbox style="layout-flow:vertical;mso-layout-flow-alt:bottom-to-top" inset="0,0,0,0">
                    <w:txbxContent>
                      <w:p w:rsidR="00A459EF" w:rsidRDefault="00A459EF">
                        <w:pPr>
                          <w:pStyle w:val="af8"/>
                        </w:pPr>
                        <w:r>
                          <w:t>Инв. № подл.</w:t>
                        </w:r>
                      </w:p>
                      <w:p w:rsidR="00A459EF" w:rsidRDefault="00A459EF">
                        <w:r>
                          <w:rPr>
                            <w:i/>
                          </w:rPr>
                          <w:fldChar w:fldCharType="begin"/>
                        </w:r>
                        <w:r>
                          <w:rPr>
                            <w:i/>
                          </w:rPr>
                          <w:instrText xml:space="preserve"> NUMPAGES  \* MERGEFORMAT </w:instrText>
                        </w:r>
                        <w:r>
                          <w:rPr>
                            <w:i/>
                          </w:rPr>
                          <w:fldChar w:fldCharType="separate"/>
                        </w:r>
                        <w:ins w:id="11" w:author="User" w:date="2020-09-25T17:03:00Z">
                          <w:r w:rsidR="002D281F">
                            <w:rPr>
                              <w:i/>
                              <w:noProof/>
                            </w:rPr>
                            <w:t>60</w:t>
                          </w:r>
                        </w:ins>
                        <w:ins w:id="12" w:author="Konyavskaya" w:date="2019-08-18T16:14:00Z">
                          <w:del w:id="13" w:author="User" w:date="2020-09-25T15:53:00Z">
                            <w:r w:rsidDel="00A459EF">
                              <w:rPr>
                                <w:i/>
                                <w:noProof/>
                              </w:rPr>
                              <w:delText>61</w:delText>
                            </w:r>
                          </w:del>
                        </w:ins>
                        <w:r>
                          <w:rPr>
                            <w:i/>
                          </w:rPr>
                          <w:fldChar w:fldCharType="end"/>
                        </w:r>
                      </w:p>
                    </w:txbxContent>
                  </v:textbox>
                </v:shape>
                <v:shape id="Text Box 188" o:spid="_x0000_s1078" type="#_x0000_t202" style="position:absolute;left:567;top:12951;width:283;height:20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" strokeweight="2.25pt">
                  <v:textbox style="layout-flow:vertical;mso-layout-flow-alt:bottom-to-top" inset="0,0,0,0">
                    <w:txbxContent>
                      <w:p w:rsidR="00A459EF" w:rsidRDefault="00A459EF">
                        <w:pPr>
                          <w:pStyle w:val="af8"/>
                        </w:pPr>
                        <w:r>
                          <w:t>Подп. и дата</w:t>
                        </w:r>
                      </w:p>
                    </w:txbxContent>
                  </v:textbox>
                </v:shape>
                <v:shape id="Text Box 189" o:spid="_x0000_s1079" type="#_x0000_t202" style="position:absolute;left:567;top:10042;width:283;height:1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" strokeweight="2.25pt">
                  <v:textbox style="layout-flow:vertical;mso-layout-flow-alt:bottom-to-top" inset="0,0,0,0">
                    <w:txbxContent>
                      <w:p w:rsidR="00A459EF" w:rsidRDefault="00A459EF">
                        <w:pPr>
                          <w:pStyle w:val="af8"/>
                        </w:pPr>
                        <w:r>
                          <w:t>Взам. инв. №</w:t>
                        </w:r>
                      </w:p>
                    </w:txbxContent>
                  </v:textbox>
                </v:shape>
                <v:shape id="Text Box 190" o:spid="_x0000_s1080" type="#_x0000_t202" style="position:absolute;left:567;top:11498;width:283;height:1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" strokeweight="2.25pt">
                  <v:textbox style="layout-flow:vertical;mso-layout-flow-alt:bottom-to-top" inset="0,0,0,0">
                    <w:txbxContent>
                      <w:p w:rsidR="00A459EF" w:rsidRDefault="00A459EF">
                        <w:pPr>
                          <w:pStyle w:val="af8"/>
                        </w:pPr>
                        <w:r>
                          <w:t>Инв. № дубл.</w:t>
                        </w:r>
                      </w:p>
                    </w:txbxContent>
                  </v:textbox>
                </v:shape>
                <v:shape id="Text Box 191" o:spid="_x0000_s1081" type="#_x0000_t202" style="position:absolute;left:567;top:7998;width:283;height:20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" strokeweight="2.25pt">
                  <v:textbox style="layout-flow:vertical;mso-layout-flow-alt:bottom-to-top" inset="0,0,0,0">
                    <w:txbxContent>
                      <w:p w:rsidR="00A459EF" w:rsidRDefault="00A459EF">
                        <w:pPr>
                          <w:pStyle w:val="af8"/>
                        </w:pPr>
                        <w:r>
                          <w:t>Подп. и дата</w:t>
                        </w:r>
                      </w:p>
                    </w:txbxContent>
                  </v:textbox>
                </v:shape>
                <v:group id="Group 192" o:spid="_x0000_s1082" style="position:absolute;left:845;top:7998;width:283;height:8453"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">
                  <v:shape id="Text Box 193" o:spid="_x0000_s1083" type="#_x0000_t202" style="position:absolute;left:3194;top:1366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" strokeweight="2.25pt">
                    <v:textbox style="layout-flow:vertical;mso-layout-flow-alt:bottom-to-top" inset="0,0,0,0">
                      <w:txbxContent>
                        <w:p w:rsidR="00A459EF" w:rsidRDefault="00A459EF">
                          <w:pPr>
                            <w:pStyle w:val="af8"/>
                          </w:pPr>
                        </w:p>
                      </w:txbxContent>
                    </v:textbox>
                  </v:shape>
                  <v:shape id="Text Box 194" o:spid="_x0000_s1084" type="#_x0000_t202" style="position:absolute;left:3194;top:11707;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" strokeweight="2.25pt">
                    <v:textbox style="layout-flow:vertical;mso-layout-flow-alt:bottom-to-top" inset="0,0,0,0">
                      <w:txbxContent>
                        <w:p w:rsidR="00A459EF" w:rsidRDefault="00A459EF">
                          <w:pPr>
                            <w:pStyle w:val="af8"/>
                          </w:pPr>
                        </w:p>
                      </w:txbxContent>
                    </v:textbox>
                  </v:shape>
                  <v:shape id="Text Box 195" o:spid="_x0000_s1085" type="#_x0000_t202" style="position:absolute;left:3194;top:8901;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" strokeweight="2.25pt">
                    <v:textbox style="layout-flow:vertical;mso-layout-flow-alt:bottom-to-top" inset="0,0,0,0">
                      <w:txbxContent>
                        <w:p w:rsidR="00A459EF" w:rsidRDefault="00A459EF">
                          <w:pPr>
                            <w:pStyle w:val="af8"/>
                          </w:pPr>
                        </w:p>
                      </w:txbxContent>
                    </v:textbox>
                  </v:shape>
                  <v:shape id="Text Box 196" o:spid="_x0000_s1086" type="#_x0000_t202" style="position:absolute;left:3194;top:10306;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" strokeweight="2.25pt">
                    <v:textbox style="layout-flow:vertical;mso-layout-flow-alt:bottom-to-top" inset="0,0,0,0">
                      <w:txbxContent>
                        <w:p w:rsidR="00A459EF" w:rsidRDefault="00A459EF">
                          <w:pPr>
                            <w:pStyle w:val="af8"/>
                          </w:pPr>
                        </w:p>
                      </w:txbxContent>
                    </v:textbox>
                  </v:shape>
                  <v:shape id="Text Box 197" o:spid="_x0000_s1087" type="#_x0000_t202" style="position:absolute;left:3194;top:6929;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" strokeweight="2.25pt">
                    <v:textbox style="layout-flow:vertical;mso-layout-flow-alt:bottom-to-top" inset="0,0,0,0">
                      <w:txbxContent>
                        <w:p w:rsidR="00A459EF" w:rsidRDefault="00A459EF">
                          <w:pPr>
                            <w:pStyle w:val="af8"/>
                          </w:pPr>
                        </w:p>
                      </w:txbxContent>
                    </v:textbox>
                  </v:shape>
                </v:group>
              </v:group>
              <v:rect id="Rectangle 198" o:spid="_x0000_s1088" style="position:absolute;left:1134;top:284;width:10488;height:16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" strokeweight="2.25pt"/>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BDAC18F"/>
    <w:multiLevelType w:val="singleLevel"/>
    <w:tmpl w:val="ABDAC18F"/>
    <w:lvl w:ilvl="0">
      <w:start w:val="1"/>
      <w:numFmt w:val="decimal"/>
      <w:suff w:val="space"/>
      <w:lvlText w:val="%1."/>
      <w:lvlJc w:val="left"/>
    </w:lvl>
  </w:abstractNum>
  <w:abstractNum w:abstractNumId="1" w15:restartNumberingAfterBreak="0">
    <w:nsid w:val="D8FAC236"/>
    <w:multiLevelType w:val="singleLevel"/>
    <w:tmpl w:val="D8FAC236"/>
    <w:lvl w:ilvl="0">
      <w:start w:val="1"/>
      <w:numFmt w:val="decimal"/>
      <w:lvlText w:val="%1."/>
      <w:lvlJc w:val="left"/>
      <w:pPr>
        <w:tabs>
          <w:tab w:val="left" w:pos="425"/>
        </w:tabs>
        <w:ind w:left="425" w:hanging="425"/>
      </w:pPr>
      <w:rPr>
        <w:rFonts w:hint="default"/>
      </w:rPr>
    </w:lvl>
  </w:abstractNum>
  <w:abstractNum w:abstractNumId="2" w15:restartNumberingAfterBreak="0">
    <w:nsid w:val="DEC02EDC"/>
    <w:multiLevelType w:val="singleLevel"/>
    <w:tmpl w:val="DEC02EDC"/>
    <w:lvl w:ilvl="0">
      <w:start w:val="1"/>
      <w:numFmt w:val="decimal"/>
      <w:suff w:val="space"/>
      <w:lvlText w:val="%1."/>
      <w:lvlJc w:val="left"/>
    </w:lvl>
  </w:abstractNum>
  <w:abstractNum w:abstractNumId="3" w15:restartNumberingAfterBreak="0">
    <w:nsid w:val="DFB94B1A"/>
    <w:multiLevelType w:val="multilevel"/>
    <w:tmpl w:val="DFB94B1A"/>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4" w15:restartNumberingAfterBreak="0">
    <w:nsid w:val="F2B91EA4"/>
    <w:multiLevelType w:val="singleLevel"/>
    <w:tmpl w:val="F2B91EA4"/>
    <w:lvl w:ilvl="0">
      <w:start w:val="1"/>
      <w:numFmt w:val="decimal"/>
      <w:lvlText w:val="%1."/>
      <w:lvlJc w:val="left"/>
      <w:pPr>
        <w:tabs>
          <w:tab w:val="left" w:pos="425"/>
        </w:tabs>
        <w:ind w:left="425" w:hanging="425"/>
      </w:pPr>
      <w:rPr>
        <w:rFonts w:hint="default"/>
      </w:rPr>
    </w:lvl>
  </w:abstractNum>
  <w:abstractNum w:abstractNumId="5" w15:restartNumberingAfterBreak="0">
    <w:nsid w:val="F4B5D9F5"/>
    <w:multiLevelType w:val="multilevel"/>
    <w:tmpl w:val="F4B5D9F5"/>
    <w:lvl w:ilvl="0">
      <w:start w:val="1"/>
      <w:numFmt w:val="decimal"/>
      <w:lvlText w:val="%1."/>
      <w:lvlJc w:val="left"/>
      <w:pPr>
        <w:tabs>
          <w:tab w:val="left" w:pos="1040"/>
        </w:tabs>
        <w:ind w:left="360" w:firstLine="32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1">
      <w:start w:val="1"/>
      <w:numFmt w:val="decimal"/>
      <w:lvlText w:val="%2."/>
      <w:lvlJc w:val="left"/>
      <w:pPr>
        <w:tabs>
          <w:tab w:val="left" w:pos="1040"/>
          <w:tab w:val="left" w:pos="1760"/>
        </w:tabs>
        <w:ind w:left="1080" w:firstLine="32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2">
      <w:start w:val="1"/>
      <w:numFmt w:val="decimal"/>
      <w:lvlText w:val="%3."/>
      <w:lvlJc w:val="left"/>
      <w:pPr>
        <w:tabs>
          <w:tab w:val="left" w:pos="1040"/>
          <w:tab w:val="left" w:pos="2480"/>
        </w:tabs>
        <w:ind w:left="1800" w:firstLine="32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3">
      <w:start w:val="1"/>
      <w:numFmt w:val="decimal"/>
      <w:lvlText w:val="%4."/>
      <w:lvlJc w:val="left"/>
      <w:pPr>
        <w:tabs>
          <w:tab w:val="left" w:pos="1040"/>
          <w:tab w:val="left" w:pos="3200"/>
        </w:tabs>
        <w:ind w:left="2520" w:firstLine="32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4">
      <w:start w:val="1"/>
      <w:numFmt w:val="decimal"/>
      <w:lvlText w:val="%5."/>
      <w:lvlJc w:val="left"/>
      <w:pPr>
        <w:tabs>
          <w:tab w:val="left" w:pos="1040"/>
          <w:tab w:val="left" w:pos="3920"/>
        </w:tabs>
        <w:ind w:left="3240" w:firstLine="32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5">
      <w:start w:val="1"/>
      <w:numFmt w:val="decimal"/>
      <w:lvlText w:val="%6."/>
      <w:lvlJc w:val="left"/>
      <w:pPr>
        <w:tabs>
          <w:tab w:val="left" w:pos="1040"/>
          <w:tab w:val="left" w:pos="4640"/>
        </w:tabs>
        <w:ind w:left="3960" w:firstLine="32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6">
      <w:start w:val="1"/>
      <w:numFmt w:val="decimal"/>
      <w:lvlText w:val="%7."/>
      <w:lvlJc w:val="left"/>
      <w:pPr>
        <w:tabs>
          <w:tab w:val="left" w:pos="1040"/>
          <w:tab w:val="left" w:pos="5360"/>
        </w:tabs>
        <w:ind w:left="4680" w:firstLine="32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7">
      <w:start w:val="1"/>
      <w:numFmt w:val="decimal"/>
      <w:lvlText w:val="%8."/>
      <w:lvlJc w:val="left"/>
      <w:pPr>
        <w:tabs>
          <w:tab w:val="left" w:pos="1040"/>
          <w:tab w:val="left" w:pos="6080"/>
        </w:tabs>
        <w:ind w:left="5400" w:firstLine="32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8">
      <w:start w:val="1"/>
      <w:numFmt w:val="decimal"/>
      <w:lvlText w:val="%9."/>
      <w:lvlJc w:val="left"/>
      <w:pPr>
        <w:tabs>
          <w:tab w:val="left" w:pos="1040"/>
          <w:tab w:val="left" w:pos="6800"/>
        </w:tabs>
        <w:ind w:left="6120" w:firstLine="32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abstractNum>
  <w:abstractNum w:abstractNumId="6" w15:restartNumberingAfterBreak="0">
    <w:nsid w:val="056B1C6F"/>
    <w:multiLevelType w:val="multilevel"/>
    <w:tmpl w:val="056B1C6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097D77C"/>
    <w:multiLevelType w:val="singleLevel"/>
    <w:tmpl w:val="1097D77C"/>
    <w:lvl w:ilvl="0">
      <w:start w:val="1"/>
      <w:numFmt w:val="decimal"/>
      <w:lvlText w:val="%1."/>
      <w:lvlJc w:val="left"/>
      <w:pPr>
        <w:tabs>
          <w:tab w:val="left" w:pos="425"/>
        </w:tabs>
        <w:ind w:left="425" w:hanging="425"/>
      </w:pPr>
      <w:rPr>
        <w:rFonts w:hint="default"/>
      </w:rPr>
    </w:lvl>
  </w:abstractNum>
  <w:abstractNum w:abstractNumId="8" w15:restartNumberingAfterBreak="0">
    <w:nsid w:val="16F1525C"/>
    <w:multiLevelType w:val="singleLevel"/>
    <w:tmpl w:val="16F1525C"/>
    <w:lvl w:ilvl="0">
      <w:start w:val="1"/>
      <w:numFmt w:val="decimal"/>
      <w:lvlText w:val="%1."/>
      <w:lvlJc w:val="left"/>
      <w:pPr>
        <w:tabs>
          <w:tab w:val="left" w:pos="425"/>
        </w:tabs>
        <w:ind w:left="425" w:hanging="425"/>
      </w:pPr>
      <w:rPr>
        <w:rFonts w:hint="default"/>
      </w:rPr>
    </w:lvl>
  </w:abstractNum>
  <w:abstractNum w:abstractNumId="9" w15:restartNumberingAfterBreak="0">
    <w:nsid w:val="1EC8E2D0"/>
    <w:multiLevelType w:val="singleLevel"/>
    <w:tmpl w:val="1EC8E2D0"/>
    <w:lvl w:ilvl="0">
      <w:start w:val="1"/>
      <w:numFmt w:val="decimal"/>
      <w:suff w:val="space"/>
      <w:lvlText w:val="%1."/>
      <w:lvlJc w:val="left"/>
    </w:lvl>
  </w:abstractNum>
  <w:abstractNum w:abstractNumId="10" w15:restartNumberingAfterBreak="0">
    <w:nsid w:val="2470EC97"/>
    <w:multiLevelType w:val="multilevel"/>
    <w:tmpl w:val="2470EC97"/>
    <w:lvl w:ilvl="0">
      <w:start w:val="1"/>
      <w:numFmt w:val="bullet"/>
      <w:lvlText w:val="•"/>
      <w:lvlJc w:val="left"/>
      <w:pPr>
        <w:ind w:left="504" w:hanging="504"/>
      </w:pPr>
      <w:rPr>
        <w:rFonts w:ascii="Times New Roman" w:eastAsia="Times New Roman" w:hAnsi="Times New Roman" w:cs="Times New Roman"/>
        <w:b w:val="0"/>
        <w:bCs w:val="0"/>
        <w:i w:val="0"/>
        <w:iCs w:val="0"/>
        <w:caps w:val="0"/>
        <w:smallCaps w:val="0"/>
        <w:strike w:val="0"/>
        <w:dstrike w:val="0"/>
        <w:spacing w:val="0"/>
        <w:w w:val="100"/>
        <w:kern w:val="0"/>
        <w:position w:val="0"/>
        <w:highlight w:val="none"/>
        <w:vertAlign w:val="baseline"/>
      </w:rPr>
    </w:lvl>
    <w:lvl w:ilvl="1">
      <w:start w:val="1"/>
      <w:numFmt w:val="bullet"/>
      <w:lvlText w:val="•"/>
      <w:lvlJc w:val="left"/>
      <w:pPr>
        <w:ind w:left="1224" w:hanging="504"/>
      </w:pPr>
      <w:rPr>
        <w:rFonts w:ascii="Times New Roman" w:eastAsia="Times New Roman" w:hAnsi="Times New Roman" w:cs="Times New Roman"/>
        <w:b w:val="0"/>
        <w:bCs w:val="0"/>
        <w:i w:val="0"/>
        <w:iCs w:val="0"/>
        <w:caps w:val="0"/>
        <w:smallCaps w:val="0"/>
        <w:strike w:val="0"/>
        <w:dstrike w:val="0"/>
        <w:spacing w:val="0"/>
        <w:w w:val="100"/>
        <w:kern w:val="0"/>
        <w:position w:val="0"/>
        <w:highlight w:val="none"/>
        <w:vertAlign w:val="baseline"/>
      </w:rPr>
    </w:lvl>
    <w:lvl w:ilvl="2">
      <w:start w:val="1"/>
      <w:numFmt w:val="bullet"/>
      <w:lvlText w:val="•"/>
      <w:lvlJc w:val="left"/>
      <w:pPr>
        <w:ind w:left="1944" w:hanging="504"/>
      </w:pPr>
      <w:rPr>
        <w:rFonts w:ascii="Times New Roman" w:eastAsia="Times New Roman" w:hAnsi="Times New Roman" w:cs="Times New Roman"/>
        <w:b w:val="0"/>
        <w:bCs w:val="0"/>
        <w:i w:val="0"/>
        <w:iCs w:val="0"/>
        <w:caps w:val="0"/>
        <w:smallCaps w:val="0"/>
        <w:strike w:val="0"/>
        <w:dstrike w:val="0"/>
        <w:spacing w:val="0"/>
        <w:w w:val="100"/>
        <w:kern w:val="0"/>
        <w:position w:val="0"/>
        <w:highlight w:val="none"/>
        <w:vertAlign w:val="baseline"/>
      </w:rPr>
    </w:lvl>
    <w:lvl w:ilvl="3">
      <w:start w:val="1"/>
      <w:numFmt w:val="bullet"/>
      <w:lvlText w:val="•"/>
      <w:lvlJc w:val="left"/>
      <w:pPr>
        <w:ind w:left="2664" w:hanging="504"/>
      </w:pPr>
      <w:rPr>
        <w:rFonts w:ascii="Times New Roman" w:eastAsia="Times New Roman" w:hAnsi="Times New Roman" w:cs="Times New Roman"/>
        <w:b w:val="0"/>
        <w:bCs w:val="0"/>
        <w:i w:val="0"/>
        <w:iCs w:val="0"/>
        <w:caps w:val="0"/>
        <w:smallCaps w:val="0"/>
        <w:strike w:val="0"/>
        <w:dstrike w:val="0"/>
        <w:spacing w:val="0"/>
        <w:w w:val="100"/>
        <w:kern w:val="0"/>
        <w:position w:val="0"/>
        <w:highlight w:val="none"/>
        <w:vertAlign w:val="baseline"/>
      </w:rPr>
    </w:lvl>
    <w:lvl w:ilvl="4">
      <w:start w:val="1"/>
      <w:numFmt w:val="bullet"/>
      <w:lvlText w:val="•"/>
      <w:lvlJc w:val="left"/>
      <w:pPr>
        <w:ind w:left="3384" w:hanging="504"/>
      </w:pPr>
      <w:rPr>
        <w:rFonts w:ascii="Times New Roman" w:eastAsia="Times New Roman" w:hAnsi="Times New Roman" w:cs="Times New Roman"/>
        <w:b w:val="0"/>
        <w:bCs w:val="0"/>
        <w:i w:val="0"/>
        <w:iCs w:val="0"/>
        <w:caps w:val="0"/>
        <w:smallCaps w:val="0"/>
        <w:strike w:val="0"/>
        <w:dstrike w:val="0"/>
        <w:spacing w:val="0"/>
        <w:w w:val="100"/>
        <w:kern w:val="0"/>
        <w:position w:val="0"/>
        <w:highlight w:val="none"/>
        <w:vertAlign w:val="baseline"/>
      </w:rPr>
    </w:lvl>
    <w:lvl w:ilvl="5">
      <w:start w:val="1"/>
      <w:numFmt w:val="bullet"/>
      <w:lvlText w:val="•"/>
      <w:lvlJc w:val="left"/>
      <w:pPr>
        <w:ind w:left="4104" w:hanging="504"/>
      </w:pPr>
      <w:rPr>
        <w:rFonts w:ascii="Times New Roman" w:eastAsia="Times New Roman" w:hAnsi="Times New Roman" w:cs="Times New Roman"/>
        <w:b w:val="0"/>
        <w:bCs w:val="0"/>
        <w:i w:val="0"/>
        <w:iCs w:val="0"/>
        <w:caps w:val="0"/>
        <w:smallCaps w:val="0"/>
        <w:strike w:val="0"/>
        <w:dstrike w:val="0"/>
        <w:spacing w:val="0"/>
        <w:w w:val="100"/>
        <w:kern w:val="0"/>
        <w:position w:val="0"/>
        <w:highlight w:val="none"/>
        <w:vertAlign w:val="baseline"/>
      </w:rPr>
    </w:lvl>
    <w:lvl w:ilvl="6">
      <w:start w:val="1"/>
      <w:numFmt w:val="bullet"/>
      <w:lvlText w:val="•"/>
      <w:lvlJc w:val="left"/>
      <w:pPr>
        <w:ind w:left="4824" w:hanging="504"/>
      </w:pPr>
      <w:rPr>
        <w:rFonts w:ascii="Times New Roman" w:eastAsia="Times New Roman" w:hAnsi="Times New Roman" w:cs="Times New Roman"/>
        <w:b w:val="0"/>
        <w:bCs w:val="0"/>
        <w:i w:val="0"/>
        <w:iCs w:val="0"/>
        <w:caps w:val="0"/>
        <w:smallCaps w:val="0"/>
        <w:strike w:val="0"/>
        <w:dstrike w:val="0"/>
        <w:spacing w:val="0"/>
        <w:w w:val="100"/>
        <w:kern w:val="0"/>
        <w:position w:val="0"/>
        <w:highlight w:val="none"/>
        <w:vertAlign w:val="baseline"/>
      </w:rPr>
    </w:lvl>
    <w:lvl w:ilvl="7">
      <w:start w:val="1"/>
      <w:numFmt w:val="bullet"/>
      <w:lvlText w:val="•"/>
      <w:lvlJc w:val="left"/>
      <w:pPr>
        <w:ind w:left="5544" w:hanging="504"/>
      </w:pPr>
      <w:rPr>
        <w:rFonts w:ascii="Times New Roman" w:eastAsia="Times New Roman" w:hAnsi="Times New Roman" w:cs="Times New Roman"/>
        <w:b w:val="0"/>
        <w:bCs w:val="0"/>
        <w:i w:val="0"/>
        <w:iCs w:val="0"/>
        <w:caps w:val="0"/>
        <w:smallCaps w:val="0"/>
        <w:strike w:val="0"/>
        <w:dstrike w:val="0"/>
        <w:spacing w:val="0"/>
        <w:w w:val="100"/>
        <w:kern w:val="0"/>
        <w:position w:val="0"/>
        <w:highlight w:val="none"/>
        <w:vertAlign w:val="baseline"/>
      </w:rPr>
    </w:lvl>
    <w:lvl w:ilvl="8">
      <w:start w:val="1"/>
      <w:numFmt w:val="bullet"/>
      <w:lvlText w:val="•"/>
      <w:lvlJc w:val="left"/>
      <w:pPr>
        <w:ind w:left="6264" w:hanging="504"/>
      </w:pPr>
      <w:rPr>
        <w:rFonts w:ascii="Times New Roman" w:eastAsia="Times New Roman" w:hAnsi="Times New Roman" w:cs="Times New Roman"/>
        <w:b w:val="0"/>
        <w:bCs w:val="0"/>
        <w:i w:val="0"/>
        <w:iCs w:val="0"/>
        <w:caps w:val="0"/>
        <w:smallCaps w:val="0"/>
        <w:strike w:val="0"/>
        <w:dstrike w:val="0"/>
        <w:spacing w:val="0"/>
        <w:w w:val="100"/>
        <w:kern w:val="0"/>
        <w:position w:val="0"/>
        <w:highlight w:val="none"/>
        <w:vertAlign w:val="baseline"/>
      </w:rPr>
    </w:lvl>
  </w:abstractNum>
  <w:abstractNum w:abstractNumId="11" w15:restartNumberingAfterBreak="0">
    <w:nsid w:val="25034EF0"/>
    <w:multiLevelType w:val="singleLevel"/>
    <w:tmpl w:val="25034EF0"/>
    <w:lvl w:ilvl="0">
      <w:start w:val="1"/>
      <w:numFmt w:val="decimal"/>
      <w:lvlText w:val="%1."/>
      <w:lvlJc w:val="left"/>
      <w:pPr>
        <w:tabs>
          <w:tab w:val="left" w:pos="425"/>
        </w:tabs>
        <w:ind w:left="425" w:hanging="425"/>
      </w:pPr>
      <w:rPr>
        <w:rFonts w:hint="default"/>
      </w:rPr>
    </w:lvl>
  </w:abstractNum>
  <w:abstractNum w:abstractNumId="12" w15:restartNumberingAfterBreak="0">
    <w:nsid w:val="2A830BF4"/>
    <w:multiLevelType w:val="multilevel"/>
    <w:tmpl w:val="2A830BF4"/>
    <w:lvl w:ilvl="0">
      <w:start w:val="1"/>
      <w:numFmt w:val="bullet"/>
      <w:lvlText w:val=""/>
      <w:lvlJc w:val="left"/>
      <w:pPr>
        <w:ind w:left="1400" w:hanging="360"/>
      </w:pPr>
      <w:rPr>
        <w:rFonts w:ascii="Symbol" w:hAnsi="Symbol" w:hint="default"/>
      </w:rPr>
    </w:lvl>
    <w:lvl w:ilvl="1">
      <w:start w:val="1"/>
      <w:numFmt w:val="bullet"/>
      <w:lvlText w:val="o"/>
      <w:lvlJc w:val="left"/>
      <w:pPr>
        <w:ind w:left="2120" w:hanging="360"/>
      </w:pPr>
      <w:rPr>
        <w:rFonts w:ascii="Courier New" w:hAnsi="Courier New" w:cs="Courier New" w:hint="default"/>
      </w:rPr>
    </w:lvl>
    <w:lvl w:ilvl="2">
      <w:start w:val="1"/>
      <w:numFmt w:val="bullet"/>
      <w:lvlText w:val=""/>
      <w:lvlJc w:val="left"/>
      <w:pPr>
        <w:ind w:left="2840" w:hanging="360"/>
      </w:pPr>
      <w:rPr>
        <w:rFonts w:ascii="Wingdings" w:hAnsi="Wingdings" w:hint="default"/>
      </w:rPr>
    </w:lvl>
    <w:lvl w:ilvl="3">
      <w:start w:val="1"/>
      <w:numFmt w:val="bullet"/>
      <w:lvlText w:val=""/>
      <w:lvlJc w:val="left"/>
      <w:pPr>
        <w:ind w:left="3560" w:hanging="360"/>
      </w:pPr>
      <w:rPr>
        <w:rFonts w:ascii="Symbol" w:hAnsi="Symbol" w:hint="default"/>
      </w:rPr>
    </w:lvl>
    <w:lvl w:ilvl="4">
      <w:start w:val="1"/>
      <w:numFmt w:val="bullet"/>
      <w:lvlText w:val="o"/>
      <w:lvlJc w:val="left"/>
      <w:pPr>
        <w:ind w:left="4280" w:hanging="360"/>
      </w:pPr>
      <w:rPr>
        <w:rFonts w:ascii="Courier New" w:hAnsi="Courier New" w:cs="Courier New" w:hint="default"/>
      </w:rPr>
    </w:lvl>
    <w:lvl w:ilvl="5">
      <w:start w:val="1"/>
      <w:numFmt w:val="bullet"/>
      <w:lvlText w:val=""/>
      <w:lvlJc w:val="left"/>
      <w:pPr>
        <w:ind w:left="5000" w:hanging="360"/>
      </w:pPr>
      <w:rPr>
        <w:rFonts w:ascii="Wingdings" w:hAnsi="Wingdings" w:hint="default"/>
      </w:rPr>
    </w:lvl>
    <w:lvl w:ilvl="6">
      <w:start w:val="1"/>
      <w:numFmt w:val="bullet"/>
      <w:lvlText w:val=""/>
      <w:lvlJc w:val="left"/>
      <w:pPr>
        <w:ind w:left="5720" w:hanging="360"/>
      </w:pPr>
      <w:rPr>
        <w:rFonts w:ascii="Symbol" w:hAnsi="Symbol" w:hint="default"/>
      </w:rPr>
    </w:lvl>
    <w:lvl w:ilvl="7">
      <w:start w:val="1"/>
      <w:numFmt w:val="bullet"/>
      <w:lvlText w:val="o"/>
      <w:lvlJc w:val="left"/>
      <w:pPr>
        <w:ind w:left="6440" w:hanging="360"/>
      </w:pPr>
      <w:rPr>
        <w:rFonts w:ascii="Courier New" w:hAnsi="Courier New" w:cs="Courier New" w:hint="default"/>
      </w:rPr>
    </w:lvl>
    <w:lvl w:ilvl="8">
      <w:start w:val="1"/>
      <w:numFmt w:val="bullet"/>
      <w:lvlText w:val=""/>
      <w:lvlJc w:val="left"/>
      <w:pPr>
        <w:ind w:left="7160" w:hanging="360"/>
      </w:pPr>
      <w:rPr>
        <w:rFonts w:ascii="Wingdings" w:hAnsi="Wingdings" w:hint="default"/>
      </w:rPr>
    </w:lvl>
  </w:abstractNum>
  <w:abstractNum w:abstractNumId="13" w15:restartNumberingAfterBreak="0">
    <w:nsid w:val="2E71984F"/>
    <w:multiLevelType w:val="multilevel"/>
    <w:tmpl w:val="2E71984F"/>
    <w:lvl w:ilvl="0">
      <w:start w:val="1"/>
      <w:numFmt w:val="decimal"/>
      <w:pStyle w:val="1"/>
      <w:suff w:val="space"/>
      <w:lvlText w:val="%1"/>
      <w:lvlJc w:val="left"/>
      <w:pPr>
        <w:ind w:left="680" w:firstLine="0"/>
      </w:pPr>
      <w:rPr>
        <w:rFonts w:hint="default"/>
      </w:rPr>
    </w:lvl>
    <w:lvl w:ilvl="1">
      <w:start w:val="1"/>
      <w:numFmt w:val="decimal"/>
      <w:pStyle w:val="2"/>
      <w:lvlText w:val="%1.%2"/>
      <w:lvlJc w:val="left"/>
      <w:pPr>
        <w:tabs>
          <w:tab w:val="left" w:pos="1288"/>
        </w:tabs>
        <w:ind w:left="664" w:firstLine="0"/>
      </w:pPr>
      <w:rPr>
        <w:rFonts w:hint="default"/>
      </w:rPr>
    </w:lvl>
    <w:lvl w:ilvl="2">
      <w:start w:val="1"/>
      <w:numFmt w:val="decimal"/>
      <w:pStyle w:val="3"/>
      <w:lvlText w:val="%1.%2.%3"/>
      <w:lvlJc w:val="left"/>
      <w:pPr>
        <w:tabs>
          <w:tab w:val="left" w:pos="1418"/>
        </w:tabs>
        <w:ind w:left="680" w:firstLine="0"/>
      </w:pPr>
      <w:rPr>
        <w:rFonts w:hint="default"/>
      </w:rPr>
    </w:lvl>
    <w:lvl w:ilvl="3">
      <w:start w:val="1"/>
      <w:numFmt w:val="decimal"/>
      <w:pStyle w:val="4"/>
      <w:lvlText w:val="%1.%2.%3.%4"/>
      <w:lvlJc w:val="left"/>
      <w:pPr>
        <w:tabs>
          <w:tab w:val="left" w:pos="1531"/>
        </w:tabs>
        <w:ind w:left="680" w:firstLine="0"/>
      </w:pPr>
      <w:rPr>
        <w:rFonts w:hint="default"/>
      </w:rPr>
    </w:lvl>
    <w:lvl w:ilvl="4">
      <w:start w:val="1"/>
      <w:numFmt w:val="decimal"/>
      <w:lvlText w:val="%1.%2.%3.%4.%5"/>
      <w:lvlJc w:val="left"/>
      <w:pPr>
        <w:tabs>
          <w:tab w:val="left" w:pos="1688"/>
        </w:tabs>
        <w:ind w:left="1688" w:hanging="1008"/>
      </w:pPr>
      <w:rPr>
        <w:rFonts w:hint="default"/>
      </w:rPr>
    </w:lvl>
    <w:lvl w:ilvl="5">
      <w:start w:val="1"/>
      <w:numFmt w:val="decimal"/>
      <w:lvlText w:val="%1.%2.%3.%4.%5.%6"/>
      <w:lvlJc w:val="left"/>
      <w:pPr>
        <w:tabs>
          <w:tab w:val="left" w:pos="1832"/>
        </w:tabs>
        <w:ind w:left="1832" w:hanging="1152"/>
      </w:pPr>
      <w:rPr>
        <w:rFonts w:hint="default"/>
      </w:rPr>
    </w:lvl>
    <w:lvl w:ilvl="6">
      <w:start w:val="1"/>
      <w:numFmt w:val="decimal"/>
      <w:lvlText w:val="%1.%2.%3.%4.%5.%6.%7"/>
      <w:lvlJc w:val="left"/>
      <w:pPr>
        <w:tabs>
          <w:tab w:val="left" w:pos="1976"/>
        </w:tabs>
        <w:ind w:left="1976" w:hanging="1296"/>
      </w:pPr>
      <w:rPr>
        <w:rFonts w:hint="default"/>
      </w:rPr>
    </w:lvl>
    <w:lvl w:ilvl="7">
      <w:start w:val="1"/>
      <w:numFmt w:val="decimal"/>
      <w:lvlText w:val="%1.%2.%3.%4.%5.%6.%7.%8"/>
      <w:lvlJc w:val="left"/>
      <w:pPr>
        <w:tabs>
          <w:tab w:val="left" w:pos="2120"/>
        </w:tabs>
        <w:ind w:left="2120" w:hanging="1440"/>
      </w:pPr>
      <w:rPr>
        <w:rFonts w:hint="default"/>
      </w:rPr>
    </w:lvl>
    <w:lvl w:ilvl="8">
      <w:start w:val="1"/>
      <w:numFmt w:val="decimal"/>
      <w:lvlText w:val="%1.%2.%3.%4.%5.%6.%7.%8.%9"/>
      <w:lvlJc w:val="left"/>
      <w:pPr>
        <w:tabs>
          <w:tab w:val="left" w:pos="2264"/>
        </w:tabs>
        <w:ind w:left="2264" w:hanging="1584"/>
      </w:pPr>
      <w:rPr>
        <w:rFonts w:hint="default"/>
      </w:rPr>
    </w:lvl>
  </w:abstractNum>
  <w:abstractNum w:abstractNumId="14" w15:restartNumberingAfterBreak="0">
    <w:nsid w:val="4EC41963"/>
    <w:multiLevelType w:val="multilevel"/>
    <w:tmpl w:val="4EC41963"/>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15" w15:restartNumberingAfterBreak="0">
    <w:nsid w:val="4ECC3610"/>
    <w:multiLevelType w:val="multilevel"/>
    <w:tmpl w:val="4ECC3610"/>
    <w:lvl w:ilvl="0">
      <w:start w:val="1"/>
      <w:numFmt w:val="decimal"/>
      <w:pStyle w:val="a"/>
      <w:lvlText w:val="%1"/>
      <w:lvlJc w:val="left"/>
      <w:pPr>
        <w:tabs>
          <w:tab w:val="left" w:pos="964"/>
        </w:tabs>
        <w:ind w:left="0" w:firstLine="680"/>
      </w:pPr>
      <w:rPr>
        <w:rFonts w:hint="default"/>
      </w:rPr>
    </w:lvl>
    <w:lvl w:ilvl="1">
      <w:start w:val="1"/>
      <w:numFmt w:val="decimal"/>
      <w:lvlText w:val="%2)"/>
      <w:lvlJc w:val="left"/>
      <w:pPr>
        <w:tabs>
          <w:tab w:val="left" w:pos="1364"/>
        </w:tabs>
        <w:ind w:left="400" w:firstLine="680"/>
      </w:pPr>
      <w:rPr>
        <w:rFonts w:hint="default"/>
      </w:r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16" w15:restartNumberingAfterBreak="0">
    <w:nsid w:val="6406A48E"/>
    <w:multiLevelType w:val="singleLevel"/>
    <w:tmpl w:val="6406A48E"/>
    <w:lvl w:ilvl="0">
      <w:start w:val="1"/>
      <w:numFmt w:val="decimal"/>
      <w:lvlText w:val="%1."/>
      <w:lvlJc w:val="left"/>
      <w:pPr>
        <w:tabs>
          <w:tab w:val="left" w:pos="425"/>
        </w:tabs>
        <w:ind w:left="425" w:hanging="425"/>
      </w:pPr>
      <w:rPr>
        <w:rFonts w:hint="default"/>
      </w:rPr>
    </w:lvl>
  </w:abstractNum>
  <w:abstractNum w:abstractNumId="17" w15:restartNumberingAfterBreak="0">
    <w:nsid w:val="72183CF9"/>
    <w:multiLevelType w:val="multilevel"/>
    <w:tmpl w:val="72183CF9"/>
    <w:lvl w:ilvl="0">
      <w:start w:val="1"/>
      <w:numFmt w:val="bullet"/>
      <w:lvlText w:val="•"/>
      <w:lvlJc w:val="left"/>
      <w:pPr>
        <w:tabs>
          <w:tab w:val="left" w:pos="927"/>
          <w:tab w:val="left" w:pos="1440"/>
          <w:tab w:val="left" w:pos="2160"/>
          <w:tab w:val="left" w:pos="2880"/>
          <w:tab w:val="left" w:pos="3600"/>
          <w:tab w:val="left" w:pos="4320"/>
          <w:tab w:val="left" w:pos="5040"/>
          <w:tab w:val="left" w:pos="5760"/>
          <w:tab w:val="left" w:pos="6480"/>
          <w:tab w:val="left" w:pos="7200"/>
          <w:tab w:val="left" w:pos="7920"/>
          <w:tab w:val="left" w:pos="8640"/>
        </w:tabs>
        <w:ind w:left="360" w:firstLine="207"/>
      </w:pPr>
      <w:rPr>
        <w:rFonts w:ascii="Times New Roman" w:eastAsia="Times New Roman" w:hAnsi="Times New Roman" w:cs="Times New Roman"/>
        <w:b w:val="0"/>
        <w:bCs w:val="0"/>
        <w:i w:val="0"/>
        <w:iCs w:val="0"/>
        <w:caps w:val="0"/>
        <w:smallCaps w:val="0"/>
        <w:strike w:val="0"/>
        <w:dstrike w:val="0"/>
        <w:spacing w:val="0"/>
        <w:w w:val="100"/>
        <w:kern w:val="0"/>
        <w:position w:val="0"/>
        <w:highlight w:val="none"/>
        <w:vertAlign w:val="baseline"/>
      </w:rPr>
    </w:lvl>
    <w:lvl w:ilvl="1">
      <w:start w:val="1"/>
      <w:numFmt w:val="bullet"/>
      <w:lvlText w:val="•"/>
      <w:lvlJc w:val="left"/>
      <w:pPr>
        <w:tabs>
          <w:tab w:val="left" w:pos="927"/>
          <w:tab w:val="left" w:pos="1647"/>
          <w:tab w:val="left" w:pos="2160"/>
          <w:tab w:val="left" w:pos="2880"/>
          <w:tab w:val="left" w:pos="3600"/>
          <w:tab w:val="left" w:pos="4320"/>
          <w:tab w:val="left" w:pos="5040"/>
          <w:tab w:val="left" w:pos="5760"/>
          <w:tab w:val="left" w:pos="6480"/>
          <w:tab w:val="left" w:pos="7200"/>
          <w:tab w:val="left" w:pos="7920"/>
          <w:tab w:val="left" w:pos="8640"/>
        </w:tabs>
        <w:ind w:left="1080" w:firstLine="207"/>
      </w:pPr>
      <w:rPr>
        <w:rFonts w:ascii="Times New Roman" w:eastAsia="Times New Roman" w:hAnsi="Times New Roman" w:cs="Times New Roman"/>
        <w:b w:val="0"/>
        <w:bCs w:val="0"/>
        <w:i w:val="0"/>
        <w:iCs w:val="0"/>
        <w:caps w:val="0"/>
        <w:smallCaps w:val="0"/>
        <w:strike w:val="0"/>
        <w:dstrike w:val="0"/>
        <w:spacing w:val="0"/>
        <w:w w:val="100"/>
        <w:kern w:val="0"/>
        <w:position w:val="0"/>
        <w:highlight w:val="none"/>
        <w:vertAlign w:val="baseline"/>
      </w:rPr>
    </w:lvl>
    <w:lvl w:ilvl="2">
      <w:start w:val="1"/>
      <w:numFmt w:val="bullet"/>
      <w:lvlText w:val="•"/>
      <w:lvlJc w:val="left"/>
      <w:pPr>
        <w:tabs>
          <w:tab w:val="left" w:pos="927"/>
          <w:tab w:val="left" w:pos="1440"/>
          <w:tab w:val="left" w:pos="2367"/>
          <w:tab w:val="left" w:pos="2880"/>
          <w:tab w:val="left" w:pos="3600"/>
          <w:tab w:val="left" w:pos="4320"/>
          <w:tab w:val="left" w:pos="5040"/>
          <w:tab w:val="left" w:pos="5760"/>
          <w:tab w:val="left" w:pos="6480"/>
          <w:tab w:val="left" w:pos="7200"/>
          <w:tab w:val="left" w:pos="7920"/>
          <w:tab w:val="left" w:pos="8640"/>
        </w:tabs>
        <w:ind w:left="1800" w:firstLine="207"/>
      </w:pPr>
      <w:rPr>
        <w:rFonts w:ascii="Times New Roman" w:eastAsia="Times New Roman" w:hAnsi="Times New Roman" w:cs="Times New Roman"/>
        <w:b w:val="0"/>
        <w:bCs w:val="0"/>
        <w:i w:val="0"/>
        <w:iCs w:val="0"/>
        <w:caps w:val="0"/>
        <w:smallCaps w:val="0"/>
        <w:strike w:val="0"/>
        <w:dstrike w:val="0"/>
        <w:spacing w:val="0"/>
        <w:w w:val="100"/>
        <w:kern w:val="0"/>
        <w:position w:val="0"/>
        <w:highlight w:val="none"/>
        <w:vertAlign w:val="baseline"/>
      </w:rPr>
    </w:lvl>
    <w:lvl w:ilvl="3">
      <w:start w:val="1"/>
      <w:numFmt w:val="bullet"/>
      <w:lvlText w:val="•"/>
      <w:lvlJc w:val="left"/>
      <w:pPr>
        <w:tabs>
          <w:tab w:val="left" w:pos="927"/>
          <w:tab w:val="left" w:pos="1440"/>
          <w:tab w:val="left" w:pos="2160"/>
          <w:tab w:val="left" w:pos="3087"/>
          <w:tab w:val="left" w:pos="3600"/>
          <w:tab w:val="left" w:pos="4320"/>
          <w:tab w:val="left" w:pos="5040"/>
          <w:tab w:val="left" w:pos="5760"/>
          <w:tab w:val="left" w:pos="6480"/>
          <w:tab w:val="left" w:pos="7200"/>
          <w:tab w:val="left" w:pos="7920"/>
          <w:tab w:val="left" w:pos="8640"/>
        </w:tabs>
        <w:ind w:left="2520" w:firstLine="207"/>
      </w:pPr>
      <w:rPr>
        <w:rFonts w:ascii="Times New Roman" w:eastAsia="Times New Roman" w:hAnsi="Times New Roman" w:cs="Times New Roman"/>
        <w:b w:val="0"/>
        <w:bCs w:val="0"/>
        <w:i w:val="0"/>
        <w:iCs w:val="0"/>
        <w:caps w:val="0"/>
        <w:smallCaps w:val="0"/>
        <w:strike w:val="0"/>
        <w:dstrike w:val="0"/>
        <w:spacing w:val="0"/>
        <w:w w:val="100"/>
        <w:kern w:val="0"/>
        <w:position w:val="0"/>
        <w:highlight w:val="none"/>
        <w:vertAlign w:val="baseline"/>
      </w:rPr>
    </w:lvl>
    <w:lvl w:ilvl="4">
      <w:start w:val="1"/>
      <w:numFmt w:val="bullet"/>
      <w:lvlText w:val="•"/>
      <w:lvlJc w:val="left"/>
      <w:pPr>
        <w:tabs>
          <w:tab w:val="left" w:pos="927"/>
          <w:tab w:val="left" w:pos="1440"/>
          <w:tab w:val="left" w:pos="2160"/>
          <w:tab w:val="left" w:pos="2880"/>
          <w:tab w:val="left" w:pos="3807"/>
          <w:tab w:val="left" w:pos="4320"/>
          <w:tab w:val="left" w:pos="5040"/>
          <w:tab w:val="left" w:pos="5760"/>
          <w:tab w:val="left" w:pos="6480"/>
          <w:tab w:val="left" w:pos="7200"/>
          <w:tab w:val="left" w:pos="7920"/>
          <w:tab w:val="left" w:pos="8640"/>
        </w:tabs>
        <w:ind w:left="3240" w:firstLine="207"/>
      </w:pPr>
      <w:rPr>
        <w:rFonts w:ascii="Times New Roman" w:eastAsia="Times New Roman" w:hAnsi="Times New Roman" w:cs="Times New Roman"/>
        <w:b w:val="0"/>
        <w:bCs w:val="0"/>
        <w:i w:val="0"/>
        <w:iCs w:val="0"/>
        <w:caps w:val="0"/>
        <w:smallCaps w:val="0"/>
        <w:strike w:val="0"/>
        <w:dstrike w:val="0"/>
        <w:spacing w:val="0"/>
        <w:w w:val="100"/>
        <w:kern w:val="0"/>
        <w:position w:val="0"/>
        <w:highlight w:val="none"/>
        <w:vertAlign w:val="baseline"/>
      </w:rPr>
    </w:lvl>
    <w:lvl w:ilvl="5">
      <w:start w:val="1"/>
      <w:numFmt w:val="bullet"/>
      <w:lvlText w:val="•"/>
      <w:lvlJc w:val="left"/>
      <w:pPr>
        <w:tabs>
          <w:tab w:val="left" w:pos="927"/>
          <w:tab w:val="left" w:pos="1440"/>
          <w:tab w:val="left" w:pos="2160"/>
          <w:tab w:val="left" w:pos="2880"/>
          <w:tab w:val="left" w:pos="3600"/>
          <w:tab w:val="left" w:pos="4527"/>
          <w:tab w:val="left" w:pos="5040"/>
          <w:tab w:val="left" w:pos="5760"/>
          <w:tab w:val="left" w:pos="6480"/>
          <w:tab w:val="left" w:pos="7200"/>
          <w:tab w:val="left" w:pos="7920"/>
          <w:tab w:val="left" w:pos="8640"/>
        </w:tabs>
        <w:ind w:left="3960" w:firstLine="207"/>
      </w:pPr>
      <w:rPr>
        <w:rFonts w:ascii="Times New Roman" w:eastAsia="Times New Roman" w:hAnsi="Times New Roman" w:cs="Times New Roman"/>
        <w:b w:val="0"/>
        <w:bCs w:val="0"/>
        <w:i w:val="0"/>
        <w:iCs w:val="0"/>
        <w:caps w:val="0"/>
        <w:smallCaps w:val="0"/>
        <w:strike w:val="0"/>
        <w:dstrike w:val="0"/>
        <w:spacing w:val="0"/>
        <w:w w:val="100"/>
        <w:kern w:val="0"/>
        <w:position w:val="0"/>
        <w:highlight w:val="none"/>
        <w:vertAlign w:val="baseline"/>
      </w:rPr>
    </w:lvl>
    <w:lvl w:ilvl="6">
      <w:start w:val="1"/>
      <w:numFmt w:val="bullet"/>
      <w:lvlText w:val="•"/>
      <w:lvlJc w:val="left"/>
      <w:pPr>
        <w:tabs>
          <w:tab w:val="left" w:pos="927"/>
          <w:tab w:val="left" w:pos="1440"/>
          <w:tab w:val="left" w:pos="2160"/>
          <w:tab w:val="left" w:pos="2880"/>
          <w:tab w:val="left" w:pos="3600"/>
          <w:tab w:val="left" w:pos="4320"/>
          <w:tab w:val="left" w:pos="5247"/>
          <w:tab w:val="left" w:pos="5760"/>
          <w:tab w:val="left" w:pos="6480"/>
          <w:tab w:val="left" w:pos="7200"/>
          <w:tab w:val="left" w:pos="7920"/>
          <w:tab w:val="left" w:pos="8640"/>
        </w:tabs>
        <w:ind w:left="4680" w:firstLine="207"/>
      </w:pPr>
      <w:rPr>
        <w:rFonts w:ascii="Times New Roman" w:eastAsia="Times New Roman" w:hAnsi="Times New Roman" w:cs="Times New Roman"/>
        <w:b w:val="0"/>
        <w:bCs w:val="0"/>
        <w:i w:val="0"/>
        <w:iCs w:val="0"/>
        <w:caps w:val="0"/>
        <w:smallCaps w:val="0"/>
        <w:strike w:val="0"/>
        <w:dstrike w:val="0"/>
        <w:spacing w:val="0"/>
        <w:w w:val="100"/>
        <w:kern w:val="0"/>
        <w:position w:val="0"/>
        <w:highlight w:val="none"/>
        <w:vertAlign w:val="baseline"/>
      </w:rPr>
    </w:lvl>
    <w:lvl w:ilvl="7">
      <w:start w:val="1"/>
      <w:numFmt w:val="bullet"/>
      <w:lvlText w:val="•"/>
      <w:lvlJc w:val="left"/>
      <w:pPr>
        <w:tabs>
          <w:tab w:val="left" w:pos="927"/>
          <w:tab w:val="left" w:pos="1440"/>
          <w:tab w:val="left" w:pos="2160"/>
          <w:tab w:val="left" w:pos="2880"/>
          <w:tab w:val="left" w:pos="3600"/>
          <w:tab w:val="left" w:pos="4320"/>
          <w:tab w:val="left" w:pos="5040"/>
          <w:tab w:val="left" w:pos="5967"/>
          <w:tab w:val="left" w:pos="6480"/>
          <w:tab w:val="left" w:pos="7200"/>
          <w:tab w:val="left" w:pos="7920"/>
          <w:tab w:val="left" w:pos="8640"/>
        </w:tabs>
        <w:ind w:left="5400" w:firstLine="207"/>
      </w:pPr>
      <w:rPr>
        <w:rFonts w:ascii="Times New Roman" w:eastAsia="Times New Roman" w:hAnsi="Times New Roman" w:cs="Times New Roman"/>
        <w:b w:val="0"/>
        <w:bCs w:val="0"/>
        <w:i w:val="0"/>
        <w:iCs w:val="0"/>
        <w:caps w:val="0"/>
        <w:smallCaps w:val="0"/>
        <w:strike w:val="0"/>
        <w:dstrike w:val="0"/>
        <w:spacing w:val="0"/>
        <w:w w:val="100"/>
        <w:kern w:val="0"/>
        <w:position w:val="0"/>
        <w:highlight w:val="none"/>
        <w:vertAlign w:val="baseline"/>
      </w:rPr>
    </w:lvl>
    <w:lvl w:ilvl="8">
      <w:start w:val="1"/>
      <w:numFmt w:val="bullet"/>
      <w:lvlText w:val="•"/>
      <w:lvlJc w:val="left"/>
      <w:pPr>
        <w:tabs>
          <w:tab w:val="left" w:pos="927"/>
          <w:tab w:val="left" w:pos="1440"/>
          <w:tab w:val="left" w:pos="2160"/>
          <w:tab w:val="left" w:pos="2880"/>
          <w:tab w:val="left" w:pos="3600"/>
          <w:tab w:val="left" w:pos="4320"/>
          <w:tab w:val="left" w:pos="5040"/>
          <w:tab w:val="left" w:pos="5760"/>
          <w:tab w:val="left" w:pos="6687"/>
          <w:tab w:val="left" w:pos="7200"/>
          <w:tab w:val="left" w:pos="7920"/>
          <w:tab w:val="left" w:pos="8640"/>
        </w:tabs>
        <w:ind w:left="6120" w:firstLine="207"/>
      </w:pPr>
      <w:rPr>
        <w:rFonts w:ascii="Times New Roman" w:eastAsia="Times New Roman" w:hAnsi="Times New Roman" w:cs="Times New Roman"/>
        <w:b w:val="0"/>
        <w:bCs w:val="0"/>
        <w:i w:val="0"/>
        <w:iCs w:val="0"/>
        <w:caps w:val="0"/>
        <w:smallCaps w:val="0"/>
        <w:strike w:val="0"/>
        <w:dstrike w:val="0"/>
        <w:spacing w:val="0"/>
        <w:w w:val="100"/>
        <w:kern w:val="0"/>
        <w:position w:val="0"/>
        <w:highlight w:val="none"/>
        <w:vertAlign w:val="baseline"/>
      </w:rPr>
    </w:lvl>
  </w:abstractNum>
  <w:abstractNum w:abstractNumId="18" w15:restartNumberingAfterBreak="0">
    <w:nsid w:val="78EA007D"/>
    <w:multiLevelType w:val="singleLevel"/>
    <w:tmpl w:val="78EA007D"/>
    <w:lvl w:ilvl="0">
      <w:start w:val="1"/>
      <w:numFmt w:val="decimal"/>
      <w:lvlText w:val="%1."/>
      <w:lvlJc w:val="left"/>
      <w:pPr>
        <w:tabs>
          <w:tab w:val="left" w:pos="425"/>
        </w:tabs>
        <w:ind w:left="425" w:hanging="425"/>
      </w:pPr>
      <w:rPr>
        <w:rFonts w:hint="default"/>
      </w:rPr>
    </w:lvl>
  </w:abstractNum>
  <w:abstractNum w:abstractNumId="19" w15:restartNumberingAfterBreak="0">
    <w:nsid w:val="7CF0B0B3"/>
    <w:multiLevelType w:val="multilevel"/>
    <w:tmpl w:val="7CF0B0B3"/>
    <w:lvl w:ilvl="0">
      <w:start w:val="1"/>
      <w:numFmt w:val="decimal"/>
      <w:lvlText w:val="%1."/>
      <w:lvlJc w:val="left"/>
      <w:pPr>
        <w:tabs>
          <w:tab w:val="left" w:pos="425"/>
        </w:tabs>
        <w:ind w:left="425" w:hanging="425"/>
      </w:pPr>
      <w:rPr>
        <w:rFonts w:hint="default"/>
      </w:rPr>
    </w:lvl>
    <w:lvl w:ilvl="1">
      <w:start w:val="1"/>
      <w:numFmt w:val="decimal"/>
      <w:lvlText w:val="%1.%2."/>
      <w:lvlJc w:val="left"/>
      <w:pPr>
        <w:tabs>
          <w:tab w:val="left" w:pos="567"/>
        </w:tabs>
        <w:ind w:left="567" w:hanging="567"/>
      </w:pPr>
      <w:rPr>
        <w:rFonts w:hint="default"/>
      </w:rPr>
    </w:lvl>
    <w:lvl w:ilvl="2">
      <w:start w:val="1"/>
      <w:numFmt w:val="decimal"/>
      <w:lvlText w:val="%1.%2.%3."/>
      <w:lvlJc w:val="left"/>
      <w:pPr>
        <w:tabs>
          <w:tab w:val="left" w:pos="709"/>
        </w:tabs>
        <w:ind w:left="709" w:hanging="709"/>
      </w:pPr>
      <w:rPr>
        <w:rFonts w:hint="default"/>
      </w:rPr>
    </w:lvl>
    <w:lvl w:ilvl="3">
      <w:start w:val="1"/>
      <w:numFmt w:val="decimal"/>
      <w:lvlText w:val="%1.%2.%3.%4."/>
      <w:lvlJc w:val="left"/>
      <w:pPr>
        <w:tabs>
          <w:tab w:val="left" w:pos="850"/>
        </w:tabs>
        <w:ind w:left="850" w:hanging="850"/>
      </w:pPr>
      <w:rPr>
        <w:rFonts w:hint="default"/>
      </w:rPr>
    </w:lvl>
    <w:lvl w:ilvl="4">
      <w:start w:val="1"/>
      <w:numFmt w:val="decimal"/>
      <w:lvlText w:val="%1.%2.%3.%4.%5."/>
      <w:lvlJc w:val="left"/>
      <w:pPr>
        <w:tabs>
          <w:tab w:val="left" w:pos="991"/>
        </w:tabs>
        <w:ind w:left="991" w:hanging="991"/>
      </w:pPr>
      <w:rPr>
        <w:rFonts w:hint="default"/>
      </w:rPr>
    </w:lvl>
    <w:lvl w:ilvl="5">
      <w:start w:val="1"/>
      <w:numFmt w:val="decimal"/>
      <w:lvlText w:val="%1.%2.%3.%4.%5.%6."/>
      <w:lvlJc w:val="left"/>
      <w:pPr>
        <w:tabs>
          <w:tab w:val="left" w:pos="1134"/>
        </w:tabs>
        <w:ind w:left="1134" w:hanging="1134"/>
      </w:pPr>
      <w:rPr>
        <w:rFonts w:hint="default"/>
      </w:rPr>
    </w:lvl>
    <w:lvl w:ilvl="6">
      <w:start w:val="1"/>
      <w:numFmt w:val="decimal"/>
      <w:lvlText w:val="%1.%2.%3.%4.%5.%6.%7."/>
      <w:lvlJc w:val="left"/>
      <w:pPr>
        <w:tabs>
          <w:tab w:val="left" w:pos="1275"/>
        </w:tabs>
        <w:ind w:left="1275" w:hanging="1275"/>
      </w:pPr>
      <w:rPr>
        <w:rFonts w:hint="default"/>
      </w:rPr>
    </w:lvl>
    <w:lvl w:ilvl="7">
      <w:start w:val="1"/>
      <w:numFmt w:val="decimal"/>
      <w:lvlText w:val="%1.%2.%3.%4.%5.%6.%7.%8."/>
      <w:lvlJc w:val="left"/>
      <w:pPr>
        <w:tabs>
          <w:tab w:val="left" w:pos="1418"/>
        </w:tabs>
        <w:ind w:left="1418" w:hanging="1418"/>
      </w:pPr>
      <w:rPr>
        <w:rFonts w:hint="default"/>
      </w:rPr>
    </w:lvl>
    <w:lvl w:ilvl="8">
      <w:start w:val="1"/>
      <w:numFmt w:val="decimal"/>
      <w:lvlText w:val="%1.%2.%3.%4.%5.%6.%7.%8.%9."/>
      <w:lvlJc w:val="left"/>
      <w:pPr>
        <w:tabs>
          <w:tab w:val="left" w:pos="1558"/>
        </w:tabs>
        <w:ind w:left="1558" w:hanging="1558"/>
      </w:pPr>
      <w:rPr>
        <w:rFonts w:hint="default"/>
      </w:rPr>
    </w:lvl>
  </w:abstractNum>
  <w:abstractNum w:abstractNumId="20" w15:restartNumberingAfterBreak="0">
    <w:nsid w:val="7D05897C"/>
    <w:multiLevelType w:val="singleLevel"/>
    <w:tmpl w:val="7D05897C"/>
    <w:lvl w:ilvl="0">
      <w:start w:val="1"/>
      <w:numFmt w:val="decimal"/>
      <w:lvlText w:val="%1."/>
      <w:lvlJc w:val="left"/>
      <w:pPr>
        <w:tabs>
          <w:tab w:val="left" w:pos="425"/>
        </w:tabs>
        <w:ind w:left="425" w:hanging="425"/>
      </w:pPr>
      <w:rPr>
        <w:rFonts w:hint="default"/>
      </w:rPr>
    </w:lvl>
  </w:abstractNum>
  <w:num w:numId="1">
    <w:abstractNumId w:val="13"/>
  </w:num>
  <w:num w:numId="2">
    <w:abstractNumId w:val="15"/>
  </w:num>
  <w:num w:numId="3">
    <w:abstractNumId w:val="6"/>
  </w:num>
  <w:num w:numId="4">
    <w:abstractNumId w:val="14"/>
  </w:num>
  <w:num w:numId="5">
    <w:abstractNumId w:val="3"/>
  </w:num>
  <w:num w:numId="6">
    <w:abstractNumId w:val="8"/>
  </w:num>
  <w:num w:numId="7">
    <w:abstractNumId w:val="7"/>
  </w:num>
  <w:num w:numId="8">
    <w:abstractNumId w:val="1"/>
  </w:num>
  <w:num w:numId="9">
    <w:abstractNumId w:val="16"/>
  </w:num>
  <w:num w:numId="10">
    <w:abstractNumId w:val="18"/>
  </w:num>
  <w:num w:numId="11">
    <w:abstractNumId w:val="0"/>
  </w:num>
  <w:num w:numId="12">
    <w:abstractNumId w:val="4"/>
  </w:num>
  <w:num w:numId="13">
    <w:abstractNumId w:val="11"/>
  </w:num>
  <w:num w:numId="14">
    <w:abstractNumId w:val="20"/>
  </w:num>
  <w:num w:numId="15">
    <w:abstractNumId w:val="2"/>
  </w:num>
  <w:num w:numId="16">
    <w:abstractNumId w:val="9"/>
  </w:num>
  <w:num w:numId="17">
    <w:abstractNumId w:val="12"/>
  </w:num>
  <w:num w:numId="18">
    <w:abstractNumId w:val="19"/>
  </w:num>
  <w:num w:numId="19">
    <w:abstractNumId w:val="17"/>
    <w:lvlOverride w:ilvl="0">
      <w:lvl w:ilvl="0">
        <w:start w:val="1"/>
        <w:numFmt w:val="bullet"/>
        <w:lvlText w:val="•"/>
        <w:lvlJc w:val="left"/>
        <w:pPr>
          <w:tabs>
            <w:tab w:val="left" w:pos="1040"/>
          </w:tabs>
          <w:ind w:left="360" w:firstLine="32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Override>
    <w:lvlOverride w:ilvl="1">
      <w:lvl w:ilvl="1" w:tentative="1">
        <w:start w:val="1"/>
        <w:numFmt w:val="bullet"/>
        <w:lvlText w:val="•"/>
        <w:lvlJc w:val="left"/>
        <w:pPr>
          <w:tabs>
            <w:tab w:val="left" w:pos="1040"/>
            <w:tab w:val="left" w:pos="1760"/>
          </w:tabs>
          <w:ind w:left="1080" w:firstLine="32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Override>
    <w:lvlOverride w:ilvl="2">
      <w:lvl w:ilvl="2" w:tentative="1">
        <w:start w:val="1"/>
        <w:numFmt w:val="bullet"/>
        <w:lvlText w:val="•"/>
        <w:lvlJc w:val="left"/>
        <w:pPr>
          <w:tabs>
            <w:tab w:val="left" w:pos="1040"/>
            <w:tab w:val="left" w:pos="2480"/>
          </w:tabs>
          <w:ind w:left="1800" w:firstLine="32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Override>
    <w:lvlOverride w:ilvl="3">
      <w:lvl w:ilvl="3" w:tentative="1">
        <w:start w:val="1"/>
        <w:numFmt w:val="bullet"/>
        <w:lvlText w:val="•"/>
        <w:lvlJc w:val="left"/>
        <w:pPr>
          <w:tabs>
            <w:tab w:val="left" w:pos="1040"/>
            <w:tab w:val="left" w:pos="3200"/>
          </w:tabs>
          <w:ind w:left="2520" w:firstLine="32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Override>
    <w:lvlOverride w:ilvl="4">
      <w:lvl w:ilvl="4" w:tentative="1">
        <w:start w:val="1"/>
        <w:numFmt w:val="bullet"/>
        <w:lvlText w:val="•"/>
        <w:lvlJc w:val="left"/>
        <w:pPr>
          <w:tabs>
            <w:tab w:val="left" w:pos="1040"/>
            <w:tab w:val="left" w:pos="3920"/>
          </w:tabs>
          <w:ind w:left="3240" w:firstLine="32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Override>
    <w:lvlOverride w:ilvl="5">
      <w:lvl w:ilvl="5" w:tentative="1">
        <w:start w:val="1"/>
        <w:numFmt w:val="bullet"/>
        <w:lvlText w:val="•"/>
        <w:lvlJc w:val="left"/>
        <w:pPr>
          <w:tabs>
            <w:tab w:val="left" w:pos="1040"/>
            <w:tab w:val="left" w:pos="4640"/>
          </w:tabs>
          <w:ind w:left="3960" w:firstLine="32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Override>
    <w:lvlOverride w:ilvl="6">
      <w:lvl w:ilvl="6" w:tentative="1">
        <w:start w:val="1"/>
        <w:numFmt w:val="bullet"/>
        <w:lvlText w:val="•"/>
        <w:lvlJc w:val="left"/>
        <w:pPr>
          <w:tabs>
            <w:tab w:val="left" w:pos="1040"/>
            <w:tab w:val="left" w:pos="5360"/>
          </w:tabs>
          <w:ind w:left="4680" w:firstLine="32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Override>
    <w:lvlOverride w:ilvl="7">
      <w:lvl w:ilvl="7" w:tentative="1">
        <w:start w:val="1"/>
        <w:numFmt w:val="bullet"/>
        <w:lvlText w:val="•"/>
        <w:lvlJc w:val="left"/>
        <w:pPr>
          <w:tabs>
            <w:tab w:val="left" w:pos="1040"/>
            <w:tab w:val="left" w:pos="6080"/>
          </w:tabs>
          <w:ind w:left="5400" w:firstLine="32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Override>
    <w:lvlOverride w:ilvl="8">
      <w:lvl w:ilvl="8" w:tentative="1">
        <w:start w:val="1"/>
        <w:numFmt w:val="bullet"/>
        <w:lvlText w:val="•"/>
        <w:lvlJc w:val="left"/>
        <w:pPr>
          <w:tabs>
            <w:tab w:val="left" w:pos="1040"/>
            <w:tab w:val="left" w:pos="6800"/>
          </w:tabs>
          <w:ind w:left="6120" w:firstLine="32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Override>
  </w:num>
  <w:num w:numId="20">
    <w:abstractNumId w:val="5"/>
  </w:num>
  <w:num w:numId="21">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User">
    <w15:presenceInfo w15:providerId="Windows Live" w15:userId="e870b98614ca8db6"/>
  </w15:person>
  <w15:person w15:author="Konyavskaya">
    <w15:presenceInfo w15:providerId="None" w15:userId="Konyavskay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08"/>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5470"/>
    <w:rsid w:val="0005423E"/>
    <w:rsid w:val="00056B2C"/>
    <w:rsid w:val="00060242"/>
    <w:rsid w:val="000B41FE"/>
    <w:rsid w:val="000B63F6"/>
    <w:rsid w:val="000E2C61"/>
    <w:rsid w:val="00157817"/>
    <w:rsid w:val="00172A27"/>
    <w:rsid w:val="00172B63"/>
    <w:rsid w:val="00191B99"/>
    <w:rsid w:val="001B557C"/>
    <w:rsid w:val="001C6D01"/>
    <w:rsid w:val="001F1EFE"/>
    <w:rsid w:val="0020767C"/>
    <w:rsid w:val="0021720A"/>
    <w:rsid w:val="00223A38"/>
    <w:rsid w:val="00232448"/>
    <w:rsid w:val="002330BA"/>
    <w:rsid w:val="00252001"/>
    <w:rsid w:val="002541D2"/>
    <w:rsid w:val="00256048"/>
    <w:rsid w:val="00284CCE"/>
    <w:rsid w:val="00291A73"/>
    <w:rsid w:val="002B1EEA"/>
    <w:rsid w:val="002C3907"/>
    <w:rsid w:val="002C5CF3"/>
    <w:rsid w:val="002D281F"/>
    <w:rsid w:val="00300E17"/>
    <w:rsid w:val="00315DDC"/>
    <w:rsid w:val="003827E9"/>
    <w:rsid w:val="00424DF9"/>
    <w:rsid w:val="00445F24"/>
    <w:rsid w:val="004A745F"/>
    <w:rsid w:val="004C43CA"/>
    <w:rsid w:val="004F1064"/>
    <w:rsid w:val="0051034A"/>
    <w:rsid w:val="00563EB4"/>
    <w:rsid w:val="005659A7"/>
    <w:rsid w:val="00571F63"/>
    <w:rsid w:val="00580923"/>
    <w:rsid w:val="00591B49"/>
    <w:rsid w:val="00596785"/>
    <w:rsid w:val="005A03F5"/>
    <w:rsid w:val="005B0936"/>
    <w:rsid w:val="00607141"/>
    <w:rsid w:val="006175B8"/>
    <w:rsid w:val="00621114"/>
    <w:rsid w:val="00666C1F"/>
    <w:rsid w:val="00672749"/>
    <w:rsid w:val="00680F6C"/>
    <w:rsid w:val="00684F75"/>
    <w:rsid w:val="006D2F1F"/>
    <w:rsid w:val="00731ADC"/>
    <w:rsid w:val="00732C4C"/>
    <w:rsid w:val="00744320"/>
    <w:rsid w:val="00750502"/>
    <w:rsid w:val="00751946"/>
    <w:rsid w:val="007B414A"/>
    <w:rsid w:val="007C68CD"/>
    <w:rsid w:val="008019E4"/>
    <w:rsid w:val="00813CD5"/>
    <w:rsid w:val="008233F1"/>
    <w:rsid w:val="00824C89"/>
    <w:rsid w:val="00867103"/>
    <w:rsid w:val="00881835"/>
    <w:rsid w:val="008917E8"/>
    <w:rsid w:val="00895CF1"/>
    <w:rsid w:val="008B5B38"/>
    <w:rsid w:val="008B7B0A"/>
    <w:rsid w:val="008C4922"/>
    <w:rsid w:val="008C79FA"/>
    <w:rsid w:val="008E7C4B"/>
    <w:rsid w:val="008F3885"/>
    <w:rsid w:val="0091436F"/>
    <w:rsid w:val="009261CD"/>
    <w:rsid w:val="00966BC8"/>
    <w:rsid w:val="0098480F"/>
    <w:rsid w:val="009A368D"/>
    <w:rsid w:val="00A2466F"/>
    <w:rsid w:val="00A459EF"/>
    <w:rsid w:val="00A72290"/>
    <w:rsid w:val="00A820C6"/>
    <w:rsid w:val="00AB37DB"/>
    <w:rsid w:val="00AD0B5A"/>
    <w:rsid w:val="00AF3F7F"/>
    <w:rsid w:val="00B27FC1"/>
    <w:rsid w:val="00B30AF8"/>
    <w:rsid w:val="00B407E2"/>
    <w:rsid w:val="00B502EE"/>
    <w:rsid w:val="00B57612"/>
    <w:rsid w:val="00B960E4"/>
    <w:rsid w:val="00B96B46"/>
    <w:rsid w:val="00BC0474"/>
    <w:rsid w:val="00BC68AD"/>
    <w:rsid w:val="00BE3981"/>
    <w:rsid w:val="00C05C90"/>
    <w:rsid w:val="00C26B8A"/>
    <w:rsid w:val="00C5449F"/>
    <w:rsid w:val="00C55A9D"/>
    <w:rsid w:val="00CC138C"/>
    <w:rsid w:val="00CC48E5"/>
    <w:rsid w:val="00CD5553"/>
    <w:rsid w:val="00D275E8"/>
    <w:rsid w:val="00D57F7B"/>
    <w:rsid w:val="00D6004E"/>
    <w:rsid w:val="00D666F3"/>
    <w:rsid w:val="00D96BF6"/>
    <w:rsid w:val="00DA3B65"/>
    <w:rsid w:val="00DD2FAD"/>
    <w:rsid w:val="00DF462C"/>
    <w:rsid w:val="00DF698B"/>
    <w:rsid w:val="00E043B4"/>
    <w:rsid w:val="00E33187"/>
    <w:rsid w:val="00E4191A"/>
    <w:rsid w:val="00E45498"/>
    <w:rsid w:val="00E50B33"/>
    <w:rsid w:val="00E774F7"/>
    <w:rsid w:val="00EA317B"/>
    <w:rsid w:val="00F2391E"/>
    <w:rsid w:val="00F32864"/>
    <w:rsid w:val="00F51BB1"/>
    <w:rsid w:val="00F53910"/>
    <w:rsid w:val="00F8456A"/>
    <w:rsid w:val="00FA5E69"/>
    <w:rsid w:val="00FE5181"/>
    <w:rsid w:val="01092684"/>
    <w:rsid w:val="010B3140"/>
    <w:rsid w:val="01154F13"/>
    <w:rsid w:val="01185656"/>
    <w:rsid w:val="013258A1"/>
    <w:rsid w:val="014344F7"/>
    <w:rsid w:val="01482976"/>
    <w:rsid w:val="016B0C93"/>
    <w:rsid w:val="019D4DD2"/>
    <w:rsid w:val="01BA09C3"/>
    <w:rsid w:val="01C46EA6"/>
    <w:rsid w:val="01E2787F"/>
    <w:rsid w:val="01F82BFB"/>
    <w:rsid w:val="02221933"/>
    <w:rsid w:val="02295729"/>
    <w:rsid w:val="024F68B2"/>
    <w:rsid w:val="025048A7"/>
    <w:rsid w:val="025C5CD2"/>
    <w:rsid w:val="02BF085A"/>
    <w:rsid w:val="02BF6D1E"/>
    <w:rsid w:val="02E87F03"/>
    <w:rsid w:val="03310C64"/>
    <w:rsid w:val="03473754"/>
    <w:rsid w:val="03522DF9"/>
    <w:rsid w:val="03643E98"/>
    <w:rsid w:val="03720D4F"/>
    <w:rsid w:val="03831B0A"/>
    <w:rsid w:val="039E6FEC"/>
    <w:rsid w:val="03C578A3"/>
    <w:rsid w:val="03D4089F"/>
    <w:rsid w:val="042A0A69"/>
    <w:rsid w:val="04402428"/>
    <w:rsid w:val="047157E3"/>
    <w:rsid w:val="047D4A95"/>
    <w:rsid w:val="0530048B"/>
    <w:rsid w:val="05484536"/>
    <w:rsid w:val="05781619"/>
    <w:rsid w:val="05AC47E7"/>
    <w:rsid w:val="05C8084E"/>
    <w:rsid w:val="05E024C4"/>
    <w:rsid w:val="05FD7D96"/>
    <w:rsid w:val="06137B24"/>
    <w:rsid w:val="062A5DBA"/>
    <w:rsid w:val="0663749F"/>
    <w:rsid w:val="06AF51D4"/>
    <w:rsid w:val="06C043C0"/>
    <w:rsid w:val="06DC1A6F"/>
    <w:rsid w:val="06DE0D05"/>
    <w:rsid w:val="07012A02"/>
    <w:rsid w:val="0729003B"/>
    <w:rsid w:val="074F46FC"/>
    <w:rsid w:val="075014BC"/>
    <w:rsid w:val="07527CB4"/>
    <w:rsid w:val="0759630C"/>
    <w:rsid w:val="0784141D"/>
    <w:rsid w:val="07BF03AF"/>
    <w:rsid w:val="08312D04"/>
    <w:rsid w:val="08B222BC"/>
    <w:rsid w:val="08B52764"/>
    <w:rsid w:val="08F464D4"/>
    <w:rsid w:val="08F56933"/>
    <w:rsid w:val="09237D04"/>
    <w:rsid w:val="09303B6E"/>
    <w:rsid w:val="093534F9"/>
    <w:rsid w:val="0937476C"/>
    <w:rsid w:val="094624C3"/>
    <w:rsid w:val="099E4D0F"/>
    <w:rsid w:val="099E51FB"/>
    <w:rsid w:val="09A60424"/>
    <w:rsid w:val="09C21D32"/>
    <w:rsid w:val="09E461C5"/>
    <w:rsid w:val="09E47328"/>
    <w:rsid w:val="09E5698B"/>
    <w:rsid w:val="09E72223"/>
    <w:rsid w:val="09EA480E"/>
    <w:rsid w:val="0A1C1346"/>
    <w:rsid w:val="0A2B0140"/>
    <w:rsid w:val="0A6A4871"/>
    <w:rsid w:val="0A711BE5"/>
    <w:rsid w:val="0A7514CF"/>
    <w:rsid w:val="0AC5277A"/>
    <w:rsid w:val="0AD91F35"/>
    <w:rsid w:val="0B0035EC"/>
    <w:rsid w:val="0B003C9D"/>
    <w:rsid w:val="0B7421E4"/>
    <w:rsid w:val="0B8C1534"/>
    <w:rsid w:val="0BA91BC8"/>
    <w:rsid w:val="0BA94150"/>
    <w:rsid w:val="0BD47F2F"/>
    <w:rsid w:val="0BE66539"/>
    <w:rsid w:val="0C164C37"/>
    <w:rsid w:val="0C557193"/>
    <w:rsid w:val="0C624D1B"/>
    <w:rsid w:val="0C7C332D"/>
    <w:rsid w:val="0C963E51"/>
    <w:rsid w:val="0CE465F7"/>
    <w:rsid w:val="0CEF5E89"/>
    <w:rsid w:val="0D0121F5"/>
    <w:rsid w:val="0D036C95"/>
    <w:rsid w:val="0D1169EF"/>
    <w:rsid w:val="0D424C33"/>
    <w:rsid w:val="0D463F35"/>
    <w:rsid w:val="0D7C6E76"/>
    <w:rsid w:val="0D8D1C04"/>
    <w:rsid w:val="0DB508D3"/>
    <w:rsid w:val="0DB72BE3"/>
    <w:rsid w:val="0DDB6347"/>
    <w:rsid w:val="0E0C405D"/>
    <w:rsid w:val="0E0F0F62"/>
    <w:rsid w:val="0E327E8E"/>
    <w:rsid w:val="0E3D1988"/>
    <w:rsid w:val="0E40788D"/>
    <w:rsid w:val="0E445354"/>
    <w:rsid w:val="0E4C0A59"/>
    <w:rsid w:val="0E634C13"/>
    <w:rsid w:val="0E6C01B0"/>
    <w:rsid w:val="0E7B1928"/>
    <w:rsid w:val="0E9E467C"/>
    <w:rsid w:val="0EB32F68"/>
    <w:rsid w:val="0EC539F3"/>
    <w:rsid w:val="0EC579E1"/>
    <w:rsid w:val="0ED464DA"/>
    <w:rsid w:val="0ED5345C"/>
    <w:rsid w:val="0F076F6E"/>
    <w:rsid w:val="0F2E5FD7"/>
    <w:rsid w:val="0F3E4FA0"/>
    <w:rsid w:val="0F705E1F"/>
    <w:rsid w:val="0F7A0B0E"/>
    <w:rsid w:val="0F971D51"/>
    <w:rsid w:val="0FA0618D"/>
    <w:rsid w:val="0FB01377"/>
    <w:rsid w:val="0FC75B82"/>
    <w:rsid w:val="10013074"/>
    <w:rsid w:val="10044C43"/>
    <w:rsid w:val="101E66BF"/>
    <w:rsid w:val="10240732"/>
    <w:rsid w:val="103B2A55"/>
    <w:rsid w:val="104A201D"/>
    <w:rsid w:val="105B54AD"/>
    <w:rsid w:val="106C339B"/>
    <w:rsid w:val="106D2A06"/>
    <w:rsid w:val="10723217"/>
    <w:rsid w:val="1079455B"/>
    <w:rsid w:val="107B103D"/>
    <w:rsid w:val="10882530"/>
    <w:rsid w:val="10912AF9"/>
    <w:rsid w:val="10AC03FB"/>
    <w:rsid w:val="10DA65A1"/>
    <w:rsid w:val="10E858BC"/>
    <w:rsid w:val="111160E6"/>
    <w:rsid w:val="112B4D06"/>
    <w:rsid w:val="11600A7D"/>
    <w:rsid w:val="119449DD"/>
    <w:rsid w:val="11D87C18"/>
    <w:rsid w:val="12023098"/>
    <w:rsid w:val="120D6725"/>
    <w:rsid w:val="12A97A8F"/>
    <w:rsid w:val="12BD70C6"/>
    <w:rsid w:val="12D9354D"/>
    <w:rsid w:val="12D9646D"/>
    <w:rsid w:val="12E60171"/>
    <w:rsid w:val="12EC2BD0"/>
    <w:rsid w:val="130D1DBB"/>
    <w:rsid w:val="132433FD"/>
    <w:rsid w:val="13254B02"/>
    <w:rsid w:val="13326E1A"/>
    <w:rsid w:val="13406892"/>
    <w:rsid w:val="135E5B2F"/>
    <w:rsid w:val="136434A7"/>
    <w:rsid w:val="137056E2"/>
    <w:rsid w:val="13CE7A15"/>
    <w:rsid w:val="14014CB8"/>
    <w:rsid w:val="142F794F"/>
    <w:rsid w:val="143D479A"/>
    <w:rsid w:val="144C1E5F"/>
    <w:rsid w:val="14533985"/>
    <w:rsid w:val="14593284"/>
    <w:rsid w:val="145B131B"/>
    <w:rsid w:val="149F175C"/>
    <w:rsid w:val="14F70262"/>
    <w:rsid w:val="155012C6"/>
    <w:rsid w:val="1562241C"/>
    <w:rsid w:val="156452CF"/>
    <w:rsid w:val="1567015A"/>
    <w:rsid w:val="158B72CD"/>
    <w:rsid w:val="158E373C"/>
    <w:rsid w:val="15967FA2"/>
    <w:rsid w:val="15CC1670"/>
    <w:rsid w:val="15CE7D48"/>
    <w:rsid w:val="15E618D0"/>
    <w:rsid w:val="161F6ED7"/>
    <w:rsid w:val="16203B92"/>
    <w:rsid w:val="162A61C0"/>
    <w:rsid w:val="163027EC"/>
    <w:rsid w:val="165C23F1"/>
    <w:rsid w:val="16711ACC"/>
    <w:rsid w:val="16910707"/>
    <w:rsid w:val="16985EB2"/>
    <w:rsid w:val="16D0038B"/>
    <w:rsid w:val="16D24B64"/>
    <w:rsid w:val="171A6140"/>
    <w:rsid w:val="172A0596"/>
    <w:rsid w:val="17314F62"/>
    <w:rsid w:val="173A64FE"/>
    <w:rsid w:val="17680B8D"/>
    <w:rsid w:val="17913D1E"/>
    <w:rsid w:val="17AA2D0F"/>
    <w:rsid w:val="17B404DA"/>
    <w:rsid w:val="17C40A90"/>
    <w:rsid w:val="17D933B8"/>
    <w:rsid w:val="180B50EE"/>
    <w:rsid w:val="181F6A8A"/>
    <w:rsid w:val="183A0757"/>
    <w:rsid w:val="184050A9"/>
    <w:rsid w:val="18411F9E"/>
    <w:rsid w:val="18430473"/>
    <w:rsid w:val="18564E9E"/>
    <w:rsid w:val="185C708C"/>
    <w:rsid w:val="18676EA7"/>
    <w:rsid w:val="187136E9"/>
    <w:rsid w:val="188F3FF9"/>
    <w:rsid w:val="18B1003F"/>
    <w:rsid w:val="19382947"/>
    <w:rsid w:val="19B12AA2"/>
    <w:rsid w:val="19B51C1D"/>
    <w:rsid w:val="19BB6175"/>
    <w:rsid w:val="19C0157B"/>
    <w:rsid w:val="19C424B7"/>
    <w:rsid w:val="19D4294D"/>
    <w:rsid w:val="19EA4397"/>
    <w:rsid w:val="19FF435C"/>
    <w:rsid w:val="1A531F99"/>
    <w:rsid w:val="1A743052"/>
    <w:rsid w:val="1A7761F2"/>
    <w:rsid w:val="1A8A4823"/>
    <w:rsid w:val="1A9432E2"/>
    <w:rsid w:val="1AA24C75"/>
    <w:rsid w:val="1AAF3F14"/>
    <w:rsid w:val="1AB3547C"/>
    <w:rsid w:val="1AF470C7"/>
    <w:rsid w:val="1AF57F2C"/>
    <w:rsid w:val="1B00650C"/>
    <w:rsid w:val="1B555EA6"/>
    <w:rsid w:val="1B677EC0"/>
    <w:rsid w:val="1B9429E2"/>
    <w:rsid w:val="1B9E595A"/>
    <w:rsid w:val="1BA21FA0"/>
    <w:rsid w:val="1BBD7692"/>
    <w:rsid w:val="1BD57A83"/>
    <w:rsid w:val="1C0A3120"/>
    <w:rsid w:val="1C0F1034"/>
    <w:rsid w:val="1C22284C"/>
    <w:rsid w:val="1C322FB9"/>
    <w:rsid w:val="1C3711C5"/>
    <w:rsid w:val="1C3F26A8"/>
    <w:rsid w:val="1C4A299E"/>
    <w:rsid w:val="1C575822"/>
    <w:rsid w:val="1CA16B8C"/>
    <w:rsid w:val="1CBB0E38"/>
    <w:rsid w:val="1CC072BA"/>
    <w:rsid w:val="1CDB68DC"/>
    <w:rsid w:val="1D0A259B"/>
    <w:rsid w:val="1D146564"/>
    <w:rsid w:val="1D1D7965"/>
    <w:rsid w:val="1D28529F"/>
    <w:rsid w:val="1D567062"/>
    <w:rsid w:val="1D9B27E9"/>
    <w:rsid w:val="1DD47664"/>
    <w:rsid w:val="1DDF6930"/>
    <w:rsid w:val="1DEA41F0"/>
    <w:rsid w:val="1E1079A0"/>
    <w:rsid w:val="1E5055DE"/>
    <w:rsid w:val="1E566E23"/>
    <w:rsid w:val="1E5A3271"/>
    <w:rsid w:val="1E846984"/>
    <w:rsid w:val="1EB87EA2"/>
    <w:rsid w:val="1EDD48CA"/>
    <w:rsid w:val="1EDD5146"/>
    <w:rsid w:val="1F1067A8"/>
    <w:rsid w:val="1F1D59C1"/>
    <w:rsid w:val="1F1E1E5A"/>
    <w:rsid w:val="1F48224B"/>
    <w:rsid w:val="1F4B6A0E"/>
    <w:rsid w:val="1F967084"/>
    <w:rsid w:val="1F9F06C7"/>
    <w:rsid w:val="1FB0794F"/>
    <w:rsid w:val="1FB90B95"/>
    <w:rsid w:val="1FD937BB"/>
    <w:rsid w:val="20013CF4"/>
    <w:rsid w:val="203C56E8"/>
    <w:rsid w:val="20423204"/>
    <w:rsid w:val="20611751"/>
    <w:rsid w:val="207D5022"/>
    <w:rsid w:val="20B966FF"/>
    <w:rsid w:val="20D235C1"/>
    <w:rsid w:val="20DD5E1F"/>
    <w:rsid w:val="20F929CE"/>
    <w:rsid w:val="210A5A7C"/>
    <w:rsid w:val="21163114"/>
    <w:rsid w:val="213A71E8"/>
    <w:rsid w:val="21450F93"/>
    <w:rsid w:val="21551073"/>
    <w:rsid w:val="2155352E"/>
    <w:rsid w:val="215D2336"/>
    <w:rsid w:val="21602CE3"/>
    <w:rsid w:val="21BC07DC"/>
    <w:rsid w:val="21F10200"/>
    <w:rsid w:val="22053560"/>
    <w:rsid w:val="222525E3"/>
    <w:rsid w:val="2257012F"/>
    <w:rsid w:val="22634F35"/>
    <w:rsid w:val="22693CC1"/>
    <w:rsid w:val="2292023E"/>
    <w:rsid w:val="22A37D04"/>
    <w:rsid w:val="22A82513"/>
    <w:rsid w:val="22E52FE0"/>
    <w:rsid w:val="22FA7856"/>
    <w:rsid w:val="230031A2"/>
    <w:rsid w:val="233365F4"/>
    <w:rsid w:val="233A0D3D"/>
    <w:rsid w:val="23613FE5"/>
    <w:rsid w:val="237733DF"/>
    <w:rsid w:val="237D7A8D"/>
    <w:rsid w:val="23831827"/>
    <w:rsid w:val="23BB554F"/>
    <w:rsid w:val="23CF10FE"/>
    <w:rsid w:val="23D7253B"/>
    <w:rsid w:val="240024DB"/>
    <w:rsid w:val="2409682E"/>
    <w:rsid w:val="243142A8"/>
    <w:rsid w:val="243564AA"/>
    <w:rsid w:val="24481825"/>
    <w:rsid w:val="24540197"/>
    <w:rsid w:val="247E7BEE"/>
    <w:rsid w:val="249D3904"/>
    <w:rsid w:val="24AD5D8B"/>
    <w:rsid w:val="24E142A3"/>
    <w:rsid w:val="25395D02"/>
    <w:rsid w:val="25711D6C"/>
    <w:rsid w:val="259F376D"/>
    <w:rsid w:val="25C55C12"/>
    <w:rsid w:val="25CD6DAC"/>
    <w:rsid w:val="25D8799C"/>
    <w:rsid w:val="25E93A3F"/>
    <w:rsid w:val="25E96E13"/>
    <w:rsid w:val="2603002C"/>
    <w:rsid w:val="263E3A1F"/>
    <w:rsid w:val="26432592"/>
    <w:rsid w:val="26494A7C"/>
    <w:rsid w:val="268A14B9"/>
    <w:rsid w:val="26907D2D"/>
    <w:rsid w:val="26923EC2"/>
    <w:rsid w:val="27353FE4"/>
    <w:rsid w:val="275059B8"/>
    <w:rsid w:val="275436C4"/>
    <w:rsid w:val="277071B8"/>
    <w:rsid w:val="2783146A"/>
    <w:rsid w:val="27856367"/>
    <w:rsid w:val="27B47655"/>
    <w:rsid w:val="27CC1DFF"/>
    <w:rsid w:val="27D407CF"/>
    <w:rsid w:val="27F43375"/>
    <w:rsid w:val="2865749D"/>
    <w:rsid w:val="28663775"/>
    <w:rsid w:val="286F2E18"/>
    <w:rsid w:val="28866166"/>
    <w:rsid w:val="28D17836"/>
    <w:rsid w:val="29177019"/>
    <w:rsid w:val="29272D0D"/>
    <w:rsid w:val="292F5164"/>
    <w:rsid w:val="293A6CE3"/>
    <w:rsid w:val="29701459"/>
    <w:rsid w:val="29A00B89"/>
    <w:rsid w:val="29AA6DB2"/>
    <w:rsid w:val="29AD14A0"/>
    <w:rsid w:val="29B94723"/>
    <w:rsid w:val="29C77184"/>
    <w:rsid w:val="29DD4741"/>
    <w:rsid w:val="29DE2457"/>
    <w:rsid w:val="29E62A2F"/>
    <w:rsid w:val="29F71DE7"/>
    <w:rsid w:val="2A137D16"/>
    <w:rsid w:val="2A180D8C"/>
    <w:rsid w:val="2A4B19E9"/>
    <w:rsid w:val="2A4F6D6F"/>
    <w:rsid w:val="2A634A41"/>
    <w:rsid w:val="2A6B7E75"/>
    <w:rsid w:val="2AA7799D"/>
    <w:rsid w:val="2AC428C3"/>
    <w:rsid w:val="2ACB4507"/>
    <w:rsid w:val="2AD368F1"/>
    <w:rsid w:val="2AF31834"/>
    <w:rsid w:val="2AF4298A"/>
    <w:rsid w:val="2B0F2660"/>
    <w:rsid w:val="2B522EBE"/>
    <w:rsid w:val="2B54061C"/>
    <w:rsid w:val="2B6B1D5F"/>
    <w:rsid w:val="2B726A3E"/>
    <w:rsid w:val="2BAC4F6C"/>
    <w:rsid w:val="2BD318F4"/>
    <w:rsid w:val="2BDE7C22"/>
    <w:rsid w:val="2BF563D1"/>
    <w:rsid w:val="2C5C7184"/>
    <w:rsid w:val="2C6002A3"/>
    <w:rsid w:val="2C8D63C4"/>
    <w:rsid w:val="2C8E148E"/>
    <w:rsid w:val="2CB520E6"/>
    <w:rsid w:val="2CD333F3"/>
    <w:rsid w:val="2CEC62B4"/>
    <w:rsid w:val="2CED3155"/>
    <w:rsid w:val="2CFD7019"/>
    <w:rsid w:val="2D054EA4"/>
    <w:rsid w:val="2D155EB2"/>
    <w:rsid w:val="2D1F4EE0"/>
    <w:rsid w:val="2D76581E"/>
    <w:rsid w:val="2D7B657F"/>
    <w:rsid w:val="2D800BDE"/>
    <w:rsid w:val="2D813902"/>
    <w:rsid w:val="2DA42ADC"/>
    <w:rsid w:val="2DAB3BC1"/>
    <w:rsid w:val="2DB26C19"/>
    <w:rsid w:val="2E383C08"/>
    <w:rsid w:val="2E433A3B"/>
    <w:rsid w:val="2E4658CD"/>
    <w:rsid w:val="2E6549E8"/>
    <w:rsid w:val="2E761F26"/>
    <w:rsid w:val="2E8C7C34"/>
    <w:rsid w:val="2EA275A3"/>
    <w:rsid w:val="2F2F7589"/>
    <w:rsid w:val="2F593012"/>
    <w:rsid w:val="2F8D0BC2"/>
    <w:rsid w:val="2F9D774B"/>
    <w:rsid w:val="305D3097"/>
    <w:rsid w:val="3062277D"/>
    <w:rsid w:val="3090463E"/>
    <w:rsid w:val="30B75B9C"/>
    <w:rsid w:val="31237A8F"/>
    <w:rsid w:val="313D09D8"/>
    <w:rsid w:val="314A400A"/>
    <w:rsid w:val="31625C0D"/>
    <w:rsid w:val="31B94760"/>
    <w:rsid w:val="31D13506"/>
    <w:rsid w:val="31F025FB"/>
    <w:rsid w:val="32096B1F"/>
    <w:rsid w:val="32166664"/>
    <w:rsid w:val="322815A9"/>
    <w:rsid w:val="323A7AE4"/>
    <w:rsid w:val="323E2F10"/>
    <w:rsid w:val="324F2B51"/>
    <w:rsid w:val="32671E20"/>
    <w:rsid w:val="3270495D"/>
    <w:rsid w:val="32BF7870"/>
    <w:rsid w:val="32C00B90"/>
    <w:rsid w:val="32C17875"/>
    <w:rsid w:val="32D14CAE"/>
    <w:rsid w:val="32DC200F"/>
    <w:rsid w:val="32DF493C"/>
    <w:rsid w:val="32F05F30"/>
    <w:rsid w:val="32FC26E7"/>
    <w:rsid w:val="330470DB"/>
    <w:rsid w:val="331F4404"/>
    <w:rsid w:val="3328459D"/>
    <w:rsid w:val="33367A45"/>
    <w:rsid w:val="335963F5"/>
    <w:rsid w:val="335C04D0"/>
    <w:rsid w:val="336800F3"/>
    <w:rsid w:val="33765E8B"/>
    <w:rsid w:val="33827E7B"/>
    <w:rsid w:val="33953978"/>
    <w:rsid w:val="33BD1E45"/>
    <w:rsid w:val="33C60914"/>
    <w:rsid w:val="33C97720"/>
    <w:rsid w:val="34050402"/>
    <w:rsid w:val="34525814"/>
    <w:rsid w:val="345706BB"/>
    <w:rsid w:val="346331FF"/>
    <w:rsid w:val="347F2CC2"/>
    <w:rsid w:val="349108CB"/>
    <w:rsid w:val="34B017AB"/>
    <w:rsid w:val="34B07DC4"/>
    <w:rsid w:val="34BA330D"/>
    <w:rsid w:val="35217A79"/>
    <w:rsid w:val="35274898"/>
    <w:rsid w:val="352B325E"/>
    <w:rsid w:val="35472968"/>
    <w:rsid w:val="356F35F5"/>
    <w:rsid w:val="358351F8"/>
    <w:rsid w:val="358A6AAF"/>
    <w:rsid w:val="35973575"/>
    <w:rsid w:val="35A54E07"/>
    <w:rsid w:val="35B53534"/>
    <w:rsid w:val="35D24B6F"/>
    <w:rsid w:val="35E17C21"/>
    <w:rsid w:val="3611194A"/>
    <w:rsid w:val="362A32CB"/>
    <w:rsid w:val="36330B29"/>
    <w:rsid w:val="363A3908"/>
    <w:rsid w:val="364D2CDC"/>
    <w:rsid w:val="366A2FE4"/>
    <w:rsid w:val="3673336C"/>
    <w:rsid w:val="367C648F"/>
    <w:rsid w:val="3692162C"/>
    <w:rsid w:val="369A2AEF"/>
    <w:rsid w:val="36A06941"/>
    <w:rsid w:val="36AC3132"/>
    <w:rsid w:val="36D92333"/>
    <w:rsid w:val="36E54B27"/>
    <w:rsid w:val="36F41B4B"/>
    <w:rsid w:val="36F55B23"/>
    <w:rsid w:val="36FB194C"/>
    <w:rsid w:val="374A36B4"/>
    <w:rsid w:val="37830D83"/>
    <w:rsid w:val="379201BE"/>
    <w:rsid w:val="37A54D1A"/>
    <w:rsid w:val="381E7923"/>
    <w:rsid w:val="382501F5"/>
    <w:rsid w:val="382F49B0"/>
    <w:rsid w:val="3833016A"/>
    <w:rsid w:val="38453343"/>
    <w:rsid w:val="384C4F40"/>
    <w:rsid w:val="38532FD3"/>
    <w:rsid w:val="3868556B"/>
    <w:rsid w:val="388E2892"/>
    <w:rsid w:val="388F693E"/>
    <w:rsid w:val="38977980"/>
    <w:rsid w:val="38C67193"/>
    <w:rsid w:val="38D47D73"/>
    <w:rsid w:val="390C22A8"/>
    <w:rsid w:val="39115E89"/>
    <w:rsid w:val="39177218"/>
    <w:rsid w:val="3923268C"/>
    <w:rsid w:val="39281F54"/>
    <w:rsid w:val="39432DE6"/>
    <w:rsid w:val="394F0574"/>
    <w:rsid w:val="399012B6"/>
    <w:rsid w:val="39D72D0A"/>
    <w:rsid w:val="39F57078"/>
    <w:rsid w:val="3A315863"/>
    <w:rsid w:val="3A5B2AEE"/>
    <w:rsid w:val="3A64619B"/>
    <w:rsid w:val="3A6B6EAC"/>
    <w:rsid w:val="3ACA7CA8"/>
    <w:rsid w:val="3AF40B44"/>
    <w:rsid w:val="3AF60B77"/>
    <w:rsid w:val="3AF670E3"/>
    <w:rsid w:val="3B0365C8"/>
    <w:rsid w:val="3B061CB6"/>
    <w:rsid w:val="3B1157E8"/>
    <w:rsid w:val="3B576AF6"/>
    <w:rsid w:val="3B627D68"/>
    <w:rsid w:val="3B7226F1"/>
    <w:rsid w:val="3B7E3DD6"/>
    <w:rsid w:val="3B864944"/>
    <w:rsid w:val="3BA417EE"/>
    <w:rsid w:val="3BAF1BD6"/>
    <w:rsid w:val="3BC51DEB"/>
    <w:rsid w:val="3BEF7F72"/>
    <w:rsid w:val="3C087ED5"/>
    <w:rsid w:val="3C15746C"/>
    <w:rsid w:val="3C616AF7"/>
    <w:rsid w:val="3C994D97"/>
    <w:rsid w:val="3CB37EF3"/>
    <w:rsid w:val="3CB61150"/>
    <w:rsid w:val="3CBF3F1F"/>
    <w:rsid w:val="3CD16F04"/>
    <w:rsid w:val="3CDC6404"/>
    <w:rsid w:val="3D13406F"/>
    <w:rsid w:val="3D323CC5"/>
    <w:rsid w:val="3D4D434F"/>
    <w:rsid w:val="3D50138C"/>
    <w:rsid w:val="3D7760E7"/>
    <w:rsid w:val="3D7E2B3D"/>
    <w:rsid w:val="3D934649"/>
    <w:rsid w:val="3DCC690C"/>
    <w:rsid w:val="3DEE31FE"/>
    <w:rsid w:val="3DF0208A"/>
    <w:rsid w:val="3DFA1203"/>
    <w:rsid w:val="3DFC628E"/>
    <w:rsid w:val="3E340F76"/>
    <w:rsid w:val="3E422518"/>
    <w:rsid w:val="3E5B1FCD"/>
    <w:rsid w:val="3EBA2E54"/>
    <w:rsid w:val="3EC61B10"/>
    <w:rsid w:val="3EDA690F"/>
    <w:rsid w:val="3EF25047"/>
    <w:rsid w:val="3F5F726B"/>
    <w:rsid w:val="3F91763B"/>
    <w:rsid w:val="3FF605B3"/>
    <w:rsid w:val="400734D2"/>
    <w:rsid w:val="405100EB"/>
    <w:rsid w:val="406769A1"/>
    <w:rsid w:val="408C3D50"/>
    <w:rsid w:val="40A52B5F"/>
    <w:rsid w:val="40AE694D"/>
    <w:rsid w:val="40AF0F7B"/>
    <w:rsid w:val="40D777F0"/>
    <w:rsid w:val="40DD74B6"/>
    <w:rsid w:val="40F831E5"/>
    <w:rsid w:val="4107596B"/>
    <w:rsid w:val="413F23DF"/>
    <w:rsid w:val="414D33C7"/>
    <w:rsid w:val="41522B07"/>
    <w:rsid w:val="41895EAC"/>
    <w:rsid w:val="418B1340"/>
    <w:rsid w:val="41A23F4E"/>
    <w:rsid w:val="41CA6B9D"/>
    <w:rsid w:val="41CE0835"/>
    <w:rsid w:val="41DA6C7F"/>
    <w:rsid w:val="41FA337B"/>
    <w:rsid w:val="420523C4"/>
    <w:rsid w:val="420733BA"/>
    <w:rsid w:val="42383B69"/>
    <w:rsid w:val="4238432B"/>
    <w:rsid w:val="42441A0F"/>
    <w:rsid w:val="426D604A"/>
    <w:rsid w:val="426F78D7"/>
    <w:rsid w:val="429807E6"/>
    <w:rsid w:val="429961E6"/>
    <w:rsid w:val="429D71EF"/>
    <w:rsid w:val="42DD3916"/>
    <w:rsid w:val="43314229"/>
    <w:rsid w:val="43526E66"/>
    <w:rsid w:val="435B0B72"/>
    <w:rsid w:val="435C66F7"/>
    <w:rsid w:val="437102CC"/>
    <w:rsid w:val="437D5618"/>
    <w:rsid w:val="438D1C09"/>
    <w:rsid w:val="43A27E09"/>
    <w:rsid w:val="43CC3806"/>
    <w:rsid w:val="43FB719D"/>
    <w:rsid w:val="440C2920"/>
    <w:rsid w:val="443655B9"/>
    <w:rsid w:val="443C3D6B"/>
    <w:rsid w:val="444C36F8"/>
    <w:rsid w:val="4468294E"/>
    <w:rsid w:val="447B1AAB"/>
    <w:rsid w:val="44876A66"/>
    <w:rsid w:val="44BE053A"/>
    <w:rsid w:val="44D5555B"/>
    <w:rsid w:val="44D7078B"/>
    <w:rsid w:val="45225C00"/>
    <w:rsid w:val="455F2009"/>
    <w:rsid w:val="456941E0"/>
    <w:rsid w:val="458C0DE7"/>
    <w:rsid w:val="45A32D49"/>
    <w:rsid w:val="46045252"/>
    <w:rsid w:val="464F187E"/>
    <w:rsid w:val="4694471E"/>
    <w:rsid w:val="46DA52B7"/>
    <w:rsid w:val="46FC4133"/>
    <w:rsid w:val="47052D32"/>
    <w:rsid w:val="472D4178"/>
    <w:rsid w:val="47322210"/>
    <w:rsid w:val="473775A5"/>
    <w:rsid w:val="47736C91"/>
    <w:rsid w:val="4787413C"/>
    <w:rsid w:val="47AD486F"/>
    <w:rsid w:val="47BE3772"/>
    <w:rsid w:val="47D73807"/>
    <w:rsid w:val="48033DB2"/>
    <w:rsid w:val="48043C05"/>
    <w:rsid w:val="48070C3E"/>
    <w:rsid w:val="481C2A9D"/>
    <w:rsid w:val="48265F3F"/>
    <w:rsid w:val="48441294"/>
    <w:rsid w:val="48791FF2"/>
    <w:rsid w:val="48BF145A"/>
    <w:rsid w:val="48D52D73"/>
    <w:rsid w:val="490E23D6"/>
    <w:rsid w:val="491C5091"/>
    <w:rsid w:val="495A7D61"/>
    <w:rsid w:val="49752CD8"/>
    <w:rsid w:val="49775524"/>
    <w:rsid w:val="4977795B"/>
    <w:rsid w:val="49794808"/>
    <w:rsid w:val="499E68E3"/>
    <w:rsid w:val="49C24592"/>
    <w:rsid w:val="49EB1CFD"/>
    <w:rsid w:val="49EE5A6B"/>
    <w:rsid w:val="4A321411"/>
    <w:rsid w:val="4A671A3B"/>
    <w:rsid w:val="4A764B84"/>
    <w:rsid w:val="4A7A4687"/>
    <w:rsid w:val="4A8B0EDD"/>
    <w:rsid w:val="4ABF032B"/>
    <w:rsid w:val="4AC53B1B"/>
    <w:rsid w:val="4ACA59E9"/>
    <w:rsid w:val="4AE14BED"/>
    <w:rsid w:val="4AE44428"/>
    <w:rsid w:val="4AEC5B60"/>
    <w:rsid w:val="4AF2457E"/>
    <w:rsid w:val="4AF31CAC"/>
    <w:rsid w:val="4B105296"/>
    <w:rsid w:val="4B326776"/>
    <w:rsid w:val="4B3F4C8F"/>
    <w:rsid w:val="4B455997"/>
    <w:rsid w:val="4BA04D54"/>
    <w:rsid w:val="4BC04486"/>
    <w:rsid w:val="4BC054DE"/>
    <w:rsid w:val="4BC16120"/>
    <w:rsid w:val="4BD44FA1"/>
    <w:rsid w:val="4BF4112C"/>
    <w:rsid w:val="4BFA202D"/>
    <w:rsid w:val="4C054500"/>
    <w:rsid w:val="4C156A8B"/>
    <w:rsid w:val="4C1B23C3"/>
    <w:rsid w:val="4C251CB8"/>
    <w:rsid w:val="4C2B0BFF"/>
    <w:rsid w:val="4C440D3A"/>
    <w:rsid w:val="4C482C5B"/>
    <w:rsid w:val="4C7C2266"/>
    <w:rsid w:val="4C7C4610"/>
    <w:rsid w:val="4C7E63E2"/>
    <w:rsid w:val="4CC63B7A"/>
    <w:rsid w:val="4CCA5449"/>
    <w:rsid w:val="4CCF1611"/>
    <w:rsid w:val="4D004839"/>
    <w:rsid w:val="4D1B2866"/>
    <w:rsid w:val="4D475836"/>
    <w:rsid w:val="4D4A478B"/>
    <w:rsid w:val="4D527BC3"/>
    <w:rsid w:val="4D5736FC"/>
    <w:rsid w:val="4D5D2806"/>
    <w:rsid w:val="4D7D0D8D"/>
    <w:rsid w:val="4DAB4D24"/>
    <w:rsid w:val="4DB12E91"/>
    <w:rsid w:val="4DD1419E"/>
    <w:rsid w:val="4DD97413"/>
    <w:rsid w:val="4DE60A2E"/>
    <w:rsid w:val="4DFE4B3E"/>
    <w:rsid w:val="4E61575B"/>
    <w:rsid w:val="4E9F149E"/>
    <w:rsid w:val="4EC204F3"/>
    <w:rsid w:val="4ECE7D6A"/>
    <w:rsid w:val="4ED20C28"/>
    <w:rsid w:val="4EE62E63"/>
    <w:rsid w:val="4F153B81"/>
    <w:rsid w:val="4F322AA8"/>
    <w:rsid w:val="4F54109E"/>
    <w:rsid w:val="4F66462D"/>
    <w:rsid w:val="4F6A686B"/>
    <w:rsid w:val="4F876D01"/>
    <w:rsid w:val="4FB40A52"/>
    <w:rsid w:val="4FD1250B"/>
    <w:rsid w:val="4FF25909"/>
    <w:rsid w:val="500D3D7E"/>
    <w:rsid w:val="5023655B"/>
    <w:rsid w:val="50257FC3"/>
    <w:rsid w:val="503550C4"/>
    <w:rsid w:val="506954EA"/>
    <w:rsid w:val="506F2928"/>
    <w:rsid w:val="5079153F"/>
    <w:rsid w:val="5082371F"/>
    <w:rsid w:val="508613F4"/>
    <w:rsid w:val="5095530B"/>
    <w:rsid w:val="50A340EA"/>
    <w:rsid w:val="50C51EED"/>
    <w:rsid w:val="50E94861"/>
    <w:rsid w:val="510D3996"/>
    <w:rsid w:val="512B3A0D"/>
    <w:rsid w:val="51476948"/>
    <w:rsid w:val="51673A41"/>
    <w:rsid w:val="51685ED0"/>
    <w:rsid w:val="51856B3F"/>
    <w:rsid w:val="51952BAD"/>
    <w:rsid w:val="51BD054B"/>
    <w:rsid w:val="51E8549D"/>
    <w:rsid w:val="51EE6278"/>
    <w:rsid w:val="51FD53A6"/>
    <w:rsid w:val="52492AE9"/>
    <w:rsid w:val="526726C4"/>
    <w:rsid w:val="52693766"/>
    <w:rsid w:val="526F5D0D"/>
    <w:rsid w:val="52923D2B"/>
    <w:rsid w:val="529A21D8"/>
    <w:rsid w:val="52B27164"/>
    <w:rsid w:val="52B95053"/>
    <w:rsid w:val="52EE2ABC"/>
    <w:rsid w:val="52F769DE"/>
    <w:rsid w:val="531A0511"/>
    <w:rsid w:val="533D7785"/>
    <w:rsid w:val="535C1ED5"/>
    <w:rsid w:val="5376101D"/>
    <w:rsid w:val="538E6989"/>
    <w:rsid w:val="539B29F3"/>
    <w:rsid w:val="53BA2912"/>
    <w:rsid w:val="5449292D"/>
    <w:rsid w:val="544F1AF6"/>
    <w:rsid w:val="5467093C"/>
    <w:rsid w:val="546B06B7"/>
    <w:rsid w:val="547119BF"/>
    <w:rsid w:val="54C30435"/>
    <w:rsid w:val="54C86750"/>
    <w:rsid w:val="54E6055E"/>
    <w:rsid w:val="54EB770F"/>
    <w:rsid w:val="54ED01A6"/>
    <w:rsid w:val="54F84533"/>
    <w:rsid w:val="5508709F"/>
    <w:rsid w:val="551335ED"/>
    <w:rsid w:val="55393EDB"/>
    <w:rsid w:val="55B70852"/>
    <w:rsid w:val="55C61C10"/>
    <w:rsid w:val="55D13490"/>
    <w:rsid w:val="560C1473"/>
    <w:rsid w:val="56110693"/>
    <w:rsid w:val="561744D9"/>
    <w:rsid w:val="564719CC"/>
    <w:rsid w:val="56600470"/>
    <w:rsid w:val="56607438"/>
    <w:rsid w:val="568A3A57"/>
    <w:rsid w:val="56AD32AF"/>
    <w:rsid w:val="56EE3B11"/>
    <w:rsid w:val="571310C2"/>
    <w:rsid w:val="5739546C"/>
    <w:rsid w:val="575E63C4"/>
    <w:rsid w:val="578A4B88"/>
    <w:rsid w:val="579E6065"/>
    <w:rsid w:val="57A335CD"/>
    <w:rsid w:val="57CE0285"/>
    <w:rsid w:val="580A12DB"/>
    <w:rsid w:val="581F0903"/>
    <w:rsid w:val="581F42B1"/>
    <w:rsid w:val="58244020"/>
    <w:rsid w:val="582F56A3"/>
    <w:rsid w:val="583F757F"/>
    <w:rsid w:val="58DD0901"/>
    <w:rsid w:val="590028F9"/>
    <w:rsid w:val="59161571"/>
    <w:rsid w:val="59362EE0"/>
    <w:rsid w:val="5944316F"/>
    <w:rsid w:val="595527E9"/>
    <w:rsid w:val="5984413A"/>
    <w:rsid w:val="59954A0F"/>
    <w:rsid w:val="59EA442E"/>
    <w:rsid w:val="59EB2657"/>
    <w:rsid w:val="59F909DC"/>
    <w:rsid w:val="5A6700E5"/>
    <w:rsid w:val="5A6F3AD1"/>
    <w:rsid w:val="5A7E16EF"/>
    <w:rsid w:val="5ACB4EDE"/>
    <w:rsid w:val="5ACF4107"/>
    <w:rsid w:val="5AD90A12"/>
    <w:rsid w:val="5B125C18"/>
    <w:rsid w:val="5B3F0E63"/>
    <w:rsid w:val="5B8D610B"/>
    <w:rsid w:val="5BD549BB"/>
    <w:rsid w:val="5C1016DA"/>
    <w:rsid w:val="5C1E0BA1"/>
    <w:rsid w:val="5C89545E"/>
    <w:rsid w:val="5C90458E"/>
    <w:rsid w:val="5C960031"/>
    <w:rsid w:val="5C9C51E4"/>
    <w:rsid w:val="5CD1080F"/>
    <w:rsid w:val="5CE22071"/>
    <w:rsid w:val="5D0460C4"/>
    <w:rsid w:val="5D2D7583"/>
    <w:rsid w:val="5DA76AD7"/>
    <w:rsid w:val="5DE330DD"/>
    <w:rsid w:val="5E0162A7"/>
    <w:rsid w:val="5E1C544E"/>
    <w:rsid w:val="5E2E046D"/>
    <w:rsid w:val="5E3A0D8D"/>
    <w:rsid w:val="5EA07742"/>
    <w:rsid w:val="5EB93558"/>
    <w:rsid w:val="5EDC7539"/>
    <w:rsid w:val="5EDF04E1"/>
    <w:rsid w:val="5EF576C4"/>
    <w:rsid w:val="5F0075BF"/>
    <w:rsid w:val="5F1A49AE"/>
    <w:rsid w:val="5F206F1E"/>
    <w:rsid w:val="5F2537C0"/>
    <w:rsid w:val="5F72486C"/>
    <w:rsid w:val="5F7A3BA9"/>
    <w:rsid w:val="5F87755F"/>
    <w:rsid w:val="5FA605FE"/>
    <w:rsid w:val="5FF03169"/>
    <w:rsid w:val="60034DE5"/>
    <w:rsid w:val="601C7070"/>
    <w:rsid w:val="60307E2A"/>
    <w:rsid w:val="6041684C"/>
    <w:rsid w:val="604B17AF"/>
    <w:rsid w:val="604F1770"/>
    <w:rsid w:val="605368EE"/>
    <w:rsid w:val="605C5991"/>
    <w:rsid w:val="60685510"/>
    <w:rsid w:val="60795366"/>
    <w:rsid w:val="608254AF"/>
    <w:rsid w:val="608468CA"/>
    <w:rsid w:val="608C67C9"/>
    <w:rsid w:val="60B86A11"/>
    <w:rsid w:val="60D93EE4"/>
    <w:rsid w:val="60DE0568"/>
    <w:rsid w:val="610C2144"/>
    <w:rsid w:val="61122EB8"/>
    <w:rsid w:val="611A13C0"/>
    <w:rsid w:val="613F4E24"/>
    <w:rsid w:val="61525F7F"/>
    <w:rsid w:val="619D30F8"/>
    <w:rsid w:val="61F16478"/>
    <w:rsid w:val="620D28D4"/>
    <w:rsid w:val="620E74DE"/>
    <w:rsid w:val="621422DE"/>
    <w:rsid w:val="62163A8E"/>
    <w:rsid w:val="621B1A09"/>
    <w:rsid w:val="62256022"/>
    <w:rsid w:val="62655874"/>
    <w:rsid w:val="628D71B5"/>
    <w:rsid w:val="62C82674"/>
    <w:rsid w:val="62DD36C0"/>
    <w:rsid w:val="62EE49DC"/>
    <w:rsid w:val="631637DC"/>
    <w:rsid w:val="631A5153"/>
    <w:rsid w:val="631C1158"/>
    <w:rsid w:val="632356A1"/>
    <w:rsid w:val="632A7BB2"/>
    <w:rsid w:val="63360A25"/>
    <w:rsid w:val="63636505"/>
    <w:rsid w:val="63BD601E"/>
    <w:rsid w:val="63E93028"/>
    <w:rsid w:val="640E01B2"/>
    <w:rsid w:val="642F2E91"/>
    <w:rsid w:val="64307462"/>
    <w:rsid w:val="649623CB"/>
    <w:rsid w:val="6496644E"/>
    <w:rsid w:val="64A840B6"/>
    <w:rsid w:val="64D5089B"/>
    <w:rsid w:val="64E919D4"/>
    <w:rsid w:val="64FB3F92"/>
    <w:rsid w:val="650148DF"/>
    <w:rsid w:val="651D4670"/>
    <w:rsid w:val="6525483A"/>
    <w:rsid w:val="656D37C1"/>
    <w:rsid w:val="656D74C8"/>
    <w:rsid w:val="65757DAA"/>
    <w:rsid w:val="658248C6"/>
    <w:rsid w:val="6592322A"/>
    <w:rsid w:val="65C6783E"/>
    <w:rsid w:val="65DA6A49"/>
    <w:rsid w:val="65E528CD"/>
    <w:rsid w:val="660F72A3"/>
    <w:rsid w:val="661104D6"/>
    <w:rsid w:val="661252EC"/>
    <w:rsid w:val="6614452F"/>
    <w:rsid w:val="661E7233"/>
    <w:rsid w:val="66254E24"/>
    <w:rsid w:val="663839F9"/>
    <w:rsid w:val="66467A56"/>
    <w:rsid w:val="666C165C"/>
    <w:rsid w:val="66780F2E"/>
    <w:rsid w:val="668F041A"/>
    <w:rsid w:val="668F1DBF"/>
    <w:rsid w:val="66935130"/>
    <w:rsid w:val="669570AC"/>
    <w:rsid w:val="66A2485E"/>
    <w:rsid w:val="66AE39FB"/>
    <w:rsid w:val="67115E1B"/>
    <w:rsid w:val="672C1BC6"/>
    <w:rsid w:val="67761274"/>
    <w:rsid w:val="67E06D7C"/>
    <w:rsid w:val="68140769"/>
    <w:rsid w:val="681839B8"/>
    <w:rsid w:val="68193F80"/>
    <w:rsid w:val="68245C7F"/>
    <w:rsid w:val="68277D36"/>
    <w:rsid w:val="6840537B"/>
    <w:rsid w:val="68567E64"/>
    <w:rsid w:val="6897601B"/>
    <w:rsid w:val="68F1685C"/>
    <w:rsid w:val="690E58F8"/>
    <w:rsid w:val="694010D8"/>
    <w:rsid w:val="694B1D51"/>
    <w:rsid w:val="69643B47"/>
    <w:rsid w:val="696C7FD0"/>
    <w:rsid w:val="69712778"/>
    <w:rsid w:val="69716D15"/>
    <w:rsid w:val="697E4FFE"/>
    <w:rsid w:val="69803A21"/>
    <w:rsid w:val="69C00A5B"/>
    <w:rsid w:val="69E34100"/>
    <w:rsid w:val="69F707F0"/>
    <w:rsid w:val="6A0369A3"/>
    <w:rsid w:val="6A2E7A01"/>
    <w:rsid w:val="6A471164"/>
    <w:rsid w:val="6A532432"/>
    <w:rsid w:val="6A7209C9"/>
    <w:rsid w:val="6AC84780"/>
    <w:rsid w:val="6ACE2FCA"/>
    <w:rsid w:val="6B0375CC"/>
    <w:rsid w:val="6B137CC4"/>
    <w:rsid w:val="6B220EFC"/>
    <w:rsid w:val="6B2D5178"/>
    <w:rsid w:val="6B633A9C"/>
    <w:rsid w:val="6B7E3D51"/>
    <w:rsid w:val="6B845E67"/>
    <w:rsid w:val="6BC3768C"/>
    <w:rsid w:val="6BDC1709"/>
    <w:rsid w:val="6C1270B6"/>
    <w:rsid w:val="6C1B585C"/>
    <w:rsid w:val="6CA43E26"/>
    <w:rsid w:val="6CAF3340"/>
    <w:rsid w:val="6CB208B1"/>
    <w:rsid w:val="6CB35074"/>
    <w:rsid w:val="6CB61659"/>
    <w:rsid w:val="6CB94EDE"/>
    <w:rsid w:val="6CEC5B36"/>
    <w:rsid w:val="6D476592"/>
    <w:rsid w:val="6D6D2B28"/>
    <w:rsid w:val="6D787081"/>
    <w:rsid w:val="6D7E4A63"/>
    <w:rsid w:val="6DBD0237"/>
    <w:rsid w:val="6E005BAF"/>
    <w:rsid w:val="6E1B5D4D"/>
    <w:rsid w:val="6E6F7D1D"/>
    <w:rsid w:val="6EB6651A"/>
    <w:rsid w:val="6ECD7E7F"/>
    <w:rsid w:val="6F065A69"/>
    <w:rsid w:val="6F366817"/>
    <w:rsid w:val="6F46775E"/>
    <w:rsid w:val="6F4A42DE"/>
    <w:rsid w:val="6F5164B7"/>
    <w:rsid w:val="6F552413"/>
    <w:rsid w:val="6F5E0120"/>
    <w:rsid w:val="6F7A6C97"/>
    <w:rsid w:val="6F984A61"/>
    <w:rsid w:val="6FEE4DFA"/>
    <w:rsid w:val="6FFF1F71"/>
    <w:rsid w:val="700B200C"/>
    <w:rsid w:val="703C162A"/>
    <w:rsid w:val="705C0DA1"/>
    <w:rsid w:val="706634C0"/>
    <w:rsid w:val="7075178E"/>
    <w:rsid w:val="709D4AD5"/>
    <w:rsid w:val="70AC5831"/>
    <w:rsid w:val="70C85215"/>
    <w:rsid w:val="70FC3E63"/>
    <w:rsid w:val="71123F17"/>
    <w:rsid w:val="712D30FE"/>
    <w:rsid w:val="712F398E"/>
    <w:rsid w:val="71386A8C"/>
    <w:rsid w:val="71594249"/>
    <w:rsid w:val="715E0A11"/>
    <w:rsid w:val="71A15ADD"/>
    <w:rsid w:val="71B33DB4"/>
    <w:rsid w:val="71CF77E8"/>
    <w:rsid w:val="71FC235E"/>
    <w:rsid w:val="72084945"/>
    <w:rsid w:val="7212704F"/>
    <w:rsid w:val="7235483F"/>
    <w:rsid w:val="72975AF5"/>
    <w:rsid w:val="72A8518B"/>
    <w:rsid w:val="72BE78D4"/>
    <w:rsid w:val="72DF31D9"/>
    <w:rsid w:val="730837AF"/>
    <w:rsid w:val="73364856"/>
    <w:rsid w:val="733C3EBD"/>
    <w:rsid w:val="73517844"/>
    <w:rsid w:val="7357583F"/>
    <w:rsid w:val="735E648B"/>
    <w:rsid w:val="736433AB"/>
    <w:rsid w:val="73797825"/>
    <w:rsid w:val="73881C2B"/>
    <w:rsid w:val="73A45511"/>
    <w:rsid w:val="741D5F9C"/>
    <w:rsid w:val="748C5DC8"/>
    <w:rsid w:val="74B62282"/>
    <w:rsid w:val="74DE680C"/>
    <w:rsid w:val="75224248"/>
    <w:rsid w:val="75227F32"/>
    <w:rsid w:val="752E50B3"/>
    <w:rsid w:val="75345EBC"/>
    <w:rsid w:val="754537B3"/>
    <w:rsid w:val="75951948"/>
    <w:rsid w:val="75AF0778"/>
    <w:rsid w:val="75ED3DDB"/>
    <w:rsid w:val="75F91AF5"/>
    <w:rsid w:val="75F9286E"/>
    <w:rsid w:val="75FD0A00"/>
    <w:rsid w:val="7620612E"/>
    <w:rsid w:val="76543C2E"/>
    <w:rsid w:val="7668697C"/>
    <w:rsid w:val="76914CE8"/>
    <w:rsid w:val="76BF7105"/>
    <w:rsid w:val="76C20400"/>
    <w:rsid w:val="76CD0075"/>
    <w:rsid w:val="76D56212"/>
    <w:rsid w:val="770554BD"/>
    <w:rsid w:val="770D14F5"/>
    <w:rsid w:val="770D6220"/>
    <w:rsid w:val="775314F5"/>
    <w:rsid w:val="7766298E"/>
    <w:rsid w:val="779D28C3"/>
    <w:rsid w:val="779F34C3"/>
    <w:rsid w:val="77C24EBA"/>
    <w:rsid w:val="77D44DA9"/>
    <w:rsid w:val="77E828F2"/>
    <w:rsid w:val="77EE6864"/>
    <w:rsid w:val="78186703"/>
    <w:rsid w:val="78364A80"/>
    <w:rsid w:val="784B72A7"/>
    <w:rsid w:val="784D715D"/>
    <w:rsid w:val="785E2109"/>
    <w:rsid w:val="78903190"/>
    <w:rsid w:val="78B627E7"/>
    <w:rsid w:val="78EB633A"/>
    <w:rsid w:val="78ED426E"/>
    <w:rsid w:val="78FB3EB7"/>
    <w:rsid w:val="791A2288"/>
    <w:rsid w:val="792271F2"/>
    <w:rsid w:val="79241820"/>
    <w:rsid w:val="792E7C63"/>
    <w:rsid w:val="793E55DC"/>
    <w:rsid w:val="79491DA8"/>
    <w:rsid w:val="79611CF8"/>
    <w:rsid w:val="7969571F"/>
    <w:rsid w:val="79A0654C"/>
    <w:rsid w:val="79B1783E"/>
    <w:rsid w:val="79E10463"/>
    <w:rsid w:val="79FB6436"/>
    <w:rsid w:val="79FD505A"/>
    <w:rsid w:val="7A03306E"/>
    <w:rsid w:val="7A4B260F"/>
    <w:rsid w:val="7A5B48EC"/>
    <w:rsid w:val="7AA560BF"/>
    <w:rsid w:val="7AD1071E"/>
    <w:rsid w:val="7ADF795C"/>
    <w:rsid w:val="7AF458EE"/>
    <w:rsid w:val="7AF97B21"/>
    <w:rsid w:val="7B12798F"/>
    <w:rsid w:val="7B24717F"/>
    <w:rsid w:val="7B7D7C6D"/>
    <w:rsid w:val="7B8F2F34"/>
    <w:rsid w:val="7BBD5A33"/>
    <w:rsid w:val="7BC93063"/>
    <w:rsid w:val="7BD3021A"/>
    <w:rsid w:val="7BD86E88"/>
    <w:rsid w:val="7BF05C10"/>
    <w:rsid w:val="7BF91EAC"/>
    <w:rsid w:val="7C191334"/>
    <w:rsid w:val="7C8270C8"/>
    <w:rsid w:val="7CCA3641"/>
    <w:rsid w:val="7CD658FB"/>
    <w:rsid w:val="7CF623EB"/>
    <w:rsid w:val="7CFC12BA"/>
    <w:rsid w:val="7D00197A"/>
    <w:rsid w:val="7D3B33A1"/>
    <w:rsid w:val="7D424A56"/>
    <w:rsid w:val="7D6271E9"/>
    <w:rsid w:val="7D7C7D3D"/>
    <w:rsid w:val="7D855DDB"/>
    <w:rsid w:val="7D9815A7"/>
    <w:rsid w:val="7DBB4805"/>
    <w:rsid w:val="7E113865"/>
    <w:rsid w:val="7E2453AC"/>
    <w:rsid w:val="7E2F36A4"/>
    <w:rsid w:val="7E4D2F8B"/>
    <w:rsid w:val="7E6308FC"/>
    <w:rsid w:val="7E7A78EF"/>
    <w:rsid w:val="7E826BEC"/>
    <w:rsid w:val="7EAE0490"/>
    <w:rsid w:val="7EBB72AD"/>
    <w:rsid w:val="7ECB197B"/>
    <w:rsid w:val="7F234716"/>
    <w:rsid w:val="7F3059A7"/>
    <w:rsid w:val="7F4B7F5D"/>
    <w:rsid w:val="7F66304A"/>
    <w:rsid w:val="7F720A43"/>
    <w:rsid w:val="7F946C30"/>
    <w:rsid w:val="7FA33744"/>
    <w:rsid w:val="7FAB3BBF"/>
    <w:rsid w:val="7FAE1D7C"/>
    <w:rsid w:val="7FB63746"/>
    <w:rsid w:val="7FDB3304"/>
    <w:rsid w:val="7FE72445"/>
    <w:rsid w:val="7FEB31EA"/>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F41A1BF-173F-4D8F-829D-9CD77E42E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iPriority="0" w:qFormat="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qFormat="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semiHidden="1" w:uiPriority="39" w:unhideWhenUsed="1" w:qFormat="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spacing w:after="60" w:line="360" w:lineRule="auto"/>
      <w:ind w:firstLine="680"/>
      <w:jc w:val="both"/>
    </w:pPr>
    <w:rPr>
      <w:rFonts w:eastAsia="Times New Roman"/>
      <w:sz w:val="28"/>
    </w:rPr>
  </w:style>
  <w:style w:type="paragraph" w:styleId="1">
    <w:name w:val="heading 1"/>
    <w:basedOn w:val="a0"/>
    <w:next w:val="a0"/>
    <w:link w:val="10"/>
    <w:uiPriority w:val="9"/>
    <w:qFormat/>
    <w:pPr>
      <w:keepNext/>
      <w:keepLines/>
      <w:numPr>
        <w:numId w:val="1"/>
      </w:numPr>
      <w:spacing w:before="240" w:after="0"/>
      <w:outlineLvl w:val="0"/>
    </w:pPr>
    <w:rPr>
      <w:rFonts w:eastAsiaTheme="majorEastAsia" w:cstheme="majorBidi"/>
      <w:b/>
      <w:szCs w:val="32"/>
    </w:rPr>
  </w:style>
  <w:style w:type="paragraph" w:styleId="2">
    <w:name w:val="heading 2"/>
    <w:basedOn w:val="a0"/>
    <w:next w:val="a0"/>
    <w:link w:val="20"/>
    <w:uiPriority w:val="9"/>
    <w:unhideWhenUsed/>
    <w:qFormat/>
    <w:pPr>
      <w:keepNext/>
      <w:keepLines/>
      <w:numPr>
        <w:ilvl w:val="1"/>
        <w:numId w:val="1"/>
      </w:numPr>
      <w:tabs>
        <w:tab w:val="left" w:pos="420"/>
      </w:tabs>
      <w:spacing w:before="40" w:after="0"/>
      <w:outlineLvl w:val="1"/>
    </w:pPr>
    <w:rPr>
      <w:rFonts w:eastAsiaTheme="majorEastAsia" w:cstheme="majorBidi"/>
      <w:b/>
      <w:szCs w:val="26"/>
    </w:rPr>
  </w:style>
  <w:style w:type="paragraph" w:styleId="3">
    <w:name w:val="heading 3"/>
    <w:basedOn w:val="a0"/>
    <w:next w:val="a0"/>
    <w:link w:val="30"/>
    <w:uiPriority w:val="9"/>
    <w:unhideWhenUsed/>
    <w:qFormat/>
    <w:pPr>
      <w:keepNext/>
      <w:keepLines/>
      <w:numPr>
        <w:ilvl w:val="2"/>
        <w:numId w:val="1"/>
      </w:numPr>
      <w:spacing w:before="40" w:after="0"/>
      <w:outlineLvl w:val="2"/>
    </w:pPr>
    <w:rPr>
      <w:rFonts w:eastAsiaTheme="majorEastAsia" w:cstheme="majorBidi"/>
      <w:b/>
      <w:szCs w:val="24"/>
    </w:rPr>
  </w:style>
  <w:style w:type="paragraph" w:styleId="4">
    <w:name w:val="heading 4"/>
    <w:basedOn w:val="a0"/>
    <w:next w:val="a0"/>
    <w:uiPriority w:val="9"/>
    <w:unhideWhenUsed/>
    <w:qFormat/>
    <w:pPr>
      <w:keepNext/>
      <w:numPr>
        <w:ilvl w:val="3"/>
        <w:numId w:val="1"/>
      </w:numPr>
      <w:spacing w:before="240"/>
      <w:jc w:val="left"/>
      <w:outlineLvl w:val="3"/>
    </w:pPr>
    <w:rPr>
      <w:b/>
      <w:bCs/>
      <w:szCs w:val="28"/>
    </w:rPr>
  </w:style>
  <w:style w:type="paragraph" w:styleId="5">
    <w:name w:val="heading 5"/>
    <w:next w:val="a0"/>
    <w:semiHidden/>
    <w:unhideWhenUsed/>
    <w:qFormat/>
    <w:pPr>
      <w:spacing w:beforeAutospacing="1" w:after="0" w:afterAutospacing="1"/>
      <w:outlineLvl w:val="4"/>
    </w:pPr>
    <w:rPr>
      <w:rFonts w:ascii="SimSun" w:hAnsi="SimSun" w:hint="eastAsia"/>
      <w:b/>
      <w:bCs/>
      <w:i/>
      <w:iCs/>
      <w:lang w:val="en-US" w:eastAsia="zh-CN"/>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alloon Text"/>
    <w:basedOn w:val="a0"/>
    <w:link w:val="a5"/>
    <w:uiPriority w:val="99"/>
    <w:semiHidden/>
    <w:unhideWhenUsed/>
    <w:qFormat/>
    <w:pPr>
      <w:spacing w:after="0" w:line="240" w:lineRule="auto"/>
    </w:pPr>
    <w:rPr>
      <w:rFonts w:ascii="Segoe UI" w:hAnsi="Segoe UI" w:cs="Segoe UI"/>
      <w:sz w:val="18"/>
      <w:szCs w:val="18"/>
    </w:rPr>
  </w:style>
  <w:style w:type="paragraph" w:styleId="21">
    <w:name w:val="Body Text 2"/>
    <w:basedOn w:val="a0"/>
    <w:qFormat/>
    <w:rPr>
      <w:rFonts w:ascii="MS Sans Serif" w:hAnsi="MS Sans Serif"/>
      <w:sz w:val="24"/>
    </w:rPr>
  </w:style>
  <w:style w:type="paragraph" w:styleId="a6">
    <w:name w:val="caption"/>
    <w:basedOn w:val="a0"/>
    <w:next w:val="a0"/>
    <w:uiPriority w:val="35"/>
    <w:unhideWhenUsed/>
    <w:qFormat/>
    <w:pPr>
      <w:spacing w:after="200" w:line="240" w:lineRule="auto"/>
      <w:ind w:firstLine="0"/>
      <w:jc w:val="left"/>
    </w:pPr>
    <w:rPr>
      <w:rFonts w:asciiTheme="minorHAnsi" w:eastAsiaTheme="minorHAnsi" w:hAnsiTheme="minorHAnsi" w:cstheme="minorBidi"/>
      <w:i/>
      <w:iCs/>
      <w:color w:val="44546A" w:themeColor="text2"/>
      <w:sz w:val="18"/>
      <w:szCs w:val="18"/>
      <w:lang w:eastAsia="en-US"/>
    </w:rPr>
  </w:style>
  <w:style w:type="paragraph" w:styleId="a7">
    <w:name w:val="annotation text"/>
    <w:basedOn w:val="a0"/>
    <w:link w:val="a8"/>
    <w:uiPriority w:val="99"/>
    <w:unhideWhenUsed/>
    <w:qFormat/>
    <w:pPr>
      <w:spacing w:after="160" w:line="240" w:lineRule="auto"/>
      <w:ind w:firstLine="0"/>
      <w:jc w:val="left"/>
    </w:pPr>
    <w:rPr>
      <w:rFonts w:asciiTheme="minorHAnsi" w:eastAsiaTheme="minorHAnsi" w:hAnsiTheme="minorHAnsi" w:cstheme="minorBidi"/>
      <w:sz w:val="20"/>
      <w:lang w:eastAsia="en-US"/>
    </w:rPr>
  </w:style>
  <w:style w:type="paragraph" w:styleId="a9">
    <w:name w:val="annotation subject"/>
    <w:basedOn w:val="a7"/>
    <w:next w:val="a7"/>
    <w:link w:val="aa"/>
    <w:uiPriority w:val="99"/>
    <w:semiHidden/>
    <w:unhideWhenUsed/>
    <w:qFormat/>
    <w:pPr>
      <w:spacing w:after="60"/>
      <w:ind w:firstLine="680"/>
      <w:jc w:val="both"/>
    </w:pPr>
    <w:rPr>
      <w:rFonts w:ascii="Times New Roman" w:eastAsia="Times New Roman" w:hAnsi="Times New Roman" w:cs="Times New Roman"/>
      <w:b/>
      <w:bCs/>
      <w:lang w:eastAsia="ru-RU"/>
    </w:rPr>
  </w:style>
  <w:style w:type="paragraph" w:styleId="ab">
    <w:name w:val="header"/>
    <w:basedOn w:val="a0"/>
    <w:link w:val="ac"/>
    <w:uiPriority w:val="99"/>
    <w:unhideWhenUsed/>
    <w:qFormat/>
    <w:pPr>
      <w:tabs>
        <w:tab w:val="center" w:pos="4677"/>
        <w:tab w:val="right" w:pos="9355"/>
      </w:tabs>
      <w:spacing w:after="0" w:line="240" w:lineRule="auto"/>
      <w:ind w:firstLine="0"/>
      <w:jc w:val="left"/>
    </w:pPr>
    <w:rPr>
      <w:rFonts w:asciiTheme="minorHAnsi" w:eastAsiaTheme="minorHAnsi" w:hAnsiTheme="minorHAnsi" w:cstheme="minorBidi"/>
      <w:sz w:val="22"/>
      <w:szCs w:val="22"/>
      <w:lang w:eastAsia="en-US"/>
    </w:rPr>
  </w:style>
  <w:style w:type="paragraph" w:styleId="ad">
    <w:name w:val="Body Text"/>
    <w:basedOn w:val="a0"/>
    <w:uiPriority w:val="99"/>
    <w:semiHidden/>
    <w:unhideWhenUsed/>
    <w:qFormat/>
    <w:pPr>
      <w:spacing w:after="120"/>
    </w:pPr>
  </w:style>
  <w:style w:type="paragraph" w:styleId="11">
    <w:name w:val="toc 1"/>
    <w:basedOn w:val="a0"/>
    <w:next w:val="a0"/>
    <w:uiPriority w:val="39"/>
    <w:unhideWhenUsed/>
    <w:qFormat/>
    <w:pPr>
      <w:spacing w:after="100"/>
    </w:pPr>
  </w:style>
  <w:style w:type="paragraph" w:styleId="31">
    <w:name w:val="toc 3"/>
    <w:basedOn w:val="a0"/>
    <w:next w:val="a0"/>
    <w:uiPriority w:val="39"/>
    <w:unhideWhenUsed/>
    <w:qFormat/>
    <w:pPr>
      <w:spacing w:after="100"/>
      <w:ind w:left="560"/>
    </w:pPr>
  </w:style>
  <w:style w:type="paragraph" w:styleId="22">
    <w:name w:val="toc 2"/>
    <w:basedOn w:val="a0"/>
    <w:next w:val="a0"/>
    <w:uiPriority w:val="39"/>
    <w:unhideWhenUsed/>
    <w:qFormat/>
    <w:pPr>
      <w:spacing w:after="100"/>
      <w:ind w:left="280"/>
    </w:pPr>
  </w:style>
  <w:style w:type="paragraph" w:styleId="ae">
    <w:name w:val="footer"/>
    <w:basedOn w:val="a0"/>
    <w:link w:val="af"/>
    <w:uiPriority w:val="99"/>
    <w:unhideWhenUsed/>
    <w:qFormat/>
    <w:pPr>
      <w:tabs>
        <w:tab w:val="center" w:pos="4677"/>
        <w:tab w:val="right" w:pos="9355"/>
      </w:tabs>
      <w:spacing w:after="0" w:line="240" w:lineRule="auto"/>
      <w:ind w:firstLine="0"/>
      <w:jc w:val="left"/>
    </w:pPr>
    <w:rPr>
      <w:rFonts w:asciiTheme="minorHAnsi" w:eastAsiaTheme="minorHAnsi" w:hAnsiTheme="minorHAnsi" w:cstheme="minorBidi"/>
      <w:sz w:val="22"/>
      <w:szCs w:val="22"/>
      <w:lang w:eastAsia="en-US"/>
    </w:rPr>
  </w:style>
  <w:style w:type="paragraph" w:styleId="af0">
    <w:name w:val="Normal (Web)"/>
    <w:basedOn w:val="a0"/>
    <w:uiPriority w:val="99"/>
    <w:unhideWhenUsed/>
    <w:qFormat/>
    <w:pPr>
      <w:spacing w:before="100" w:beforeAutospacing="1" w:after="100" w:afterAutospacing="1" w:line="240" w:lineRule="auto"/>
      <w:ind w:firstLine="0"/>
      <w:jc w:val="left"/>
    </w:pPr>
    <w:rPr>
      <w:sz w:val="24"/>
      <w:szCs w:val="24"/>
    </w:rPr>
  </w:style>
  <w:style w:type="paragraph" w:styleId="af1">
    <w:name w:val="Message Header"/>
    <w:basedOn w:val="a0"/>
    <w:qFormat/>
    <w:pPr>
      <w:keepNext/>
      <w:spacing w:after="0" w:line="240" w:lineRule="auto"/>
      <w:ind w:firstLine="0"/>
      <w:jc w:val="center"/>
    </w:pPr>
    <w:rPr>
      <w:rFonts w:cs="Arial"/>
      <w:b/>
      <w:szCs w:val="24"/>
    </w:rPr>
  </w:style>
  <w:style w:type="character" w:styleId="af2">
    <w:name w:val="FollowedHyperlink"/>
    <w:basedOn w:val="a1"/>
    <w:uiPriority w:val="99"/>
    <w:semiHidden/>
    <w:unhideWhenUsed/>
    <w:qFormat/>
    <w:rPr>
      <w:color w:val="954F72" w:themeColor="followedHyperlink"/>
      <w:u w:val="single"/>
    </w:rPr>
  </w:style>
  <w:style w:type="character" w:styleId="af3">
    <w:name w:val="annotation reference"/>
    <w:basedOn w:val="a1"/>
    <w:uiPriority w:val="99"/>
    <w:semiHidden/>
    <w:unhideWhenUsed/>
    <w:qFormat/>
    <w:rPr>
      <w:sz w:val="16"/>
      <w:szCs w:val="16"/>
    </w:rPr>
  </w:style>
  <w:style w:type="character" w:styleId="af4">
    <w:name w:val="Emphasis"/>
    <w:basedOn w:val="a1"/>
    <w:qFormat/>
    <w:rPr>
      <w:i/>
      <w:iCs/>
    </w:rPr>
  </w:style>
  <w:style w:type="character" w:styleId="af5">
    <w:name w:val="Hyperlink"/>
    <w:basedOn w:val="a1"/>
    <w:uiPriority w:val="99"/>
    <w:unhideWhenUsed/>
    <w:qFormat/>
    <w:rPr>
      <w:color w:val="0563C1" w:themeColor="hyperlink"/>
      <w:u w:val="single"/>
    </w:rPr>
  </w:style>
  <w:style w:type="character" w:styleId="HTML">
    <w:name w:val="HTML Code"/>
    <w:basedOn w:val="a1"/>
    <w:uiPriority w:val="99"/>
    <w:semiHidden/>
    <w:unhideWhenUsed/>
    <w:qFormat/>
    <w:rPr>
      <w:rFonts w:ascii="Courier New" w:hAnsi="Courier New" w:cs="Courier New"/>
      <w:sz w:val="20"/>
      <w:szCs w:val="20"/>
    </w:rPr>
  </w:style>
  <w:style w:type="character" w:styleId="af6">
    <w:name w:val="Strong"/>
    <w:basedOn w:val="a1"/>
    <w:uiPriority w:val="22"/>
    <w:qFormat/>
    <w:rPr>
      <w:b/>
      <w:bCs/>
    </w:rPr>
  </w:style>
  <w:style w:type="character" w:styleId="HTML0">
    <w:name w:val="HTML Cite"/>
    <w:basedOn w:val="a1"/>
    <w:uiPriority w:val="99"/>
    <w:semiHidden/>
    <w:unhideWhenUsed/>
    <w:qFormat/>
    <w:rPr>
      <w:i/>
      <w:iCs/>
    </w:rPr>
  </w:style>
  <w:style w:type="table" w:styleId="af7">
    <w:name w:val="Table Grid"/>
    <w:basedOn w:val="a2"/>
    <w:uiPriority w:val="3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c">
    <w:name w:val="Верхний колонтитул Знак"/>
    <w:basedOn w:val="a1"/>
    <w:link w:val="ab"/>
    <w:uiPriority w:val="99"/>
    <w:qFormat/>
  </w:style>
  <w:style w:type="character" w:customStyle="1" w:styleId="af">
    <w:name w:val="Нижний колонтитул Знак"/>
    <w:basedOn w:val="a1"/>
    <w:link w:val="ae"/>
    <w:uiPriority w:val="99"/>
    <w:qFormat/>
  </w:style>
  <w:style w:type="paragraph" w:customStyle="1" w:styleId="af8">
    <w:name w:val="Штамп"/>
    <w:basedOn w:val="a0"/>
    <w:qFormat/>
    <w:pPr>
      <w:spacing w:after="0"/>
      <w:ind w:firstLine="0"/>
      <w:jc w:val="center"/>
    </w:pPr>
    <w:rPr>
      <w:rFonts w:ascii="ГОСТ тип А" w:hAnsi="ГОСТ тип А"/>
      <w:i/>
      <w:sz w:val="18"/>
    </w:rPr>
  </w:style>
  <w:style w:type="paragraph" w:customStyle="1" w:styleId="23">
    <w:name w:val="Стиль2"/>
    <w:basedOn w:val="a0"/>
    <w:link w:val="24"/>
    <w:qFormat/>
    <w:pPr>
      <w:spacing w:after="240" w:line="240" w:lineRule="auto"/>
      <w:ind w:firstLine="0"/>
      <w:jc w:val="center"/>
      <w:outlineLvl w:val="0"/>
    </w:pPr>
    <w:rPr>
      <w:rFonts w:eastAsia="Calibri"/>
      <w:b/>
    </w:rPr>
  </w:style>
  <w:style w:type="character" w:customStyle="1" w:styleId="24">
    <w:name w:val="Стиль2 Знак"/>
    <w:link w:val="23"/>
    <w:qFormat/>
    <w:locked/>
    <w:rPr>
      <w:rFonts w:ascii="Times New Roman" w:eastAsia="Calibri" w:hAnsi="Times New Roman" w:cs="Times New Roman"/>
      <w:b/>
      <w:sz w:val="28"/>
      <w:szCs w:val="20"/>
      <w:lang w:eastAsia="ru-RU"/>
    </w:rPr>
  </w:style>
  <w:style w:type="character" w:customStyle="1" w:styleId="10">
    <w:name w:val="Заголовок 1 Знак"/>
    <w:basedOn w:val="a1"/>
    <w:link w:val="1"/>
    <w:uiPriority w:val="9"/>
    <w:qFormat/>
    <w:rPr>
      <w:rFonts w:ascii="Times New Roman" w:eastAsiaTheme="majorEastAsia" w:hAnsi="Times New Roman" w:cstheme="majorBidi"/>
      <w:b/>
      <w:sz w:val="28"/>
      <w:szCs w:val="32"/>
      <w:lang w:eastAsia="ru-RU"/>
    </w:rPr>
  </w:style>
  <w:style w:type="paragraph" w:customStyle="1" w:styleId="12">
    <w:name w:val="Заголовок оглавления1"/>
    <w:basedOn w:val="1"/>
    <w:next w:val="a0"/>
    <w:uiPriority w:val="39"/>
    <w:unhideWhenUsed/>
    <w:qFormat/>
    <w:pPr>
      <w:spacing w:line="259" w:lineRule="auto"/>
      <w:jc w:val="left"/>
      <w:outlineLvl w:val="9"/>
    </w:pPr>
    <w:rPr>
      <w:rFonts w:asciiTheme="majorHAnsi" w:hAnsiTheme="majorHAnsi"/>
      <w:b w:val="0"/>
      <w:color w:val="2E74B5" w:themeColor="accent1" w:themeShade="BF"/>
      <w:sz w:val="32"/>
    </w:rPr>
  </w:style>
  <w:style w:type="character" w:customStyle="1" w:styleId="20">
    <w:name w:val="Заголовок 2 Знак"/>
    <w:basedOn w:val="a1"/>
    <w:link w:val="2"/>
    <w:uiPriority w:val="9"/>
    <w:qFormat/>
    <w:rPr>
      <w:rFonts w:ascii="Times New Roman" w:eastAsiaTheme="majorEastAsia" w:hAnsi="Times New Roman" w:cstheme="majorBidi"/>
      <w:b/>
      <w:sz w:val="28"/>
      <w:szCs w:val="26"/>
      <w:lang w:eastAsia="ru-RU"/>
    </w:rPr>
  </w:style>
  <w:style w:type="paragraph" w:styleId="af9">
    <w:name w:val="List Paragraph"/>
    <w:basedOn w:val="a0"/>
    <w:uiPriority w:val="34"/>
    <w:qFormat/>
    <w:pPr>
      <w:ind w:left="720"/>
      <w:contextualSpacing/>
    </w:pPr>
  </w:style>
  <w:style w:type="character" w:customStyle="1" w:styleId="apple-converted-space">
    <w:name w:val="apple-converted-space"/>
    <w:basedOn w:val="a1"/>
    <w:qFormat/>
  </w:style>
  <w:style w:type="character" w:customStyle="1" w:styleId="a8">
    <w:name w:val="Текст примечания Знак"/>
    <w:basedOn w:val="a1"/>
    <w:link w:val="a7"/>
    <w:uiPriority w:val="99"/>
    <w:qFormat/>
    <w:rPr>
      <w:sz w:val="20"/>
      <w:szCs w:val="20"/>
    </w:rPr>
  </w:style>
  <w:style w:type="character" w:customStyle="1" w:styleId="a5">
    <w:name w:val="Текст выноски Знак"/>
    <w:basedOn w:val="a1"/>
    <w:link w:val="a4"/>
    <w:uiPriority w:val="99"/>
    <w:semiHidden/>
    <w:rPr>
      <w:rFonts w:ascii="Segoe UI" w:eastAsia="Times New Roman" w:hAnsi="Segoe UI" w:cs="Segoe UI"/>
      <w:sz w:val="18"/>
      <w:szCs w:val="18"/>
      <w:lang w:eastAsia="ru-RU"/>
    </w:rPr>
  </w:style>
  <w:style w:type="character" w:customStyle="1" w:styleId="30">
    <w:name w:val="Заголовок 3 Знак"/>
    <w:basedOn w:val="a1"/>
    <w:link w:val="3"/>
    <w:uiPriority w:val="9"/>
    <w:qFormat/>
    <w:rPr>
      <w:rFonts w:ascii="Times New Roman" w:eastAsiaTheme="majorEastAsia" w:hAnsi="Times New Roman" w:cstheme="majorBidi"/>
      <w:b/>
      <w:sz w:val="28"/>
      <w:szCs w:val="24"/>
      <w:lang w:eastAsia="ru-RU"/>
    </w:rPr>
  </w:style>
  <w:style w:type="character" w:customStyle="1" w:styleId="aa">
    <w:name w:val="Тема примечания Знак"/>
    <w:basedOn w:val="a8"/>
    <w:link w:val="a9"/>
    <w:uiPriority w:val="99"/>
    <w:semiHidden/>
    <w:qFormat/>
    <w:rPr>
      <w:rFonts w:ascii="Times New Roman" w:eastAsia="Times New Roman" w:hAnsi="Times New Roman" w:cs="Times New Roman"/>
      <w:b/>
      <w:bCs/>
      <w:sz w:val="20"/>
      <w:szCs w:val="20"/>
      <w:lang w:eastAsia="ru-RU"/>
    </w:rPr>
  </w:style>
  <w:style w:type="paragraph" w:styleId="afa">
    <w:name w:val="No Spacing"/>
    <w:uiPriority w:val="1"/>
    <w:qFormat/>
    <w:pPr>
      <w:spacing w:after="0" w:line="240" w:lineRule="auto"/>
      <w:ind w:firstLine="680"/>
      <w:jc w:val="both"/>
    </w:pPr>
    <w:rPr>
      <w:rFonts w:eastAsia="Times New Roman"/>
      <w:sz w:val="28"/>
    </w:rPr>
  </w:style>
  <w:style w:type="character" w:customStyle="1" w:styleId="citation">
    <w:name w:val="citation"/>
    <w:basedOn w:val="a1"/>
    <w:qFormat/>
  </w:style>
  <w:style w:type="paragraph" w:customStyle="1" w:styleId="afb">
    <w:name w:val="Текст таблицы"/>
    <w:basedOn w:val="a0"/>
    <w:link w:val="Char"/>
    <w:qFormat/>
    <w:pPr>
      <w:spacing w:after="0" w:line="240" w:lineRule="auto"/>
      <w:ind w:firstLine="0"/>
      <w:jc w:val="left"/>
    </w:pPr>
    <w:rPr>
      <w:sz w:val="24"/>
    </w:rPr>
  </w:style>
  <w:style w:type="paragraph" w:customStyle="1" w:styleId="a">
    <w:name w:val="Литература"/>
    <w:basedOn w:val="a0"/>
    <w:qFormat/>
    <w:pPr>
      <w:numPr>
        <w:numId w:val="2"/>
      </w:numPr>
    </w:pPr>
  </w:style>
  <w:style w:type="paragraph" w:customStyle="1" w:styleId="Iiinenoieie">
    <w:name w:val="Ii?i. n e?. no?ieie"/>
    <w:basedOn w:val="a0"/>
    <w:qFormat/>
    <w:pPr>
      <w:ind w:firstLine="709"/>
    </w:pPr>
  </w:style>
  <w:style w:type="paragraph" w:customStyle="1" w:styleId="13">
    <w:name w:val="Òåêñò1"/>
    <w:basedOn w:val="a0"/>
    <w:qFormat/>
    <w:pPr>
      <w:ind w:firstLine="425"/>
    </w:pPr>
    <w:rPr>
      <w:sz w:val="22"/>
    </w:rPr>
  </w:style>
  <w:style w:type="paragraph" w:customStyle="1" w:styleId="caaieiaie41">
    <w:name w:val="caaieiaie 41"/>
    <w:basedOn w:val="a0"/>
    <w:next w:val="a0"/>
    <w:qFormat/>
    <w:pPr>
      <w:keepNext/>
    </w:pPr>
    <w:rPr>
      <w:rFonts w:ascii="MS Sans Serif" w:hAnsi="MS Sans Serif"/>
      <w:sz w:val="24"/>
    </w:rPr>
  </w:style>
  <w:style w:type="paragraph" w:customStyle="1" w:styleId="afc">
    <w:name w:val="Пункты"/>
    <w:basedOn w:val="ad"/>
    <w:qFormat/>
    <w:pPr>
      <w:ind w:left="1260" w:hanging="360"/>
    </w:pPr>
    <w:rPr>
      <w:sz w:val="24"/>
      <w:szCs w:val="24"/>
    </w:rPr>
  </w:style>
  <w:style w:type="character" w:customStyle="1" w:styleId="afd">
    <w:name w:val="Нет"/>
    <w:qFormat/>
  </w:style>
  <w:style w:type="character" w:customStyle="1" w:styleId="Hyperlink2">
    <w:name w:val="Hyperlink.2"/>
    <w:basedOn w:val="afd"/>
    <w:qFormat/>
    <w:rPr>
      <w:color w:val="0000FF"/>
      <w:u w:val="single" w:color="0000FF"/>
      <w:lang w:val="en-US"/>
    </w:rPr>
  </w:style>
  <w:style w:type="character" w:customStyle="1" w:styleId="Hyperlink0">
    <w:name w:val="Hyperlink.0"/>
    <w:basedOn w:val="afd"/>
    <w:qFormat/>
    <w:rPr>
      <w:color w:val="0000FF"/>
      <w:u w:val="single" w:color="0000FF"/>
      <w:lang w:val="ru-RU"/>
    </w:rPr>
  </w:style>
  <w:style w:type="paragraph" w:customStyle="1" w:styleId="1A">
    <w:name w:val="Стиль таблицы 1 A"/>
    <w:qFormat/>
    <w:pPr>
      <w:framePr w:wrap="around" w:hAnchor="text" w:y="1"/>
      <w:spacing w:after="60" w:line="360" w:lineRule="auto"/>
      <w:ind w:firstLine="680"/>
      <w:jc w:val="both"/>
    </w:pPr>
    <w:rPr>
      <w:rFonts w:eastAsia="Arial Unicode MS" w:cs="Arial Unicode MS"/>
      <w:color w:val="000000"/>
      <w:sz w:val="28"/>
      <w:szCs w:val="28"/>
      <w:u w:color="000000"/>
    </w:rPr>
  </w:style>
  <w:style w:type="character" w:customStyle="1" w:styleId="Char">
    <w:name w:val="Текст таблицы Char"/>
    <w:link w:val="afb"/>
    <w:qFormat/>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github.com/Ethereum/wiki/wiki/White-Paper" TargetMode="External"/><Relationship Id="rId26" Type="http://schemas.openxmlformats.org/officeDocument/2006/relationships/hyperlink" Target="https://medium.com/paradigm-fund/0x-protocol-detailed-review-on-the-project-5913f363805e" TargetMode="External"/><Relationship Id="rId21" Type="http://schemas.openxmlformats.org/officeDocument/2006/relationships/hyperlink" Target="https://en.bitcoinwiki.org/wiki/Cold_storage" TargetMode="External"/><Relationship Id="rId34" Type="http://schemas.openxmlformats.org/officeDocument/2006/relationships/hyperlink" Target="https://www.openssl.org"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habr.com/ru/post/320178/" TargetMode="External"/><Relationship Id="rId25" Type="http://schemas.openxmlformats.org/officeDocument/2006/relationships/hyperlink" Target="https://happycoin.club/top-8-detsentralizovannyih-kriptovalyutnyih-birzh-dex/" TargetMode="External"/><Relationship Id="rId33" Type="http://schemas.openxmlformats.org/officeDocument/2006/relationships/hyperlink" Target="https://blog.gridplus.io/hardware-wallet-vulnerabilities-f20688361b88"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ru.wikipedia.org/wiki/&#1058;&#1086;&#1082;&#1077;&#1085;_(&#1082;&#1088;&#1080;&#1087;&#1090;&#1086;&#1074;&#1072;&#1083;&#1102;&#1090;&#1072;)" TargetMode="External"/><Relationship Id="rId29" Type="http://schemas.openxmlformats.org/officeDocument/2006/relationships/hyperlink" Target="https://bisnesideya.ru/coins/top-10-luchshie-puly-dlya-majninga.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github.com/bitcoin/bips/blob/master/bip-0032.mediawiki" TargetMode="External"/><Relationship Id="rId32" Type="http://schemas.openxmlformats.org/officeDocument/2006/relationships/hyperlink" Target="https://habr.com/ru/post/248419/"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hyperlink" Target="https://mining-cryptocurrency.ru/rejting-luchshie-birzhi-kriptovalyut-2017/" TargetMode="External"/><Relationship Id="rId28" Type="http://schemas.openxmlformats.org/officeDocument/2006/relationships/hyperlink" Target="https://bitexpert.io/news/du-via-api/" TargetMode="External"/><Relationship Id="rId36" Type="http://schemas.microsoft.com/office/2011/relationships/people" Target="people.xml"/><Relationship Id="rId10" Type="http://schemas.openxmlformats.org/officeDocument/2006/relationships/image" Target="media/image1.png"/><Relationship Id="rId19" Type="http://schemas.openxmlformats.org/officeDocument/2006/relationships/hyperlink" Target="https://eips.ethereum.org/EIPS/eip-20" TargetMode="External"/><Relationship Id="rId31" Type="http://schemas.openxmlformats.org/officeDocument/2006/relationships/hyperlink" Target="http://www.okbsapr.ru/konyavskiy_2015_2.html"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jpeg"/><Relationship Id="rId22" Type="http://schemas.openxmlformats.org/officeDocument/2006/relationships/hyperlink" Target="https://miningbitcoinguide.com/trading/market/obmenniki-kriptovalyut" TargetMode="External"/><Relationship Id="rId27" Type="http://schemas.openxmlformats.org/officeDocument/2006/relationships/hyperlink" Target="https://mining-cryptocurrency.ru/bot-dlya-torgovli-kriptovalyutoj-na-birzhe/" TargetMode="External"/><Relationship Id="rId30" Type="http://schemas.openxmlformats.org/officeDocument/2006/relationships/hyperlink" Target="https://investor100.ru/chto-takoe-majning-pul-i-kak-on-rabotaet/" TargetMode="External"/><Relationship Id="rId35" Type="http://schemas.openxmlformats.org/officeDocument/2006/relationships/fontTable" Target="fontTable.xml"/><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60</Pages>
  <Words>11610</Words>
  <Characters>66183</Characters>
  <Application>Microsoft Office Word</Application>
  <DocSecurity>0</DocSecurity>
  <Lines>551</Lines>
  <Paragraphs>155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77638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Павел Мульцын</dc:creator>
  <cp:lastModifiedBy>User</cp:lastModifiedBy>
  <cp:revision>8</cp:revision>
  <dcterms:created xsi:type="dcterms:W3CDTF">2019-08-17T18:37:00Z</dcterms:created>
  <dcterms:modified xsi:type="dcterms:W3CDTF">2020-09-25T14:09:00Z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1049-11.2.0.8934</vt:lpwstr>
  </property>
</Properties>
</file>