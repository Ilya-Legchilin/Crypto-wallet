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firstLine="0"/>
        <w:jc w:val="center"/>
        <w:rPr>
          <w:rFonts w:ascii="Arial" w:hAnsi="Arial" w:cs="Arial"/>
          <w:b/>
          <w:sz w:val="20"/>
          <w:szCs w:val="21"/>
        </w:rPr>
      </w:pPr>
      <w:bookmarkStart w:id="0" w:name="_Toc11065"/>
      <w:bookmarkStart w:id="1" w:name="_Toc18719"/>
      <w:bookmarkStart w:id="2" w:name="_Toc1606"/>
      <w:bookmarkStart w:id="3" w:name="_Toc19243"/>
      <w:bookmarkStart w:id="4" w:name="_Toc25392"/>
      <w:bookmarkStart w:id="5" w:name="_Toc19490"/>
      <w:bookmarkStart w:id="6" w:name="_Toc26562"/>
      <w:bookmarkStart w:id="7" w:name="_Toc15747"/>
      <w:r>
        <w:rPr>
          <w:rFonts w:ascii="Arial" w:hAnsi="Arial" w:cs="Arial"/>
          <w:b/>
          <w:sz w:val="20"/>
          <w:szCs w:val="21"/>
        </w:rPr>
        <w:t>Федеральное государственное автономное образовательное учреждение высшего образования  </w:t>
      </w:r>
      <w:r>
        <w:rPr>
          <w:rFonts w:ascii="Arial" w:hAnsi="Arial" w:cs="Arial"/>
          <w:b/>
          <w:sz w:val="20"/>
          <w:szCs w:val="21"/>
        </w:rPr>
        <w:br w:type="textWrapping"/>
      </w:r>
      <w:r>
        <w:rPr>
          <w:rFonts w:ascii="Arial" w:hAnsi="Arial" w:cs="Arial"/>
          <w:b/>
          <w:sz w:val="20"/>
          <w:szCs w:val="21"/>
        </w:rPr>
        <w:t>«Московский физико-технический институт (национальный исследовательский университет)»  </w:t>
      </w:r>
      <w:r>
        <w:rPr>
          <w:rFonts w:ascii="Arial" w:hAnsi="Arial" w:cs="Arial"/>
          <w:b/>
          <w:sz w:val="20"/>
          <w:szCs w:val="21"/>
        </w:rPr>
        <w:br w:type="textWrapping"/>
      </w:r>
      <w:r>
        <w:rPr>
          <w:rFonts w:ascii="Arial" w:hAnsi="Arial" w:cs="Arial"/>
          <w:b/>
          <w:sz w:val="20"/>
          <w:szCs w:val="21"/>
        </w:rPr>
        <w:t>Физтех-школа радиотехники и компьютерных технологий  </w:t>
      </w:r>
      <w:r>
        <w:rPr>
          <w:rFonts w:ascii="Arial" w:hAnsi="Arial" w:cs="Arial"/>
          <w:b/>
          <w:sz w:val="20"/>
          <w:szCs w:val="21"/>
        </w:rPr>
        <w:br w:type="textWrapping"/>
      </w:r>
      <w:r>
        <w:rPr>
          <w:rFonts w:ascii="Arial" w:hAnsi="Arial" w:cs="Arial"/>
          <w:b/>
          <w:sz w:val="20"/>
          <w:szCs w:val="21"/>
        </w:rPr>
        <w:t>Кафедра защиты информации</w:t>
      </w:r>
    </w:p>
    <w:tbl>
      <w:tblPr>
        <w:tblStyle w:val="20"/>
        <w:tblW w:w="1706" w:type="pct"/>
        <w:jc w:val="right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3482" w:type="dxa"/>
          </w:tcPr>
          <w:p>
            <w:pPr>
              <w:pStyle w:val="32"/>
              <w:ind w:left="120" w:hanging="120"/>
              <w:jc w:val="center"/>
              <w:rPr>
                <w:szCs w:val="22"/>
              </w:rPr>
            </w:pPr>
            <w:r>
              <w:rPr>
                <w:szCs w:val="22"/>
              </w:rPr>
              <w:t>УТВЕРЖДАЮ</w:t>
            </w:r>
          </w:p>
          <w:p>
            <w:pPr>
              <w:pStyle w:val="32"/>
              <w:ind w:left="120" w:hanging="120"/>
              <w:jc w:val="center"/>
              <w:rPr>
                <w:szCs w:val="22"/>
              </w:rPr>
            </w:pPr>
            <w:r>
              <w:rPr>
                <w:szCs w:val="22"/>
              </w:rPr>
              <w:t>Зав. кафедрой защиты информации д.т.н.</w:t>
            </w:r>
          </w:p>
          <w:p>
            <w:pPr>
              <w:pStyle w:val="32"/>
              <w:ind w:left="120" w:hanging="120"/>
              <w:jc w:val="right"/>
              <w:rPr>
                <w:szCs w:val="22"/>
              </w:rPr>
            </w:pPr>
            <w:r>
              <w:rPr>
                <w:szCs w:val="22"/>
              </w:rPr>
              <w:t>Конявский В. А.</w:t>
            </w:r>
          </w:p>
          <w:p>
            <w:pPr>
              <w:pStyle w:val="32"/>
              <w:ind w:left="120" w:hanging="120"/>
              <w:rPr>
                <w:szCs w:val="22"/>
              </w:rPr>
            </w:pPr>
            <w:r>
              <w:rPr>
                <w:szCs w:val="22"/>
              </w:rPr>
              <w:t>«___» __________20__ г.</w:t>
            </w:r>
          </w:p>
          <w:p>
            <w:pPr>
              <w:pStyle w:val="32"/>
              <w:ind w:left="120" w:hanging="120"/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 xml:space="preserve">          М.П.</w:t>
            </w:r>
          </w:p>
        </w:tc>
      </w:tr>
    </w:tbl>
    <w:p>
      <w:pPr>
        <w:spacing w:after="120"/>
        <w:ind w:firstLine="0"/>
        <w:jc w:val="both"/>
        <w:rPr>
          <w:rFonts w:ascii="Arial" w:hAnsi="Arial"/>
          <w:b/>
          <w:sz w:val="24"/>
          <w:szCs w:val="18"/>
        </w:rPr>
      </w:pPr>
    </w:p>
    <w:p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ПРОГРАММА ДЛЯ РАБОТЫ С КРИПТОВАЛЮТНЫМИ КЛЮЧАМИ</w:t>
      </w:r>
    </w:p>
    <w:p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Техническое задание</w:t>
      </w:r>
    </w:p>
    <w:p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ЛИСТ УТВЕРЖДЕНИЯ</w:t>
      </w:r>
    </w:p>
    <w:p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18"/>
        </w:rPr>
        <w:t>Листов 21</w:t>
      </w:r>
    </w:p>
    <w:tbl>
      <w:tblPr>
        <w:tblStyle w:val="20"/>
        <w:tblW w:w="4737" w:type="pct"/>
        <w:jc w:val="right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3809"/>
        <w:gridCol w:w="30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2798" w:type="dxa"/>
          </w:tcPr>
          <w:p>
            <w:pPr>
              <w:pStyle w:val="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СОГЛАСОВАНО</w:t>
            </w:r>
          </w:p>
          <w:p>
            <w:pPr>
              <w:pStyle w:val="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Научный консультант</w:t>
            </w:r>
          </w:p>
        </w:tc>
        <w:tc>
          <w:tcPr>
            <w:tcW w:w="3810" w:type="dxa"/>
          </w:tcPr>
          <w:p>
            <w:pPr>
              <w:pStyle w:val="32"/>
              <w:jc w:val="center"/>
              <w:rPr>
                <w:sz w:val="20"/>
                <w:szCs w:val="20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Исполнитель, студ. гр. С01-419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2798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Елькин В.М.</w:t>
            </w:r>
          </w:p>
        </w:tc>
        <w:tc>
          <w:tcPr>
            <w:tcW w:w="3810" w:type="dxa"/>
          </w:tcPr>
          <w:p>
            <w:pPr>
              <w:pStyle w:val="32"/>
              <w:wordWrap w:val="0"/>
              <w:jc w:val="right"/>
              <w:rPr>
                <w:sz w:val="20"/>
                <w:szCs w:val="20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Шарапов Р. А.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right"/>
        </w:trPr>
        <w:tc>
          <w:tcPr>
            <w:tcW w:w="2798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«___» __________20__ г.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«___» __________20__ г.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right"/>
        </w:trPr>
        <w:tc>
          <w:tcPr>
            <w:tcW w:w="2798" w:type="dxa"/>
          </w:tcPr>
          <w:p>
            <w:pPr>
              <w:pStyle w:val="32"/>
              <w:rPr>
                <w:sz w:val="20"/>
                <w:szCs w:val="20"/>
              </w:rPr>
            </w:pPr>
          </w:p>
        </w:tc>
        <w:tc>
          <w:tcPr>
            <w:tcW w:w="3810" w:type="dxa"/>
          </w:tcPr>
          <w:p>
            <w:pPr>
              <w:pStyle w:val="32"/>
              <w:rPr>
                <w:sz w:val="20"/>
                <w:szCs w:val="20"/>
              </w:rPr>
            </w:pPr>
          </w:p>
        </w:tc>
        <w:tc>
          <w:tcPr>
            <w:tcW w:w="3062" w:type="dxa"/>
          </w:tcPr>
          <w:p>
            <w:pPr>
              <w:pStyle w:val="32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right"/>
        </w:trPr>
        <w:tc>
          <w:tcPr>
            <w:tcW w:w="2798" w:type="dxa"/>
          </w:tcPr>
          <w:p>
            <w:pPr>
              <w:pStyle w:val="32"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Начальник Отдела инновационных разработок </w:t>
            </w:r>
          </w:p>
        </w:tc>
        <w:tc>
          <w:tcPr>
            <w:tcW w:w="3810" w:type="dxa"/>
          </w:tcPr>
          <w:p>
            <w:pPr>
              <w:pStyle w:val="32"/>
              <w:jc w:val="center"/>
              <w:rPr>
                <w:sz w:val="20"/>
                <w:szCs w:val="20"/>
                <w:lang w:eastAsia="en-GB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center"/>
              <w:rPr>
                <w:sz w:val="20"/>
                <w:szCs w:val="20"/>
                <w:lang w:eastAsia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right"/>
        </w:trPr>
        <w:tc>
          <w:tcPr>
            <w:tcW w:w="2798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Батраков А.Ю.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</w:p>
        </w:tc>
        <w:tc>
          <w:tcPr>
            <w:tcW w:w="3062" w:type="dxa"/>
          </w:tcPr>
          <w:p>
            <w:pPr>
              <w:pStyle w:val="32"/>
              <w:wordWrap w:val="0"/>
              <w:jc w:val="right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right"/>
        </w:trPr>
        <w:tc>
          <w:tcPr>
            <w:tcW w:w="2798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«___» __________20__ г.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  <w:vAlign w:val="top"/>
          </w:tcPr>
          <w:p>
            <w:pPr>
              <w:pStyle w:val="32"/>
              <w:jc w:val="center"/>
              <w:rPr>
                <w:szCs w:val="22"/>
              </w:rPr>
            </w:pPr>
            <w:r>
              <w:rPr>
                <w:sz w:val="20"/>
                <w:szCs w:val="20"/>
                <w:lang w:eastAsia="en-GB"/>
              </w:rPr>
              <w:t xml:space="preserve">Заместитель генерального директора ЗАО "ОКБ САПР" 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  <w:vAlign w:val="top"/>
          </w:tcPr>
          <w:p>
            <w:pPr>
              <w:pStyle w:val="32"/>
              <w:wordWrap w:val="0"/>
              <w:jc w:val="right"/>
              <w:rPr>
                <w:szCs w:val="22"/>
              </w:rPr>
            </w:pPr>
            <w:r>
              <w:rPr>
                <w:sz w:val="20"/>
                <w:szCs w:val="20"/>
              </w:rPr>
              <w:t>Счастный Ю.Д.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  <w:vAlign w:val="top"/>
          </w:tcPr>
          <w:p>
            <w:pPr>
              <w:pStyle w:val="32"/>
              <w:jc w:val="right"/>
              <w:rPr>
                <w:szCs w:val="22"/>
              </w:rPr>
            </w:pPr>
            <w:r>
              <w:rPr>
                <w:sz w:val="20"/>
                <w:szCs w:val="20"/>
              </w:rPr>
              <w:t>«___» __________20__ г.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  <w:vAlign w:val="top"/>
          </w:tcPr>
          <w:p>
            <w:pPr>
              <w:pStyle w:val="32"/>
              <w:jc w:val="center"/>
              <w:rPr>
                <w:szCs w:val="22"/>
              </w:rPr>
            </w:pPr>
            <w:r>
              <w:rPr>
                <w:sz w:val="20"/>
                <w:szCs w:val="20"/>
                <w:lang w:eastAsia="en-GB"/>
              </w:rPr>
              <w:t xml:space="preserve">Руководитель группы разработки firmware СЗИ ЗАО "ОКБ САПР" 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  <w:vAlign w:val="top"/>
          </w:tcPr>
          <w:p>
            <w:pPr>
              <w:pStyle w:val="32"/>
              <w:wordWrap w:val="0"/>
              <w:jc w:val="right"/>
              <w:rPr>
                <w:szCs w:val="22"/>
              </w:rPr>
            </w:pPr>
            <w:r>
              <w:rPr>
                <w:sz w:val="20"/>
                <w:szCs w:val="20"/>
                <w:lang w:eastAsia="en-GB"/>
              </w:rPr>
              <w:t>Алтухов  А. А.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right"/>
        </w:trPr>
        <w:tc>
          <w:tcPr>
            <w:tcW w:w="2798" w:type="dxa"/>
            <w:vAlign w:val="top"/>
          </w:tcPr>
          <w:p>
            <w:pPr>
              <w:pStyle w:val="32"/>
              <w:jc w:val="right"/>
              <w:rPr>
                <w:szCs w:val="22"/>
              </w:rPr>
            </w:pPr>
            <w:r>
              <w:rPr>
                <w:sz w:val="20"/>
                <w:szCs w:val="20"/>
              </w:rPr>
              <w:t>«___» __________20__ г.</w:t>
            </w:r>
          </w:p>
        </w:tc>
        <w:tc>
          <w:tcPr>
            <w:tcW w:w="3810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  <w:tc>
          <w:tcPr>
            <w:tcW w:w="3062" w:type="dxa"/>
          </w:tcPr>
          <w:p>
            <w:pPr>
              <w:pStyle w:val="32"/>
              <w:jc w:val="right"/>
              <w:rPr>
                <w:szCs w:val="22"/>
              </w:rPr>
            </w:pPr>
          </w:p>
        </w:tc>
      </w:tr>
    </w:tbl>
    <w:p>
      <w:pPr>
        <w:spacing w:after="120"/>
        <w:ind w:firstLine="0"/>
        <w:jc w:val="both"/>
        <w:rPr>
          <w:rFonts w:ascii="Arial" w:hAnsi="Arial" w:cs="Arial"/>
          <w:sz w:val="22"/>
          <w:szCs w:val="22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417" w:right="567" w:bottom="1417" w:left="1134" w:header="709" w:footer="709" w:gutter="0"/>
          <w:cols w:space="708" w:num="1"/>
          <w:titlePg/>
          <w:docGrid w:linePitch="360" w:charSpace="0"/>
        </w:sectPr>
      </w:pPr>
    </w:p>
    <w:p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bookmarkStart w:id="8" w:name="_Toc25884"/>
      <w:r>
        <w:rPr>
          <w:rFonts w:ascii="Arial" w:hAnsi="Arial" w:cs="Arial"/>
          <w:sz w:val="22"/>
          <w:szCs w:val="22"/>
        </w:rPr>
        <w:t>УТВЕРЖДЕН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</w:p>
    <w:p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ПРОГРАММА ДЛЯ РАБОТЫ С КРИПТОВАЛЮТНЫМИ КЛЮЧАМИ</w:t>
      </w: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Техническое задание</w:t>
      </w:r>
    </w:p>
    <w:p>
      <w:pPr>
        <w:spacing w:after="120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Листов 21</w:t>
      </w: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b/>
        </w:rPr>
        <w:sectPr>
          <w:footerReference r:id="rId10" w:type="first"/>
          <w:headerReference r:id="rId8" w:type="default"/>
          <w:footerReference r:id="rId9" w:type="default"/>
          <w:pgSz w:w="11906" w:h="16838"/>
          <w:pgMar w:top="1418" w:right="567" w:bottom="851" w:left="1134" w:header="709" w:footer="709" w:gutter="0"/>
          <w:cols w:space="708" w:num="1"/>
          <w:titlePg/>
          <w:docGrid w:linePitch="360" w:charSpace="0"/>
        </w:sectPr>
      </w:pPr>
      <w:r>
        <w:rPr>
          <w:rFonts w:ascii="Arial" w:hAnsi="Arial" w:cs="Arial"/>
          <w:sz w:val="24"/>
          <w:szCs w:val="24"/>
        </w:rPr>
        <w:t>2020</w:t>
      </w:r>
    </w:p>
    <w:p>
      <w:pPr>
        <w:pStyle w:val="2"/>
        <w:numPr>
          <w:ilvl w:val="0"/>
          <w:numId w:val="0"/>
        </w:numPr>
        <w:ind w:left="680"/>
        <w:jc w:val="center"/>
        <w:rPr>
          <w:rFonts w:cs="Times New Roman"/>
          <w:lang w:bidi="ru-RU"/>
        </w:rPr>
      </w:pPr>
      <w:bookmarkStart w:id="9" w:name="_Toc13996"/>
      <w:r>
        <w:rPr>
          <w:rFonts w:cs="Times New Roman"/>
          <w:lang w:bidi="ru-RU"/>
        </w:rPr>
        <w:t>СОДЕРЖАНИЕ</w:t>
      </w:r>
      <w:bookmarkEnd w:id="8"/>
      <w:bookmarkEnd w:id="9"/>
    </w:p>
    <w:p>
      <w:pPr>
        <w:pStyle w:val="10"/>
        <w:tabs>
          <w:tab w:val="right" w:leader="dot" w:pos="10205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r>
        <w:fldChar w:fldCharType="begin"/>
      </w:r>
      <w:r>
        <w:instrText xml:space="preserve"> HYPERLINK \l "_Toc13996" </w:instrText>
      </w:r>
      <w:r>
        <w:fldChar w:fldCharType="separate"/>
      </w:r>
      <w:r>
        <w:rPr>
          <w:lang w:bidi="ru-RU"/>
        </w:rPr>
        <w:t>СОДЕРЖАНИЕ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"_Toc19978" </w:instrText>
      </w:r>
      <w:r>
        <w:fldChar w:fldCharType="separate"/>
      </w:r>
      <w:r>
        <w:rPr>
          <w:lang w:eastAsia="zh-CN"/>
        </w:rPr>
        <w:t xml:space="preserve">1 </w:t>
      </w:r>
      <w:r>
        <w:t>ВВЕДЕНИЕ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"_Toc32465" </w:instrText>
      </w:r>
      <w:r>
        <w:fldChar w:fldCharType="separate"/>
      </w:r>
      <w:r>
        <w:rPr>
          <w:lang w:eastAsia="zh-CN"/>
        </w:rPr>
        <w:t>1.1 Наименование</w:t>
      </w:r>
      <w:r>
        <w:rPr>
          <w:lang w:val="en-US" w:eastAsia="zh-CN"/>
        </w:rPr>
        <w:t xml:space="preserve"> </w:t>
      </w:r>
      <w:r>
        <w:rPr>
          <w:lang w:eastAsia="zh-CN"/>
        </w:rPr>
        <w:t>программы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"_Toc12744" </w:instrText>
      </w:r>
      <w:r>
        <w:fldChar w:fldCharType="separate"/>
      </w:r>
      <w:r>
        <w:rPr>
          <w:lang w:eastAsia="zh-CN"/>
        </w:rPr>
        <w:t>1.2 Область применения программы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"_Toc2865" </w:instrText>
      </w:r>
      <w:r>
        <w:fldChar w:fldCharType="separate"/>
      </w:r>
      <w:r>
        <w:rPr>
          <w:lang w:eastAsia="zh-CN"/>
        </w:rPr>
        <w:t>2 ОСНОВАНИЕ ДЛЯ РАЗРАБОТКИ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"_Toc8569" </w:instrText>
      </w:r>
      <w:r>
        <w:fldChar w:fldCharType="separate"/>
      </w:r>
      <w:r>
        <w:t>3 НАЗНАЧЕНИЕ РАЗРАБОТКИ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"_Toc19150" </w:instrText>
      </w:r>
      <w:r>
        <w:fldChar w:fldCharType="separate"/>
      </w:r>
      <w:r>
        <w:t>3.1 Функциональное назначение программы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"_Toc20281" </w:instrText>
      </w:r>
      <w:r>
        <w:fldChar w:fldCharType="separate"/>
      </w:r>
      <w:r>
        <w:rPr>
          <w:lang w:eastAsia="zh-CN"/>
        </w:rPr>
        <w:t>3.2 Эксплуатационное назначение программы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"_Toc12776" </w:instrText>
      </w:r>
      <w:r>
        <w:fldChar w:fldCharType="separate"/>
      </w:r>
      <w:r>
        <w:t>4 ТРЕБОВАНИЯ К ПРОГРАММЕ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"_Toc9850" </w:instrText>
      </w:r>
      <w:r>
        <w:fldChar w:fldCharType="separate"/>
      </w:r>
      <w:r>
        <w:t>4.1 Требования к функциональным характеристикам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"_Toc28054" </w:instrText>
      </w:r>
      <w:r>
        <w:fldChar w:fldCharType="separate"/>
      </w:r>
      <w:r>
        <w:t>4.1.1 Требования к составу выполняемых функций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"_Toc31159" </w:instrText>
      </w:r>
      <w:r>
        <w:fldChar w:fldCharType="separate"/>
      </w:r>
      <w:r>
        <w:t>4.1.2 Требования к организации входных данных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"_Toc290" </w:instrText>
      </w:r>
      <w:r>
        <w:fldChar w:fldCharType="separate"/>
      </w:r>
      <w:r>
        <w:t>4.1.3 Требования к организации выходных данных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"_Toc14060" </w:instrText>
      </w:r>
      <w:r>
        <w:fldChar w:fldCharType="separate"/>
      </w:r>
      <w:r>
        <w:t>4.1.4 Требования к временным характеристикам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"_Toc803" </w:instrText>
      </w:r>
      <w:r>
        <w:fldChar w:fldCharType="separate"/>
      </w:r>
      <w:r>
        <w:t>4.2 Требования к надежности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"_Toc8362" </w:instrText>
      </w:r>
      <w:r>
        <w:fldChar w:fldCharType="separate"/>
      </w:r>
      <w:r>
        <w:t>4.2.1 Требования к обеспечению надежного (устойчивого) функционирования программы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"_Toc8380" </w:instrText>
      </w:r>
      <w:r>
        <w:fldChar w:fldCharType="separate"/>
      </w:r>
      <w:r>
        <w:t>4.2.2 Время восстановления после отказа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"_Toc14598" </w:instrText>
      </w:r>
      <w:r>
        <w:fldChar w:fldCharType="separate"/>
      </w:r>
      <w:r>
        <w:t>4.2.3 Отказы из-за некорректных действий оператора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"_Toc32603" </w:instrText>
      </w:r>
      <w:r>
        <w:fldChar w:fldCharType="separate"/>
      </w:r>
      <w:r>
        <w:t>4.3 Условия эксплуатации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"_Toc13485" </w:instrText>
      </w:r>
      <w:r>
        <w:fldChar w:fldCharType="separate"/>
      </w:r>
      <w:r>
        <w:t>4.3.1 Климатические условия эксплуатации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"_Toc6643" </w:instrText>
      </w:r>
      <w:r>
        <w:fldChar w:fldCharType="separate"/>
      </w:r>
      <w:r>
        <w:t>4.3.2 Требования к видам обслуживания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"_Toc16353" </w:instrText>
      </w:r>
      <w:r>
        <w:fldChar w:fldCharType="separate"/>
      </w:r>
      <w:r>
        <w:t>4.3.3 Требования к численности и квалификации персонала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"_Toc23688" </w:instrText>
      </w:r>
      <w:r>
        <w:fldChar w:fldCharType="separate"/>
      </w:r>
      <w:r>
        <w:rPr>
          <w:bCs/>
          <w:szCs w:val="28"/>
        </w:rPr>
        <w:t xml:space="preserve">4.4 </w:t>
      </w:r>
      <w:r>
        <w:t>Требования к составу и параметрам технических средств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"_Toc27700" </w:instrText>
      </w:r>
      <w:r>
        <w:fldChar w:fldCharType="separate"/>
      </w:r>
      <w:r>
        <w:t>4.5 Требования к информационной и программной совместимости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"_Toc6522" </w:instrText>
      </w:r>
      <w:r>
        <w:fldChar w:fldCharType="separate"/>
      </w:r>
      <w:r>
        <w:t>4.5.1 Требования к исходным кодам и языкам программирования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"_Toc5430" </w:instrText>
      </w:r>
      <w:r>
        <w:fldChar w:fldCharType="separate"/>
      </w:r>
      <w:r>
        <w:t>4.5.2 Требования к программным средствам, используемым программой</w:t>
      </w:r>
      <w:r>
        <w:tab/>
      </w:r>
      <w:r>
        <w:fldChar w:fldCharType="end"/>
      </w:r>
    </w:p>
    <w:p>
      <w:pPr>
        <w:pStyle w:val="11"/>
        <w:tabs>
          <w:tab w:val="right" w:leader="dot" w:pos="10205"/>
        </w:tabs>
        <w:ind w:left="1120"/>
      </w:pPr>
      <w:r>
        <w:fldChar w:fldCharType="begin"/>
      </w:r>
      <w:r>
        <w:instrText xml:space="preserve"> HYPERLINK \l "_Toc3591" </w:instrText>
      </w:r>
      <w:r>
        <w:fldChar w:fldCharType="separate"/>
      </w:r>
      <w:r>
        <w:t>4.5.3 Требования к защите информации и программ</w:t>
      </w:r>
      <w:r>
        <w:tab/>
      </w:r>
      <w:r>
        <w:fldChar w:fldCharType="end"/>
      </w:r>
    </w:p>
    <w:p>
      <w:pPr>
        <w:pStyle w:val="12"/>
        <w:tabs>
          <w:tab w:val="right" w:leader="dot" w:pos="10205"/>
        </w:tabs>
      </w:pPr>
      <w:r>
        <w:fldChar w:fldCharType="begin"/>
      </w:r>
      <w:r>
        <w:instrText xml:space="preserve"> HYPERLINK \l "_Toc15218" </w:instrText>
      </w:r>
      <w:r>
        <w:fldChar w:fldCharType="separate"/>
      </w:r>
      <w:r>
        <w:t>4.6 Специальные требования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"_Toc6090" </w:instrText>
      </w:r>
      <w:r>
        <w:fldChar w:fldCharType="separate"/>
      </w:r>
      <w:r>
        <w:t>5 ТРЕБОВАНИЯ К ПРОГРАММНОЙ ДОКУМЕНТАЦИИ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"_Toc4202" </w:instrText>
      </w:r>
      <w:r>
        <w:fldChar w:fldCharType="separate"/>
      </w:r>
      <w:r>
        <w:rPr>
          <w:lang w:eastAsia="zh-CN"/>
        </w:rPr>
        <w:t>6 ТЕХНИКО-ЭКОНОМИЧЕСКИЕ ПОКАЗАТЕЛИ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"_Toc2884" </w:instrText>
      </w:r>
      <w:r>
        <w:fldChar w:fldCharType="separate"/>
      </w:r>
      <w:r>
        <w:rPr>
          <w:lang w:eastAsia="zh-CN"/>
        </w:rPr>
        <w:t>7 СТАДИИ И ЭТАПЫ РАЗРАБОТКИ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"_Toc890" </w:instrText>
      </w:r>
      <w:r>
        <w:fldChar w:fldCharType="separate"/>
      </w:r>
      <w:r>
        <w:rPr>
          <w:lang w:eastAsia="zh-CN"/>
        </w:rPr>
        <w:t>8 ПОРЯДОК КОНТРОЛЯ И ПРИЕМКИ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"_Toc23482" </w:instrText>
      </w:r>
      <w:r>
        <w:fldChar w:fldCharType="separate"/>
      </w:r>
      <w:r>
        <w:rPr>
          <w:lang w:eastAsia="zh-CN" w:bidi="ru-RU"/>
        </w:rPr>
        <w:t>ПЕРЕЧЕНЬ ПРИНЯТЫХ СОКРАЩЕНИЙ</w:t>
      </w:r>
      <w:r>
        <w:tab/>
      </w:r>
      <w:r>
        <w:fldChar w:fldCharType="end"/>
      </w:r>
    </w:p>
    <w:p>
      <w:pPr>
        <w:pStyle w:val="10"/>
        <w:tabs>
          <w:tab w:val="right" w:leader="dot" w:pos="10205"/>
        </w:tabs>
      </w:pPr>
      <w:r>
        <w:fldChar w:fldCharType="begin"/>
      </w:r>
      <w:r>
        <w:instrText xml:space="preserve"> HYPERLINK \l "_Toc24263" </w:instrText>
      </w:r>
      <w:r>
        <w:fldChar w:fldCharType="separate"/>
      </w:r>
      <w:r>
        <w:rPr>
          <w:lang w:bidi="ru-RU"/>
        </w:rPr>
        <w:t>ТЕРМИНЫ И ОПРЕДЕЛЕНИЯ</w:t>
      </w:r>
      <w:r>
        <w:tab/>
      </w:r>
      <w:r>
        <w:fldChar w:fldCharType="end"/>
      </w:r>
    </w:p>
    <w:p>
      <w:pPr>
        <w:rPr>
          <w:lang w:eastAsia="zh-CN" w:bidi="ru-RU"/>
        </w:rPr>
        <w:sectPr>
          <w:footerReference r:id="rId11" w:type="default"/>
          <w:pgSz w:w="11906" w:h="16838"/>
          <w:pgMar w:top="1417" w:right="567" w:bottom="1417" w:left="1134" w:header="720" w:footer="720" w:gutter="0"/>
          <w:pgNumType w:start="2"/>
          <w:cols w:space="720" w:num="1"/>
          <w:docGrid w:linePitch="360" w:charSpace="0"/>
        </w:sectPr>
      </w:pPr>
      <w:r>
        <w:rPr>
          <w:lang w:val="en-US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p>
      <w:pPr>
        <w:pStyle w:val="2"/>
        <w:rPr>
          <w:rFonts w:cs="Times New Roman"/>
          <w:lang w:eastAsia="zh-CN"/>
        </w:rPr>
      </w:pPr>
      <w:bookmarkStart w:id="10" w:name="_Toc235002793"/>
      <w:bookmarkStart w:id="11" w:name="_Toc19978"/>
      <w:bookmarkStart w:id="12" w:name="_Toc36979278"/>
      <w:bookmarkStart w:id="13" w:name="_Toc293152075"/>
      <w:bookmarkStart w:id="14" w:name="_Toc293413954"/>
      <w:bookmarkStart w:id="15" w:name="_Toc294779458"/>
      <w:bookmarkStart w:id="16" w:name="_Toc3544"/>
      <w:bookmarkStart w:id="17" w:name="_Toc16594"/>
      <w:bookmarkStart w:id="18" w:name="_Toc293065426"/>
      <w:r>
        <w:t>ВВЕДЕНИЕ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3"/>
        <w:rPr>
          <w:lang w:eastAsia="zh-CN"/>
        </w:rPr>
      </w:pPr>
      <w:bookmarkStart w:id="19" w:name="_Toc6095"/>
      <w:bookmarkStart w:id="20" w:name="_Toc32465"/>
      <w:bookmarkStart w:id="21" w:name="_Toc3107"/>
      <w:r>
        <w:rPr>
          <w:lang w:eastAsia="zh-CN"/>
        </w:rPr>
        <w:t>Наименование</w:t>
      </w:r>
      <w:r>
        <w:rPr>
          <w:lang w:val="en-US" w:eastAsia="zh-CN"/>
        </w:rPr>
        <w:t xml:space="preserve"> </w:t>
      </w:r>
      <w:r>
        <w:rPr>
          <w:lang w:eastAsia="zh-CN"/>
        </w:rPr>
        <w:t>программы</w:t>
      </w:r>
      <w:bookmarkEnd w:id="19"/>
      <w:bookmarkEnd w:id="20"/>
      <w:bookmarkEnd w:id="21"/>
    </w:p>
    <w:p>
      <w:pPr>
        <w:spacing w:after="0"/>
        <w:rPr>
          <w:szCs w:val="28"/>
          <w:lang w:eastAsia="zh-CN"/>
        </w:rPr>
      </w:pPr>
      <w:r>
        <w:rPr>
          <w:szCs w:val="28"/>
          <w:lang w:eastAsia="zh-CN"/>
        </w:rPr>
        <w:t>«Программа для работы с криптовалютными ключами»</w:t>
      </w:r>
    </w:p>
    <w:p>
      <w:pPr>
        <w:pStyle w:val="3"/>
        <w:rPr>
          <w:lang w:eastAsia="zh-CN"/>
        </w:rPr>
      </w:pPr>
      <w:bookmarkStart w:id="22" w:name="_Toc1409"/>
      <w:bookmarkStart w:id="23" w:name="_Toc12744"/>
      <w:bookmarkStart w:id="24" w:name="_Toc30978"/>
      <w:r>
        <w:rPr>
          <w:lang w:eastAsia="zh-CN"/>
        </w:rPr>
        <w:t>Область применения программы</w:t>
      </w:r>
      <w:bookmarkEnd w:id="22"/>
      <w:bookmarkEnd w:id="23"/>
      <w:bookmarkEnd w:id="24"/>
    </w:p>
    <w:p>
      <w:pPr>
        <w:rPr>
          <w:szCs w:val="22"/>
        </w:rPr>
      </w:pPr>
      <w:r>
        <w:rPr>
          <w:szCs w:val="22"/>
        </w:rPr>
        <w:t>Программа предназначена для генерации криптовалютных ключей и подписи хэш-сумм криптовалютных транзакций.</w:t>
      </w:r>
    </w:p>
    <w:p>
      <w:pPr>
        <w:rPr>
          <w:szCs w:val="22"/>
          <w:lang w:eastAsia="zh-CN"/>
        </w:rPr>
      </w:pPr>
      <w:r>
        <w:rPr>
          <w:szCs w:val="22"/>
          <w:lang w:eastAsia="zh-CN"/>
        </w:rPr>
        <w:t>Программа предназначена для последующего интегрирования в микропрограммное обеспечение (firmware), обеспечивающее доверенную загрузку ОС. Данное микропрограммное обеспечение предназначено для микроконтроллера at91sam3u4e, встроенного в микрокомпьютер m-TrusT.</w:t>
      </w:r>
    </w:p>
    <w:p>
      <w:pPr>
        <w:pStyle w:val="2"/>
        <w:rPr>
          <w:lang w:eastAsia="zh-CN"/>
        </w:rPr>
      </w:pPr>
      <w:bookmarkStart w:id="25" w:name="_Toc2865"/>
      <w:bookmarkStart w:id="26" w:name="_Toc18273"/>
      <w:bookmarkStart w:id="27" w:name="_Toc31771"/>
      <w:r>
        <w:rPr>
          <w:lang w:eastAsia="zh-CN"/>
        </w:rPr>
        <w:t>ОСНОВАНИЕ ДЛЯ РАЗРАБОТКИ</w:t>
      </w:r>
      <w:bookmarkEnd w:id="25"/>
      <w:bookmarkEnd w:id="26"/>
      <w:bookmarkEnd w:id="27"/>
    </w:p>
    <w:p>
      <w:pPr>
        <w:spacing w:after="0"/>
        <w:rPr>
          <w:szCs w:val="28"/>
          <w:lang w:eastAsia="zh-CN"/>
        </w:rPr>
      </w:pPr>
      <w:r>
        <w:rPr>
          <w:b/>
          <w:bCs/>
          <w:szCs w:val="28"/>
          <w:lang w:eastAsia="zh-CN"/>
        </w:rPr>
        <w:t xml:space="preserve">Основанием </w:t>
      </w:r>
      <w:r>
        <w:rPr>
          <w:szCs w:val="28"/>
          <w:lang w:eastAsia="zh-CN"/>
        </w:rPr>
        <w:t>для разработки является задание на дипломный проект, подписанное консультантами и руководителем дипломного проекта и утвержденное заведующим кафедрой защиты информации МФТИ.</w:t>
      </w:r>
    </w:p>
    <w:p>
      <w:pPr>
        <w:spacing w:after="0"/>
        <w:rPr>
          <w:szCs w:val="28"/>
        </w:rPr>
      </w:pPr>
      <w:r>
        <w:rPr>
          <w:b/>
          <w:bCs/>
          <w:szCs w:val="28"/>
        </w:rPr>
        <w:t xml:space="preserve">Заказчиком </w:t>
      </w:r>
      <w:r>
        <w:rPr>
          <w:szCs w:val="28"/>
        </w:rPr>
        <w:t>работ является кафедра защиты информации, которая относится к физтех-школе радиотехники и компьютерных технологий московского физико-технического института.</w:t>
      </w:r>
    </w:p>
    <w:p>
      <w:pPr>
        <w:spacing w:after="0"/>
        <w:rPr>
          <w:szCs w:val="28"/>
        </w:rPr>
      </w:pPr>
      <w:r>
        <w:rPr>
          <w:b/>
          <w:bCs/>
          <w:szCs w:val="28"/>
        </w:rPr>
        <w:t xml:space="preserve">Исполнителем </w:t>
      </w:r>
      <w:r>
        <w:rPr>
          <w:szCs w:val="28"/>
        </w:rPr>
        <w:t>работ является студент кафедры защиты информации группы С01-419 ФРКТ МФТИ Шарапов Роман Андреевич.</w:t>
      </w:r>
    </w:p>
    <w:p>
      <w:pPr>
        <w:spacing w:after="0"/>
        <w:rPr>
          <w:szCs w:val="28"/>
          <w:lang w:eastAsia="zh-CN"/>
        </w:rPr>
      </w:pPr>
    </w:p>
    <w:p>
      <w:pPr>
        <w:pStyle w:val="2"/>
      </w:pPr>
      <w:bookmarkStart w:id="28" w:name="_Toc22787"/>
      <w:bookmarkStart w:id="29" w:name="_Toc29169"/>
      <w:bookmarkStart w:id="30" w:name="_Toc8569"/>
      <w:r>
        <w:t>НАЗНАЧЕНИЕ РАЗРАБОТКИ</w:t>
      </w:r>
      <w:bookmarkEnd w:id="28"/>
      <w:bookmarkEnd w:id="29"/>
      <w:bookmarkEnd w:id="30"/>
    </w:p>
    <w:p>
      <w:pPr>
        <w:pStyle w:val="3"/>
      </w:pPr>
      <w:bookmarkStart w:id="31" w:name="_Toc15057"/>
      <w:bookmarkStart w:id="32" w:name="_Toc31089"/>
      <w:bookmarkStart w:id="33" w:name="_Toc19150"/>
      <w:r>
        <w:t>Функциональное назначение программы</w:t>
      </w:r>
      <w:bookmarkEnd w:id="31"/>
      <w:bookmarkEnd w:id="32"/>
      <w:bookmarkEnd w:id="33"/>
    </w:p>
    <w:p>
      <w:r>
        <w:rPr>
          <w:szCs w:val="22"/>
          <w:lang w:eastAsia="zh-CN"/>
        </w:rPr>
        <w:t xml:space="preserve">Функциональным назначением программы является </w:t>
      </w:r>
      <w:r>
        <w:rPr>
          <w:szCs w:val="28"/>
        </w:rPr>
        <w:t xml:space="preserve">генерация криптовалютных ключей по протоколам </w:t>
      </w:r>
      <w:r>
        <w:rPr>
          <w:szCs w:val="28"/>
          <w:lang w:val="en-US"/>
        </w:rPr>
        <w:t>BIP</w:t>
      </w:r>
      <w:r>
        <w:rPr>
          <w:szCs w:val="28"/>
        </w:rPr>
        <w:t xml:space="preserve"> 32, </w:t>
      </w:r>
      <w:r>
        <w:rPr>
          <w:szCs w:val="28"/>
          <w:lang w:val="en-US"/>
        </w:rPr>
        <w:t>BIP</w:t>
      </w:r>
      <w:r>
        <w:rPr>
          <w:szCs w:val="28"/>
        </w:rPr>
        <w:t xml:space="preserve"> 43, </w:t>
      </w:r>
      <w:r>
        <w:rPr>
          <w:szCs w:val="28"/>
          <w:lang w:val="en-US"/>
        </w:rPr>
        <w:t>BIP</w:t>
      </w:r>
      <w:r>
        <w:rPr>
          <w:szCs w:val="28"/>
        </w:rPr>
        <w:t xml:space="preserve"> 44; подпись криптовалютных транзакций; представление информации о используемых ключевых парах.</w:t>
      </w:r>
    </w:p>
    <w:p>
      <w:pPr>
        <w:spacing w:after="0"/>
        <w:rPr>
          <w:szCs w:val="22"/>
          <w:lang w:eastAsia="zh-CN"/>
        </w:rPr>
      </w:pPr>
    </w:p>
    <w:p/>
    <w:p>
      <w:pPr>
        <w:pStyle w:val="3"/>
        <w:rPr>
          <w:lang w:eastAsia="zh-CN"/>
        </w:rPr>
      </w:pPr>
      <w:bookmarkStart w:id="34" w:name="_Toc20281"/>
      <w:bookmarkStart w:id="35" w:name="_Toc1563"/>
      <w:bookmarkStart w:id="36" w:name="_Toc27257"/>
      <w:r>
        <w:rPr>
          <w:lang w:eastAsia="zh-CN"/>
        </w:rPr>
        <w:t>Эксплуатационное назначение программы</w:t>
      </w:r>
      <w:bookmarkEnd w:id="34"/>
      <w:bookmarkEnd w:id="35"/>
      <w:bookmarkEnd w:id="36"/>
    </w:p>
    <w:p>
      <w:pPr>
        <w:spacing w:after="0"/>
        <w:rPr>
          <w:lang w:eastAsia="zh-CN"/>
        </w:rPr>
      </w:pPr>
      <w:r>
        <w:rPr>
          <w:szCs w:val="22"/>
          <w:lang w:eastAsia="zh-CN"/>
        </w:rPr>
        <w:t xml:space="preserve">Программа должна эксплуатироваться на микроконтроллере </w:t>
      </w:r>
      <w:r>
        <w:rPr>
          <w:szCs w:val="22"/>
          <w:lang w:val="en-US" w:eastAsia="zh-CN"/>
        </w:rPr>
        <w:t>at</w:t>
      </w:r>
      <w:r>
        <w:rPr>
          <w:szCs w:val="22"/>
          <w:lang w:eastAsia="zh-CN"/>
        </w:rPr>
        <w:t>91</w:t>
      </w:r>
      <w:r>
        <w:rPr>
          <w:szCs w:val="22"/>
          <w:lang w:val="en-US" w:eastAsia="zh-CN"/>
        </w:rPr>
        <w:t>sam</w:t>
      </w:r>
      <w:r>
        <w:rPr>
          <w:szCs w:val="22"/>
          <w:lang w:eastAsia="zh-CN"/>
        </w:rPr>
        <w:t>3</w:t>
      </w:r>
      <w:r>
        <w:rPr>
          <w:szCs w:val="22"/>
          <w:lang w:val="en-US" w:eastAsia="zh-CN"/>
        </w:rPr>
        <w:t>u</w:t>
      </w:r>
      <w:r>
        <w:rPr>
          <w:szCs w:val="22"/>
          <w:lang w:eastAsia="zh-CN"/>
        </w:rPr>
        <w:t xml:space="preserve">, интегрированном в микрокомпьютер </w:t>
      </w:r>
      <w:r>
        <w:rPr>
          <w:szCs w:val="22"/>
          <w:lang w:val="en-US" w:eastAsia="zh-CN"/>
        </w:rPr>
        <w:t>m</w:t>
      </w:r>
      <w:r>
        <w:rPr>
          <w:szCs w:val="22"/>
          <w:lang w:eastAsia="zh-CN"/>
        </w:rPr>
        <w:t>-</w:t>
      </w:r>
      <w:r>
        <w:rPr>
          <w:szCs w:val="22"/>
          <w:lang w:val="en-US" w:eastAsia="zh-CN"/>
        </w:rPr>
        <w:t>TrusT</w:t>
      </w:r>
      <w:r>
        <w:rPr>
          <w:szCs w:val="22"/>
          <w:lang w:eastAsia="zh-CN"/>
        </w:rPr>
        <w:t>. Конечными пользователями программы могут являться лица, которым необходимо совершать криптовалютные операции</w:t>
      </w:r>
      <w:r>
        <w:rPr>
          <w:rFonts w:hint="default"/>
          <w:szCs w:val="22"/>
          <w:lang w:val="ru-RU" w:eastAsia="zh-CN"/>
        </w:rPr>
        <w:t>. Эти пользователи должны быть предварительно зарегистрированы в базе данных, хранящейся в постоянной памяти микроконтроллера</w:t>
      </w:r>
      <w:r>
        <w:rPr>
          <w:szCs w:val="22"/>
          <w:lang w:eastAsia="zh-CN"/>
        </w:rPr>
        <w:t>.</w:t>
      </w:r>
    </w:p>
    <w:p>
      <w:pPr>
        <w:pStyle w:val="2"/>
      </w:pPr>
      <w:bookmarkStart w:id="37" w:name="_Toc7181"/>
      <w:bookmarkStart w:id="38" w:name="_Toc20665"/>
      <w:bookmarkStart w:id="39" w:name="_Toc12776"/>
      <w:r>
        <w:t>ТРЕБОВАНИЯ К ПРОГРАММ</w:t>
      </w:r>
      <w:bookmarkEnd w:id="37"/>
      <w:bookmarkEnd w:id="38"/>
      <w:r>
        <w:t>Е</w:t>
      </w:r>
      <w:bookmarkEnd w:id="39"/>
    </w:p>
    <w:p>
      <w:pPr>
        <w:pStyle w:val="3"/>
      </w:pPr>
      <w:bookmarkStart w:id="40" w:name="_Toc8446"/>
      <w:bookmarkStart w:id="41" w:name="_Toc30230"/>
      <w:bookmarkStart w:id="42" w:name="_Toc9850"/>
      <w:r>
        <w:t>Требования к функциональным характеристикам</w:t>
      </w:r>
      <w:bookmarkEnd w:id="40"/>
      <w:bookmarkEnd w:id="41"/>
      <w:bookmarkEnd w:id="42"/>
    </w:p>
    <w:p>
      <w:pPr>
        <w:pStyle w:val="4"/>
      </w:pPr>
      <w:bookmarkStart w:id="43" w:name="_Toc28054"/>
      <w:bookmarkStart w:id="44" w:name="_Toc25932"/>
      <w:bookmarkStart w:id="45" w:name="_Toc16144"/>
      <w:r>
        <w:t>Требования к составу выполняемых функций</w:t>
      </w:r>
      <w:bookmarkEnd w:id="43"/>
      <w:bookmarkEnd w:id="44"/>
      <w:bookmarkEnd w:id="45"/>
    </w:p>
    <w:p>
      <w:pPr>
        <w:spacing w:after="0"/>
        <w:rPr>
          <w:szCs w:val="22"/>
          <w:lang w:eastAsia="zh-CN"/>
        </w:rPr>
      </w:pPr>
      <w:r>
        <w:rPr>
          <w:szCs w:val="22"/>
          <w:lang w:eastAsia="zh-CN"/>
        </w:rPr>
        <w:t>Программа должна обеспечивать возможность выполнения перечисленных ниже функций: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Генерация неизвлекаемого мастер ключа </w:t>
      </w:r>
      <w:r>
        <w:rPr>
          <w:szCs w:val="28"/>
        </w:rPr>
        <w:t xml:space="preserve">с помощью </w:t>
      </w:r>
      <w:r>
        <w:rPr>
          <w:szCs w:val="28"/>
          <w:lang w:bidi="ru-RU"/>
        </w:rPr>
        <w:t xml:space="preserve">ФДСЧ и его дальнейшая обработка </w:t>
      </w:r>
      <w:r>
        <w:rPr>
          <w:szCs w:val="28"/>
        </w:rPr>
        <w:t xml:space="preserve">с помощью хэш-функции HMAC-SHA512 по протоколу </w:t>
      </w:r>
      <w:r>
        <w:rPr>
          <w:szCs w:val="28"/>
          <w:lang w:val="en-US"/>
        </w:rPr>
        <w:t>BIP</w:t>
      </w:r>
      <w:r>
        <w:rPr>
          <w:szCs w:val="28"/>
        </w:rPr>
        <w:t xml:space="preserve"> 32</w:t>
      </w:r>
      <w:r>
        <w:rPr>
          <w:szCs w:val="28"/>
          <w:lang w:bidi="ru-RU"/>
        </w:rPr>
        <w:t xml:space="preserve">. 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Генерация дочерних иерархически детерминированных ключевых пар согласно протоколам </w:t>
      </w:r>
      <w:r>
        <w:rPr>
          <w:rFonts w:eastAsia="SimSun"/>
          <w:bCs/>
          <w:szCs w:val="28"/>
          <w:lang w:val="en-US" w:eastAsia="en-US"/>
        </w:rPr>
        <w:t>BIP</w:t>
      </w:r>
      <w:r>
        <w:rPr>
          <w:rFonts w:eastAsia="SimSun"/>
          <w:bCs/>
          <w:szCs w:val="28"/>
          <w:lang w:eastAsia="en-US"/>
        </w:rPr>
        <w:t xml:space="preserve">32, </w:t>
      </w:r>
      <w:r>
        <w:rPr>
          <w:rFonts w:eastAsia="SimSun"/>
          <w:bCs/>
          <w:szCs w:val="28"/>
          <w:lang w:val="en-US" w:eastAsia="en-US"/>
        </w:rPr>
        <w:t>BIP</w:t>
      </w:r>
      <w:r>
        <w:rPr>
          <w:rFonts w:eastAsia="SimSun"/>
          <w:bCs/>
          <w:szCs w:val="28"/>
          <w:lang w:eastAsia="en-US"/>
        </w:rPr>
        <w:t xml:space="preserve"> 43 и </w:t>
      </w:r>
      <w:r>
        <w:rPr>
          <w:rFonts w:eastAsia="SimSun"/>
          <w:bCs/>
          <w:szCs w:val="28"/>
          <w:lang w:val="en-US" w:eastAsia="en-US"/>
        </w:rPr>
        <w:t>BIP</w:t>
      </w:r>
      <w:r>
        <w:rPr>
          <w:rFonts w:eastAsia="SimSun"/>
          <w:bCs/>
          <w:szCs w:val="28"/>
          <w:lang w:eastAsia="en-US"/>
        </w:rPr>
        <w:t>44.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Хэширование по алгоритмам</w:t>
      </w:r>
      <w:commentRangeStart w:id="0"/>
      <w:r>
        <w:rPr>
          <w:rFonts w:eastAsia="SimSun"/>
          <w:bCs/>
          <w:szCs w:val="28"/>
          <w:lang w:eastAsia="en-US"/>
        </w:rPr>
        <w:t xml:space="preserve"> </w:t>
      </w:r>
      <w:r>
        <w:rPr>
          <w:rFonts w:eastAsia="SimSun"/>
          <w:bCs/>
          <w:szCs w:val="28"/>
          <w:lang w:val="en-US" w:eastAsia="en-US"/>
        </w:rPr>
        <w:t>SHA</w:t>
      </w:r>
      <w:r>
        <w:rPr>
          <w:rFonts w:eastAsia="SimSun"/>
          <w:bCs/>
          <w:szCs w:val="28"/>
          <w:lang w:eastAsia="en-US"/>
        </w:rPr>
        <w:t xml:space="preserve">-256 и </w:t>
      </w:r>
      <w:r>
        <w:rPr>
          <w:rFonts w:eastAsia="SimSun"/>
          <w:bCs/>
          <w:szCs w:val="28"/>
          <w:lang w:val="en-US" w:eastAsia="en-US"/>
        </w:rPr>
        <w:t>Ethash</w:t>
      </w:r>
      <w:r>
        <w:rPr>
          <w:rFonts w:eastAsia="SimSun"/>
          <w:bCs/>
          <w:szCs w:val="28"/>
          <w:lang w:eastAsia="en-US"/>
        </w:rPr>
        <w:t>.</w:t>
      </w:r>
      <w:commentRangeEnd w:id="0"/>
      <w:r>
        <w:commentReference w:id="0"/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Подпись хэш сумм криптовалютных транзакций </w:t>
      </w:r>
      <w:r>
        <w:rPr>
          <w:szCs w:val="28"/>
        </w:rPr>
        <w:t xml:space="preserve">по алгоритму </w:t>
      </w:r>
      <w:r>
        <w:rPr>
          <w:szCs w:val="28"/>
          <w:lang w:val="en-US"/>
        </w:rPr>
        <w:t>ECDSA</w:t>
      </w:r>
      <w:r>
        <w:rPr>
          <w:rFonts w:eastAsia="SimSun"/>
          <w:bCs/>
          <w:szCs w:val="28"/>
          <w:lang w:eastAsia="en-US"/>
        </w:rPr>
        <w:t>.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Получение списка дочерних ключей проверки подписи.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commentRangeStart w:id="1"/>
      <w:r>
        <w:rPr>
          <w:rFonts w:eastAsia="SimSun"/>
          <w:bCs/>
          <w:szCs w:val="28"/>
          <w:lang w:eastAsia="en-US"/>
        </w:rPr>
        <w:t xml:space="preserve">Удаление неизвлекаемого мастер ключа </w:t>
      </w:r>
      <w:r>
        <w:rPr>
          <w:szCs w:val="28"/>
        </w:rPr>
        <w:t>из постоянной энергонезависимой памяти</w:t>
      </w:r>
      <w:r>
        <w:rPr>
          <w:rFonts w:eastAsia="SimSun"/>
          <w:bCs/>
          <w:szCs w:val="28"/>
          <w:lang w:eastAsia="en-US"/>
        </w:rPr>
        <w:t>.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Удаление неизвлекаемого дочернего ключа </w:t>
      </w:r>
      <w:r>
        <w:rPr>
          <w:szCs w:val="28"/>
        </w:rPr>
        <w:t>из постоянной энергонезависимой памяти</w:t>
      </w:r>
      <w:r>
        <w:rPr>
          <w:rFonts w:eastAsia="SimSun"/>
          <w:bCs/>
          <w:szCs w:val="28"/>
          <w:lang w:eastAsia="en-US"/>
        </w:rPr>
        <w:t>.</w:t>
      </w:r>
      <w:commentRangeEnd w:id="1"/>
      <w:r>
        <w:commentReference w:id="1"/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commentRangeStart w:id="2"/>
      <w:r>
        <w:rPr>
          <w:rFonts w:hint="default" w:eastAsia="SimSun"/>
          <w:bCs/>
          <w:szCs w:val="28"/>
          <w:lang w:eastAsia="en-US"/>
        </w:rPr>
        <w:t>Идентификация</w:t>
      </w:r>
      <w:r>
        <w:rPr>
          <w:rFonts w:hint="default" w:eastAsia="SimSun"/>
          <w:bCs/>
          <w:szCs w:val="28"/>
          <w:lang w:val="ru-RU" w:eastAsia="en-US"/>
        </w:rPr>
        <w:t xml:space="preserve"> </w:t>
      </w:r>
      <w:r>
        <w:rPr>
          <w:rFonts w:hint="default" w:eastAsia="SimSun"/>
          <w:bCs/>
          <w:szCs w:val="28"/>
          <w:lang w:eastAsia="en-US"/>
        </w:rPr>
        <w:t>/ аутентификация пользователей</w:t>
      </w:r>
      <w:r>
        <w:rPr>
          <w:rFonts w:hint="default" w:eastAsia="SimSun"/>
          <w:bCs/>
          <w:szCs w:val="28"/>
          <w:lang w:val="ru-RU" w:eastAsia="en-US"/>
        </w:rPr>
        <w:t xml:space="preserve"> </w:t>
      </w:r>
      <w:r>
        <w:rPr>
          <w:rFonts w:ascii="Times New Roman" w:hAnsi="Times New Roman" w:eastAsia="SimSun" w:cs="Times New Roman"/>
          <w:bCs/>
          <w:i w:val="0"/>
          <w:caps w:val="0"/>
          <w:spacing w:val="0"/>
          <w:sz w:val="28"/>
          <w:szCs w:val="28"/>
          <w:shd w:val="clear"/>
          <w:lang w:eastAsia="en-US"/>
        </w:rPr>
        <w:t>с последующей передач</w:t>
      </w:r>
      <w:r>
        <w:rPr>
          <w:rFonts w:eastAsia="SimSun" w:cs="Times New Roman"/>
          <w:bCs/>
          <w:i w:val="0"/>
          <w:caps w:val="0"/>
          <w:spacing w:val="0"/>
          <w:sz w:val="28"/>
          <w:szCs w:val="28"/>
          <w:shd w:val="clear"/>
          <w:lang w:val="ru-RU" w:eastAsia="en-US"/>
        </w:rPr>
        <w:t>ей</w:t>
      </w:r>
      <w:r>
        <w:rPr>
          <w:rFonts w:ascii="Times New Roman" w:hAnsi="Times New Roman" w:eastAsia="SimSun" w:cs="Times New Roman"/>
          <w:bCs/>
          <w:i w:val="0"/>
          <w:caps w:val="0"/>
          <w:spacing w:val="0"/>
          <w:sz w:val="28"/>
          <w:szCs w:val="28"/>
          <w:shd w:val="clear"/>
          <w:lang w:eastAsia="en-US"/>
        </w:rPr>
        <w:t xml:space="preserve"> результатов </w:t>
      </w:r>
      <w:r>
        <w:rPr>
          <w:rFonts w:eastAsia="SimSun" w:cs="Times New Roman"/>
          <w:bCs/>
          <w:i w:val="0"/>
          <w:caps w:val="0"/>
          <w:spacing w:val="0"/>
          <w:sz w:val="28"/>
          <w:szCs w:val="28"/>
          <w:shd w:val="clear"/>
          <w:lang w:val="ru-RU" w:eastAsia="en-US"/>
        </w:rPr>
        <w:t>процедуры</w:t>
      </w:r>
      <w:r>
        <w:rPr>
          <w:rFonts w:hint="default" w:eastAsia="SimSun" w:cs="Times New Roman"/>
          <w:bCs/>
          <w:i w:val="0"/>
          <w:caps w:val="0"/>
          <w:spacing w:val="0"/>
          <w:sz w:val="28"/>
          <w:szCs w:val="28"/>
          <w:shd w:val="clear"/>
          <w:lang w:val="ru-RU" w:eastAsia="en-US"/>
        </w:rPr>
        <w:t xml:space="preserve"> </w:t>
      </w:r>
      <w:r>
        <w:rPr>
          <w:rFonts w:ascii="Times New Roman" w:hAnsi="Times New Roman" w:eastAsia="SimSun" w:cs="Times New Roman"/>
          <w:bCs/>
          <w:i w:val="0"/>
          <w:caps w:val="0"/>
          <w:spacing w:val="0"/>
          <w:sz w:val="28"/>
          <w:szCs w:val="28"/>
          <w:shd w:val="clear"/>
          <w:lang w:eastAsia="en-US"/>
        </w:rPr>
        <w:t>идентификации/аутентификации в ОС</w:t>
      </w:r>
      <w:r>
        <w:rPr>
          <w:rFonts w:hint="default" w:eastAsia="SimSun" w:cs="Times New Roman"/>
          <w:bCs/>
          <w:i w:val="0"/>
          <w:caps w:val="0"/>
          <w:spacing w:val="0"/>
          <w:sz w:val="28"/>
          <w:szCs w:val="28"/>
          <w:shd w:val="clear"/>
          <w:lang w:val="ru-RU" w:eastAsia="en-US"/>
        </w:rPr>
        <w:t>.</w:t>
      </w:r>
      <w:commentRangeEnd w:id="2"/>
      <w:r>
        <w:commentReference w:id="2"/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val="ru-RU" w:eastAsia="en-US"/>
        </w:rPr>
        <w:t>Просмотр</w:t>
      </w:r>
      <w:r>
        <w:rPr>
          <w:rFonts w:hint="default" w:eastAsia="SimSun"/>
          <w:bCs/>
          <w:szCs w:val="28"/>
          <w:lang w:val="ru-RU" w:eastAsia="en-US"/>
        </w:rPr>
        <w:t xml:space="preserve"> / редактирование списка разрешенных пользователей.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commentRangeStart w:id="3"/>
      <w:r>
        <w:rPr>
          <w:rFonts w:eastAsia="SimSun"/>
          <w:bCs/>
          <w:szCs w:val="28"/>
          <w:lang w:eastAsia="en-US"/>
        </w:rPr>
        <w:t>Генерация записей журнала событий аудита.</w:t>
      </w:r>
      <w:commentRangeEnd w:id="3"/>
      <w:r>
        <w:commentReference w:id="3"/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Просмотр журнала событий аудита.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Удаление журнала событий аудита.</w:t>
      </w:r>
    </w:p>
    <w:p>
      <w:pPr>
        <w:numPr>
          <w:ilvl w:val="0"/>
          <w:numId w:val="3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Запрет выполнения операций, в случае переполнения журнала событий аудита.</w:t>
      </w:r>
    </w:p>
    <w:p/>
    <w:p>
      <w:pPr>
        <w:pStyle w:val="4"/>
      </w:pPr>
      <w:bookmarkStart w:id="46" w:name="_Toc27878"/>
      <w:bookmarkStart w:id="47" w:name="_Toc31159"/>
      <w:bookmarkStart w:id="48" w:name="_Toc12393"/>
      <w:r>
        <w:t>Требования к организации входных данных</w:t>
      </w:r>
      <w:bookmarkEnd w:id="46"/>
      <w:bookmarkEnd w:id="47"/>
      <w:bookmarkEnd w:id="48"/>
    </w:p>
    <w:p>
      <w:pPr>
        <w:widowControl w:val="0"/>
        <w:tabs>
          <w:tab w:val="left" w:pos="684"/>
          <w:tab w:val="left" w:pos="720"/>
        </w:tabs>
        <w:rPr>
          <w:szCs w:val="28"/>
        </w:rPr>
      </w:pPr>
      <w:r>
        <w:rPr>
          <w:szCs w:val="28"/>
        </w:rPr>
        <w:t>Входными данными разрабатываемой программы должны являться:</w:t>
      </w:r>
    </w:p>
    <w:p>
      <w:pPr>
        <w:numPr>
          <w:ilvl w:val="0"/>
          <w:numId w:val="4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val="ru-RU" w:eastAsia="en-US"/>
        </w:rPr>
        <w:t>и</w:t>
      </w:r>
      <w:r>
        <w:rPr>
          <w:rFonts w:eastAsia="SimSun"/>
          <w:bCs/>
          <w:szCs w:val="28"/>
          <w:lang w:eastAsia="en-US"/>
        </w:rPr>
        <w:t>дентификатор</w:t>
      </w:r>
      <w:r>
        <w:rPr>
          <w:rFonts w:hint="default" w:eastAsia="SimSun"/>
          <w:bCs/>
          <w:szCs w:val="28"/>
          <w:lang w:val="ru-RU" w:eastAsia="en-US"/>
        </w:rPr>
        <w:t xml:space="preserve"> </w:t>
      </w:r>
      <w:r>
        <w:rPr>
          <w:rFonts w:eastAsia="SimSun"/>
          <w:bCs/>
          <w:szCs w:val="28"/>
          <w:lang w:eastAsia="en-US"/>
        </w:rPr>
        <w:t xml:space="preserve">пользователя в системе </w:t>
      </w:r>
      <w:r>
        <w:rPr>
          <w:rFonts w:eastAsia="SimSun"/>
          <w:bCs/>
          <w:szCs w:val="28"/>
          <w:lang w:val="en-US" w:eastAsia="en-US"/>
        </w:rPr>
        <w:t>Linux</w:t>
      </w:r>
      <w:r>
        <w:rPr>
          <w:rFonts w:hint="default" w:eastAsia="SimSun"/>
          <w:bCs/>
          <w:szCs w:val="28"/>
          <w:lang w:val="ru-RU" w:eastAsia="en-US"/>
        </w:rPr>
        <w:t xml:space="preserve"> и его пароль</w:t>
      </w:r>
      <w:r>
        <w:rPr>
          <w:rFonts w:eastAsia="SimSun"/>
          <w:bCs/>
          <w:szCs w:val="28"/>
          <w:lang w:eastAsia="en-US"/>
        </w:rPr>
        <w:t>, для обеспечения разграничение доступа пользователей к их ключевым парам, а также к записям журнала событий аудита;</w:t>
      </w:r>
    </w:p>
    <w:p>
      <w:pPr>
        <w:numPr>
          <w:ilvl w:val="0"/>
          <w:numId w:val="4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хэш-суммы, сформированные по алгоритмам </w:t>
      </w:r>
      <w:r>
        <w:rPr>
          <w:rFonts w:eastAsia="SimSun"/>
          <w:bCs/>
          <w:szCs w:val="28"/>
          <w:lang w:val="en-US" w:eastAsia="en-US"/>
        </w:rPr>
        <w:t>SHA</w:t>
      </w:r>
      <w:r>
        <w:rPr>
          <w:rFonts w:eastAsia="SimSun"/>
          <w:bCs/>
          <w:szCs w:val="28"/>
          <w:lang w:eastAsia="en-US"/>
        </w:rPr>
        <w:t xml:space="preserve">-256 и </w:t>
      </w:r>
      <w:r>
        <w:rPr>
          <w:rFonts w:eastAsia="SimSun"/>
          <w:bCs/>
          <w:szCs w:val="28"/>
          <w:lang w:val="en-US" w:eastAsia="en-US"/>
        </w:rPr>
        <w:t>Ethash</w:t>
      </w:r>
      <w:r>
        <w:rPr>
          <w:rFonts w:eastAsia="SimSun"/>
          <w:bCs/>
          <w:szCs w:val="28"/>
          <w:lang w:eastAsia="en-US"/>
        </w:rPr>
        <w:t>, необходимые для вызова функций вычисления электронной подписи криптовалютных транзакций;</w:t>
      </w:r>
    </w:p>
    <w:p>
      <w:pPr>
        <w:numPr>
          <w:ilvl w:val="0"/>
          <w:numId w:val="4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данные для вызова функций генерации ключей подписи; </w:t>
      </w:r>
    </w:p>
    <w:p>
      <w:pPr>
        <w:numPr>
          <w:ilvl w:val="0"/>
          <w:numId w:val="4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данные для вызова функций удаления ключей подписи из энергонезависимой памяти;</w:t>
      </w:r>
    </w:p>
    <w:p>
      <w:pPr>
        <w:numPr>
          <w:ilvl w:val="0"/>
          <w:numId w:val="4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данные для вызова функции чтения списка ключей проверки подписи.</w:t>
      </w:r>
    </w:p>
    <w:p>
      <w:pPr>
        <w:widowControl w:val="0"/>
        <w:tabs>
          <w:tab w:val="left" w:pos="684"/>
          <w:tab w:val="left" w:pos="720"/>
        </w:tabs>
        <w:rPr>
          <w:szCs w:val="28"/>
        </w:rPr>
      </w:pPr>
      <w:r>
        <w:rPr>
          <w:szCs w:val="28"/>
        </w:rPr>
        <w:t>Состав входных данных должен уточняться в соответствии с результатами технического проектирования.</w:t>
      </w:r>
    </w:p>
    <w:p/>
    <w:p>
      <w:pPr>
        <w:pStyle w:val="4"/>
      </w:pPr>
      <w:bookmarkStart w:id="49" w:name="_Toc11991"/>
      <w:bookmarkStart w:id="50" w:name="_Toc290"/>
      <w:bookmarkStart w:id="51" w:name="_Toc20768"/>
      <w:r>
        <w:t>Требования к организации выходных данных</w:t>
      </w:r>
      <w:bookmarkEnd w:id="49"/>
      <w:bookmarkEnd w:id="50"/>
      <w:bookmarkEnd w:id="51"/>
    </w:p>
    <w:p>
      <w:pPr>
        <w:widowControl w:val="0"/>
        <w:tabs>
          <w:tab w:val="left" w:pos="684"/>
          <w:tab w:val="left" w:pos="720"/>
        </w:tabs>
        <w:rPr>
          <w:szCs w:val="28"/>
        </w:rPr>
      </w:pPr>
      <w:r>
        <w:rPr>
          <w:szCs w:val="28"/>
        </w:rPr>
        <w:t>Выходными данными разрабатываемой программы должны являться:</w:t>
      </w:r>
    </w:p>
    <w:p>
      <w:pPr>
        <w:numPr>
          <w:ilvl w:val="0"/>
          <w:numId w:val="5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мастер ключ в виде массива случайных байт с ФДСЧ;</w:t>
      </w:r>
    </w:p>
    <w:p>
      <w:pPr>
        <w:numPr>
          <w:ilvl w:val="0"/>
          <w:numId w:val="5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en-US"/>
        </w:rPr>
      </w:pPr>
      <w:r>
        <w:rPr>
          <w:rFonts w:eastAsia="SimSun"/>
          <w:bCs/>
          <w:szCs w:val="28"/>
          <w:lang w:eastAsia="en-US"/>
        </w:rPr>
        <w:t>дочерние ключи проверки подписи;</w:t>
      </w:r>
    </w:p>
    <w:p>
      <w:pPr>
        <w:numPr>
          <w:ilvl w:val="0"/>
          <w:numId w:val="5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en-US"/>
        </w:rPr>
      </w:pPr>
      <w:r>
        <w:rPr>
          <w:rFonts w:eastAsia="SimSun"/>
          <w:bCs/>
          <w:szCs w:val="28"/>
          <w:lang w:eastAsia="en-US"/>
        </w:rPr>
        <w:t>электронная подпись криптовалютной транзакции;</w:t>
      </w:r>
    </w:p>
    <w:p>
      <w:pPr>
        <w:numPr>
          <w:ilvl w:val="0"/>
          <w:numId w:val="5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данные об успешно</w:t>
      </w:r>
      <w:r>
        <w:rPr>
          <w:rFonts w:eastAsia="SimSun"/>
          <w:bCs/>
          <w:szCs w:val="28"/>
          <w:lang w:val="ru-RU" w:eastAsia="en-US"/>
        </w:rPr>
        <w:t>й</w:t>
      </w:r>
      <w:r>
        <w:rPr>
          <w:rFonts w:eastAsia="SimSun"/>
          <w:bCs/>
          <w:szCs w:val="28"/>
          <w:lang w:eastAsia="en-US"/>
        </w:rPr>
        <w:t>/неуспешно</w:t>
      </w:r>
      <w:r>
        <w:rPr>
          <w:rFonts w:eastAsia="SimSun"/>
          <w:bCs/>
          <w:szCs w:val="28"/>
          <w:lang w:val="ru-RU" w:eastAsia="en-US"/>
        </w:rPr>
        <w:t>й</w:t>
      </w:r>
      <w:r>
        <w:rPr>
          <w:rFonts w:hint="default" w:eastAsia="SimSun"/>
          <w:bCs/>
          <w:szCs w:val="28"/>
          <w:lang w:val="ru-RU" w:eastAsia="en-US"/>
        </w:rPr>
        <w:t xml:space="preserve"> попытке аутентификации</w:t>
      </w:r>
      <w:r>
        <w:rPr>
          <w:rFonts w:eastAsia="SimSun"/>
          <w:bCs/>
          <w:szCs w:val="28"/>
          <w:lang w:eastAsia="en-US"/>
        </w:rPr>
        <w:t>;</w:t>
      </w:r>
    </w:p>
    <w:p>
      <w:pPr>
        <w:numPr>
          <w:ilvl w:val="0"/>
          <w:numId w:val="5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val="ru-RU" w:eastAsia="en-US"/>
        </w:rPr>
        <w:t>список</w:t>
      </w:r>
      <w:r>
        <w:rPr>
          <w:rFonts w:hint="default" w:eastAsia="SimSun"/>
          <w:bCs/>
          <w:szCs w:val="28"/>
          <w:lang w:val="ru-RU" w:eastAsia="en-US"/>
        </w:rPr>
        <w:t xml:space="preserve"> разрешенных пользователей программы;</w:t>
      </w:r>
    </w:p>
    <w:p>
      <w:pPr>
        <w:numPr>
          <w:ilvl w:val="0"/>
          <w:numId w:val="5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данные об успешном/неуспешном завершении операций;</w:t>
      </w:r>
    </w:p>
    <w:p>
      <w:pPr>
        <w:numPr>
          <w:ilvl w:val="0"/>
          <w:numId w:val="5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>сведения, содержащиеся в журнале событий аудита.</w:t>
      </w:r>
    </w:p>
    <w:p>
      <w:pPr>
        <w:widowControl w:val="0"/>
        <w:tabs>
          <w:tab w:val="left" w:pos="684"/>
          <w:tab w:val="left" w:pos="720"/>
        </w:tabs>
        <w:rPr>
          <w:szCs w:val="28"/>
        </w:rPr>
      </w:pPr>
      <w:r>
        <w:rPr>
          <w:szCs w:val="28"/>
        </w:rPr>
        <w:t>Состав выходных данных должен уточняться в соответствии с результатами технического проектирования.</w:t>
      </w:r>
    </w:p>
    <w:p/>
    <w:p>
      <w:pPr>
        <w:pStyle w:val="4"/>
      </w:pPr>
      <w:bookmarkStart w:id="52" w:name="_Toc14060"/>
      <w:bookmarkStart w:id="53" w:name="_Toc5496"/>
      <w:bookmarkStart w:id="54" w:name="_Toc19042"/>
      <w:r>
        <w:t>Требования к временным характеристикам</w:t>
      </w:r>
      <w:bookmarkEnd w:id="52"/>
      <w:bookmarkEnd w:id="53"/>
      <w:bookmarkEnd w:id="54"/>
    </w:p>
    <w:p>
      <w:pPr>
        <w:widowControl w:val="0"/>
        <w:tabs>
          <w:tab w:val="left" w:pos="684"/>
          <w:tab w:val="left" w:pos="720"/>
        </w:tabs>
        <w:rPr>
          <w:szCs w:val="28"/>
        </w:rPr>
      </w:pPr>
      <w:r>
        <w:rPr>
          <w:szCs w:val="28"/>
        </w:rPr>
        <w:t>Програм</w:t>
      </w:r>
      <w:commentRangeStart w:id="4"/>
      <w:r>
        <w:rPr>
          <w:szCs w:val="28"/>
        </w:rPr>
        <w:t>ма должна обеспечивать:</w:t>
      </w:r>
      <w:commentRangeEnd w:id="4"/>
      <w:r>
        <w:commentReference w:id="4"/>
      </w:r>
    </w:p>
    <w:p>
      <w:pPr>
        <w:numPr>
          <w:ilvl w:val="0"/>
          <w:numId w:val="6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hint="default" w:eastAsia="SimSun"/>
          <w:bCs/>
          <w:szCs w:val="28"/>
          <w:lang w:val="ru-RU" w:eastAsia="en-US"/>
        </w:rPr>
        <w:t>Процедуры и</w:t>
      </w:r>
      <w:r>
        <w:rPr>
          <w:rFonts w:hint="default" w:eastAsia="SimSun"/>
          <w:bCs/>
          <w:szCs w:val="28"/>
          <w:lang w:eastAsia="en-US"/>
        </w:rPr>
        <w:t>дентификаци</w:t>
      </w:r>
      <w:r>
        <w:rPr>
          <w:rFonts w:hint="default" w:eastAsia="SimSun"/>
          <w:bCs/>
          <w:szCs w:val="28"/>
          <w:lang w:val="ru-RU" w:eastAsia="en-US"/>
        </w:rPr>
        <w:t>и</w:t>
      </w:r>
      <w:r>
        <w:rPr>
          <w:rFonts w:hint="default" w:eastAsia="SimSun"/>
          <w:bCs/>
          <w:szCs w:val="28"/>
          <w:lang w:eastAsia="en-US"/>
        </w:rPr>
        <w:t>/аутентификаци</w:t>
      </w:r>
      <w:r>
        <w:rPr>
          <w:rFonts w:hint="default" w:eastAsia="SimSun"/>
          <w:bCs/>
          <w:szCs w:val="28"/>
          <w:lang w:val="ru-RU" w:eastAsia="en-US"/>
        </w:rPr>
        <w:t xml:space="preserve">и </w:t>
      </w:r>
      <w:r>
        <w:rPr>
          <w:rFonts w:eastAsia="SimSun"/>
          <w:bCs/>
          <w:szCs w:val="28"/>
          <w:lang w:eastAsia="en-US"/>
        </w:rPr>
        <w:t>должн</w:t>
      </w:r>
      <w:r>
        <w:rPr>
          <w:rFonts w:eastAsia="SimSun"/>
          <w:bCs/>
          <w:szCs w:val="28"/>
          <w:lang w:val="ru-RU" w:eastAsia="en-US"/>
        </w:rPr>
        <w:t>ы</w:t>
      </w:r>
      <w:r>
        <w:rPr>
          <w:rFonts w:eastAsia="SimSun"/>
          <w:bCs/>
          <w:szCs w:val="28"/>
          <w:lang w:eastAsia="en-US"/>
        </w:rPr>
        <w:t xml:space="preserve"> осуществляться не более чем за 5 секунд.</w:t>
      </w:r>
    </w:p>
    <w:p>
      <w:pPr>
        <w:numPr>
          <w:ilvl w:val="0"/>
          <w:numId w:val="6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Генерация неизвлекаемого мастер ключа </w:t>
      </w:r>
      <w:r>
        <w:rPr>
          <w:szCs w:val="28"/>
        </w:rPr>
        <w:t xml:space="preserve">с помощью </w:t>
      </w:r>
      <w:r>
        <w:rPr>
          <w:szCs w:val="28"/>
          <w:lang w:bidi="ru-RU"/>
        </w:rPr>
        <w:t xml:space="preserve">ФДСЧ и его дальнейшая обработка </w:t>
      </w:r>
      <w:r>
        <w:rPr>
          <w:szCs w:val="28"/>
        </w:rPr>
        <w:t xml:space="preserve">по протоколу </w:t>
      </w:r>
      <w:r>
        <w:rPr>
          <w:szCs w:val="28"/>
          <w:lang w:val="en-US"/>
        </w:rPr>
        <w:t>BIP</w:t>
      </w:r>
      <w:r>
        <w:rPr>
          <w:szCs w:val="28"/>
        </w:rPr>
        <w:t xml:space="preserve"> 32 </w:t>
      </w:r>
      <w:r>
        <w:rPr>
          <w:rFonts w:eastAsia="SimSun"/>
          <w:bCs/>
          <w:szCs w:val="28"/>
          <w:lang w:eastAsia="en-US"/>
        </w:rPr>
        <w:t>должна осуществляться не более чем за 10 секунд</w:t>
      </w:r>
      <w:r>
        <w:rPr>
          <w:szCs w:val="28"/>
          <w:lang w:bidi="ru-RU"/>
        </w:rPr>
        <w:t xml:space="preserve">. </w:t>
      </w:r>
    </w:p>
    <w:p>
      <w:pPr>
        <w:numPr>
          <w:ilvl w:val="0"/>
          <w:numId w:val="6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Генерация дочерних иерархически детерминированных ключевых пар согласно протоколам </w:t>
      </w:r>
      <w:r>
        <w:rPr>
          <w:rFonts w:eastAsia="SimSun"/>
          <w:bCs/>
          <w:szCs w:val="28"/>
          <w:lang w:val="en-US" w:eastAsia="en-US"/>
        </w:rPr>
        <w:t>BIP</w:t>
      </w:r>
      <w:r>
        <w:rPr>
          <w:rFonts w:eastAsia="SimSun"/>
          <w:bCs/>
          <w:szCs w:val="28"/>
          <w:lang w:eastAsia="en-US"/>
        </w:rPr>
        <w:t xml:space="preserve">32, </w:t>
      </w:r>
      <w:r>
        <w:rPr>
          <w:rFonts w:eastAsia="SimSun"/>
          <w:bCs/>
          <w:szCs w:val="28"/>
          <w:lang w:val="en-US" w:eastAsia="en-US"/>
        </w:rPr>
        <w:t>BIP</w:t>
      </w:r>
      <w:r>
        <w:rPr>
          <w:rFonts w:eastAsia="SimSun"/>
          <w:bCs/>
          <w:szCs w:val="28"/>
          <w:lang w:eastAsia="en-US"/>
        </w:rPr>
        <w:t xml:space="preserve"> 43 и </w:t>
      </w:r>
      <w:r>
        <w:rPr>
          <w:rFonts w:eastAsia="SimSun"/>
          <w:bCs/>
          <w:szCs w:val="28"/>
          <w:lang w:val="en-US" w:eastAsia="en-US"/>
        </w:rPr>
        <w:t>BIP</w:t>
      </w:r>
      <w:r>
        <w:rPr>
          <w:rFonts w:eastAsia="SimSun"/>
          <w:bCs/>
          <w:szCs w:val="28"/>
          <w:lang w:eastAsia="en-US"/>
        </w:rPr>
        <w:t>44 должна осуществляться не более чем за 5 секунд.</w:t>
      </w:r>
    </w:p>
    <w:p>
      <w:pPr>
        <w:numPr>
          <w:ilvl w:val="0"/>
          <w:numId w:val="6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Хэширование по алгоритму </w:t>
      </w:r>
      <w:r>
        <w:rPr>
          <w:rFonts w:eastAsia="SimSun"/>
          <w:bCs/>
          <w:szCs w:val="28"/>
          <w:lang w:val="en-US" w:eastAsia="en-US"/>
        </w:rPr>
        <w:t>SHA</w:t>
      </w:r>
      <w:r>
        <w:rPr>
          <w:rFonts w:eastAsia="SimSun"/>
          <w:bCs/>
          <w:szCs w:val="28"/>
          <w:lang w:eastAsia="en-US"/>
        </w:rPr>
        <w:t>-256 должно осуществляться не более чем за 5 секунд.</w:t>
      </w:r>
    </w:p>
    <w:p>
      <w:pPr>
        <w:numPr>
          <w:ilvl w:val="0"/>
          <w:numId w:val="6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Хэширование по алгоритму </w:t>
      </w:r>
      <w:r>
        <w:rPr>
          <w:rFonts w:eastAsia="SimSun"/>
          <w:bCs/>
          <w:szCs w:val="28"/>
          <w:lang w:val="en-US" w:eastAsia="en-US"/>
        </w:rPr>
        <w:t>Ethash</w:t>
      </w:r>
      <w:r>
        <w:rPr>
          <w:rFonts w:eastAsia="SimSun"/>
          <w:bCs/>
          <w:szCs w:val="28"/>
          <w:lang w:eastAsia="en-US"/>
        </w:rPr>
        <w:t xml:space="preserve"> должно осуществляться не более чем за 5 секунд.</w:t>
      </w:r>
    </w:p>
    <w:p>
      <w:pPr>
        <w:numPr>
          <w:ilvl w:val="0"/>
          <w:numId w:val="6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en-US"/>
        </w:rPr>
        <w:t xml:space="preserve">Подпись криптовалютных транзакций </w:t>
      </w:r>
      <w:r>
        <w:rPr>
          <w:szCs w:val="28"/>
        </w:rPr>
        <w:t xml:space="preserve">по алгоритму </w:t>
      </w:r>
      <w:r>
        <w:rPr>
          <w:szCs w:val="28"/>
          <w:lang w:val="en-US"/>
        </w:rPr>
        <w:t>ECDSA</w:t>
      </w:r>
      <w:r>
        <w:rPr>
          <w:szCs w:val="28"/>
        </w:rPr>
        <w:t xml:space="preserve"> </w:t>
      </w:r>
      <w:r>
        <w:rPr>
          <w:rFonts w:eastAsia="SimSun"/>
          <w:bCs/>
          <w:szCs w:val="28"/>
          <w:lang w:eastAsia="en-US"/>
        </w:rPr>
        <w:t>должна осуществляться не более чем за 5 секунд.</w:t>
      </w:r>
    </w:p>
    <w:p>
      <w:pPr>
        <w:numPr>
          <w:ilvl w:val="0"/>
          <w:numId w:val="6"/>
        </w:numPr>
        <w:tabs>
          <w:tab w:val="left" w:pos="261"/>
          <w:tab w:val="left" w:pos="1040"/>
          <w:tab w:val="clear" w:pos="425"/>
        </w:tabs>
        <w:ind w:firstLine="415"/>
      </w:pPr>
      <w:r>
        <w:rPr>
          <w:rFonts w:eastAsia="SimSun"/>
          <w:bCs/>
          <w:szCs w:val="28"/>
          <w:lang w:eastAsia="en-US"/>
        </w:rPr>
        <w:t>Получение списка дочерних ключей проверки подписи должно осуществляться не более чем за 5 секунды.</w:t>
      </w:r>
      <w:bookmarkStart w:id="135" w:name="_GoBack"/>
      <w:bookmarkEnd w:id="135"/>
    </w:p>
    <w:p>
      <w:pPr>
        <w:tabs>
          <w:tab w:val="left" w:pos="261"/>
          <w:tab w:val="left" w:pos="1040"/>
        </w:tabs>
        <w:ind w:firstLine="0"/>
      </w:pPr>
    </w:p>
    <w:p>
      <w:pPr>
        <w:pStyle w:val="3"/>
      </w:pPr>
      <w:bookmarkStart w:id="55" w:name="_Toc803"/>
      <w:bookmarkStart w:id="56" w:name="_Toc24405"/>
      <w:bookmarkStart w:id="57" w:name="_Toc30755"/>
      <w:r>
        <w:t>Требования к надежности</w:t>
      </w:r>
      <w:bookmarkEnd w:id="55"/>
      <w:bookmarkEnd w:id="56"/>
      <w:bookmarkEnd w:id="57"/>
    </w:p>
    <w:p>
      <w:pPr>
        <w:pStyle w:val="4"/>
      </w:pPr>
      <w:bookmarkStart w:id="58" w:name="_Toc8362"/>
      <w:bookmarkStart w:id="59" w:name="_Toc30890"/>
      <w:bookmarkStart w:id="60" w:name="_Toc9605"/>
      <w:r>
        <w:t>Требования к обеспечению надежного (устойчивого) функционирования программы</w:t>
      </w:r>
      <w:bookmarkEnd w:id="58"/>
      <w:bookmarkEnd w:id="59"/>
      <w:bookmarkEnd w:id="60"/>
    </w:p>
    <w:p>
      <w:pPr>
        <w:widowControl w:val="0"/>
        <w:tabs>
          <w:tab w:val="left" w:pos="684"/>
          <w:tab w:val="left" w:pos="720"/>
        </w:tabs>
        <w:rPr>
          <w:szCs w:val="28"/>
          <w:lang w:eastAsia="zh-CN"/>
        </w:rPr>
      </w:pPr>
      <w:r>
        <w:rPr>
          <w:szCs w:val="28"/>
          <w:lang w:eastAsia="zh-CN"/>
        </w:rPr>
        <w:t>Надежное (устойчивое) функционирование программы должно быть обеспечено</w:t>
      </w:r>
      <w:r>
        <w:rPr>
          <w:szCs w:val="28"/>
          <w:lang w:val="en-US" w:eastAsia="zh-CN"/>
        </w:rPr>
        <w:t> </w:t>
      </w:r>
      <w:r>
        <w:rPr>
          <w:szCs w:val="28"/>
          <w:lang w:eastAsia="zh-CN"/>
        </w:rPr>
        <w:t>выполнением совокупности организационно-технических мероприятий, перечень которых приведен ниже:</w:t>
      </w:r>
    </w:p>
    <w:p>
      <w:pPr>
        <w:numPr>
          <w:ilvl w:val="0"/>
          <w:numId w:val="7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организацией бесперебойного питания технических средств;</w:t>
      </w:r>
    </w:p>
    <w:p>
      <w:pPr>
        <w:numPr>
          <w:ilvl w:val="0"/>
          <w:numId w:val="7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eastAsia="zh-CN"/>
        </w:rPr>
        <w:t>выполнением рекомендаций</w:t>
      </w:r>
      <w:r>
        <w:rPr>
          <w:rFonts w:eastAsia="SimSun"/>
          <w:bCs/>
          <w:szCs w:val="28"/>
          <w:lang w:val="en-US" w:eastAsia="zh-CN"/>
        </w:rPr>
        <w:t> </w:t>
      </w:r>
      <w:r>
        <w:rPr>
          <w:rFonts w:eastAsia="SimSun"/>
          <w:bCs/>
          <w:szCs w:val="28"/>
          <w:lang w:eastAsia="zh-CN"/>
        </w:rPr>
        <w:t xml:space="preserve">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</w:t>
      </w:r>
      <w:r>
        <w:rPr>
          <w:rFonts w:eastAsia="SimSun"/>
          <w:bCs/>
          <w:szCs w:val="28"/>
          <w:lang w:val="en-US" w:eastAsia="zh-CN"/>
        </w:rPr>
        <w:t>ПЭВМ и оргтехники и сопровождению программных средств»;</w:t>
      </w:r>
    </w:p>
    <w:p>
      <w:pPr>
        <w:numPr>
          <w:ilvl w:val="0"/>
          <w:numId w:val="7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>
      <w:pPr>
        <w:numPr>
          <w:ilvl w:val="0"/>
          <w:numId w:val="7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en-US"/>
        </w:rPr>
      </w:pPr>
      <w:r>
        <w:rPr>
          <w:rFonts w:eastAsia="SimSun"/>
          <w:bCs/>
          <w:szCs w:val="28"/>
          <w:lang w:eastAsia="zh-CN"/>
        </w:rPr>
        <w:t>необходимым уровнем квалификации сотрудников профильных</w:t>
      </w:r>
      <w:r>
        <w:rPr>
          <w:rFonts w:eastAsia="SimSun"/>
          <w:bCs/>
          <w:szCs w:val="28"/>
          <w:lang w:val="en-US" w:eastAsia="zh-CN"/>
        </w:rPr>
        <w:t> </w:t>
      </w:r>
      <w:r>
        <w:rPr>
          <w:rFonts w:eastAsia="SimSun"/>
          <w:bCs/>
          <w:szCs w:val="28"/>
          <w:lang w:eastAsia="zh-CN"/>
        </w:rPr>
        <w:t>подразделений.</w:t>
      </w:r>
    </w:p>
    <w:p>
      <w:pPr>
        <w:pStyle w:val="4"/>
      </w:pPr>
      <w:bookmarkStart w:id="61" w:name="_Toc8380"/>
      <w:bookmarkStart w:id="62" w:name="_Toc30956"/>
      <w:bookmarkStart w:id="63" w:name="_Toc28237"/>
      <w:r>
        <w:t>Время восстановления после отказа</w:t>
      </w:r>
      <w:bookmarkEnd w:id="61"/>
      <w:bookmarkEnd w:id="62"/>
      <w:bookmarkEnd w:id="63"/>
    </w:p>
    <w:p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4"/>
      </w:pPr>
      <w:bookmarkStart w:id="64" w:name="_Toc14598"/>
      <w:bookmarkStart w:id="65" w:name="_Toc16464"/>
      <w:bookmarkStart w:id="66" w:name="_Toc669"/>
      <w:r>
        <w:t>Отказы из-за некорректных действий оператора</w:t>
      </w:r>
      <w:bookmarkEnd w:id="64"/>
      <w:bookmarkEnd w:id="65"/>
      <w:bookmarkEnd w:id="66"/>
    </w:p>
    <w:p>
      <w:pPr>
        <w:tabs>
          <w:tab w:val="left" w:pos="261"/>
        </w:tabs>
        <w:rPr>
          <w:bCs/>
          <w:szCs w:val="28"/>
        </w:rPr>
      </w:pPr>
      <w:r>
        <w:rPr>
          <w:bCs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/>
    <w:p>
      <w:pPr>
        <w:pStyle w:val="3"/>
      </w:pPr>
      <w:bookmarkStart w:id="67" w:name="_Toc26777"/>
      <w:bookmarkStart w:id="68" w:name="_Toc30633"/>
      <w:bookmarkStart w:id="69" w:name="_Toc32603"/>
      <w:r>
        <w:t>Условия эксплуатации</w:t>
      </w:r>
      <w:bookmarkEnd w:id="67"/>
      <w:bookmarkEnd w:id="68"/>
      <w:bookmarkEnd w:id="69"/>
    </w:p>
    <w:p>
      <w:pPr>
        <w:pStyle w:val="4"/>
      </w:pPr>
      <w:bookmarkStart w:id="70" w:name="_Toc18625"/>
      <w:bookmarkStart w:id="71" w:name="_Toc12176"/>
      <w:bookmarkStart w:id="72" w:name="_Toc13485"/>
      <w:r>
        <w:t>Климатические условия эксплуатации</w:t>
      </w:r>
      <w:bookmarkEnd w:id="70"/>
      <w:bookmarkEnd w:id="71"/>
      <w:bookmarkEnd w:id="72"/>
    </w:p>
    <w:p>
      <w:pPr>
        <w:tabs>
          <w:tab w:val="left" w:pos="261"/>
        </w:tabs>
      </w:pPr>
      <w:r>
        <w:rPr>
          <w:bCs/>
          <w:szCs w:val="28"/>
        </w:rPr>
        <w:t>Климатические условия эксплуатации, при которых должны обеспечиваться заданные характеристики разрабатываемой программы, должны удовлетворять требованиям, предъявляемым к техническим средствам, описанным в п. 4.4, в части условий их эксплуатации.</w:t>
      </w:r>
    </w:p>
    <w:p>
      <w:pPr>
        <w:pStyle w:val="4"/>
      </w:pPr>
      <w:bookmarkStart w:id="73" w:name="_Toc6643"/>
      <w:bookmarkStart w:id="74" w:name="_Toc10664"/>
      <w:bookmarkStart w:id="75" w:name="_Toc12852"/>
      <w:r>
        <w:t>Требования к видам обслуживания</w:t>
      </w:r>
      <w:bookmarkEnd w:id="73"/>
      <w:bookmarkEnd w:id="74"/>
      <w:bookmarkEnd w:id="75"/>
    </w:p>
    <w:p>
      <w:pPr>
        <w:tabs>
          <w:tab w:val="left" w:pos="261"/>
        </w:tabs>
        <w:rPr>
          <w:bCs/>
          <w:szCs w:val="28"/>
          <w:highlight w:val="cyan"/>
        </w:rPr>
      </w:pPr>
      <w:r>
        <w:rPr>
          <w:bCs/>
          <w:szCs w:val="28"/>
        </w:rPr>
        <w:t>Для обеспечения устойчивого функционирования программы технические средства, используемые программой, должны обслуживаться администратором. Требования к квалификации администратора описаны в п.4.3.3</w:t>
      </w:r>
    </w:p>
    <w:p/>
    <w:p>
      <w:pPr>
        <w:pStyle w:val="4"/>
      </w:pPr>
      <w:bookmarkStart w:id="76" w:name="_Toc16353"/>
      <w:bookmarkStart w:id="77" w:name="_Toc25366"/>
      <w:bookmarkStart w:id="78" w:name="_Toc22364"/>
      <w:r>
        <w:t>Требования к численности и квалификации персонала</w:t>
      </w:r>
      <w:bookmarkEnd w:id="76"/>
      <w:bookmarkEnd w:id="77"/>
      <w:bookmarkEnd w:id="78"/>
    </w:p>
    <w:p>
      <w:r>
        <w:rPr>
          <w:bCs/>
          <w:szCs w:val="28"/>
        </w:rPr>
        <w:t xml:space="preserve">Разрабатываемая программа должна обслуживаться пользователем (1 чел.) и </w:t>
      </w:r>
      <w:r>
        <w:rPr>
          <w:bCs/>
          <w:szCs w:val="28"/>
          <w:lang w:eastAsia="zh-CN"/>
        </w:rPr>
        <w:t xml:space="preserve">администратором </w:t>
      </w:r>
      <w:r>
        <w:rPr>
          <w:bCs/>
          <w:szCs w:val="28"/>
        </w:rPr>
        <w:t>(1 чел.). Требования к квалификации пользователя не предъявляются.</w:t>
      </w:r>
    </w:p>
    <w:p>
      <w:pPr>
        <w:rPr>
          <w:bCs/>
          <w:szCs w:val="28"/>
        </w:rPr>
      </w:pPr>
      <w:r>
        <w:rPr>
          <w:bCs/>
          <w:szCs w:val="28"/>
          <w:lang w:eastAsia="zh-CN"/>
        </w:rPr>
        <w:t>Администратор должен иметь техническое образование. В перечень задач, выполняемых администратором, должны входить:</w:t>
      </w:r>
    </w:p>
    <w:p>
      <w:pPr>
        <w:numPr>
          <w:ilvl w:val="0"/>
          <w:numId w:val="8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задача поддержания работоспособности технических средств, обозначенных в п.4.4;</w:t>
      </w:r>
    </w:p>
    <w:p>
      <w:pPr>
        <w:numPr>
          <w:ilvl w:val="0"/>
          <w:numId w:val="8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задачи установки (инсталляции) и поддержания работоспособности системных</w:t>
      </w:r>
      <w:r>
        <w:rPr>
          <w:rFonts w:eastAsia="SimSun"/>
          <w:bCs/>
          <w:szCs w:val="28"/>
          <w:lang w:val="en-US" w:eastAsia="zh-CN"/>
        </w:rPr>
        <w:t> </w:t>
      </w:r>
      <w:r>
        <w:rPr>
          <w:rFonts w:eastAsia="SimSun"/>
          <w:bCs/>
          <w:szCs w:val="28"/>
          <w:lang w:eastAsia="zh-CN"/>
        </w:rPr>
        <w:t>программных средств - операционной системы;</w:t>
      </w:r>
    </w:p>
    <w:p>
      <w:pPr>
        <w:numPr>
          <w:ilvl w:val="0"/>
          <w:numId w:val="8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val="en-US" w:eastAsia="zh-CN"/>
        </w:rPr>
        <w:t>задача установки (инсталляции) программы.</w:t>
      </w:r>
    </w:p>
    <w:p/>
    <w:p>
      <w:pPr>
        <w:pStyle w:val="3"/>
        <w:tabs>
          <w:tab w:val="clear" w:pos="420"/>
        </w:tabs>
      </w:pPr>
      <w:bookmarkStart w:id="79" w:name="_Toc7247"/>
      <w:bookmarkStart w:id="80" w:name="_Toc23688"/>
      <w:bookmarkStart w:id="81" w:name="_Toc16790"/>
      <w:r>
        <w:t>Требования к составу и параметрам технических средств</w:t>
      </w:r>
      <w:bookmarkEnd w:id="79"/>
      <w:bookmarkEnd w:id="80"/>
      <w:bookmarkEnd w:id="81"/>
      <w:r>
        <w:rPr>
          <w:bCs/>
          <w:szCs w:val="28"/>
        </w:rPr>
        <w:t xml:space="preserve"> </w:t>
      </w:r>
    </w:p>
    <w:p>
      <w:pPr>
        <w:rPr>
          <w:bCs/>
          <w:szCs w:val="28"/>
          <w:lang w:eastAsia="zh-CN"/>
        </w:rPr>
      </w:pPr>
      <w:r>
        <w:rPr>
          <w:bCs/>
          <w:szCs w:val="28"/>
          <w:lang w:eastAsia="en-US"/>
        </w:rPr>
        <w:t xml:space="preserve">Разрабатываемая программа должна функционировать </w:t>
      </w:r>
      <w:r>
        <w:rPr>
          <w:bCs/>
          <w:szCs w:val="28"/>
          <w:lang w:eastAsia="zh-CN"/>
        </w:rPr>
        <w:t xml:space="preserve">на микроконтроллере </w:t>
      </w:r>
      <w:r>
        <w:rPr>
          <w:bCs/>
          <w:szCs w:val="28"/>
          <w:lang w:val="en-US" w:eastAsia="zh-CN"/>
        </w:rPr>
        <w:t>at</w:t>
      </w:r>
      <w:r>
        <w:rPr>
          <w:bCs/>
          <w:szCs w:val="28"/>
          <w:lang w:eastAsia="zh-CN"/>
        </w:rPr>
        <w:t>91</w:t>
      </w:r>
      <w:r>
        <w:rPr>
          <w:bCs/>
          <w:szCs w:val="28"/>
          <w:lang w:val="en-US" w:eastAsia="zh-CN"/>
        </w:rPr>
        <w:t>sam</w:t>
      </w:r>
      <w:r>
        <w:rPr>
          <w:bCs/>
          <w:szCs w:val="28"/>
          <w:lang w:eastAsia="zh-CN"/>
        </w:rPr>
        <w:t>3</w:t>
      </w:r>
      <w:r>
        <w:rPr>
          <w:bCs/>
          <w:szCs w:val="28"/>
          <w:lang w:val="en-US" w:eastAsia="zh-CN"/>
        </w:rPr>
        <w:t>u</w:t>
      </w:r>
      <w:r>
        <w:rPr>
          <w:bCs/>
          <w:szCs w:val="28"/>
          <w:lang w:eastAsia="zh-CN"/>
        </w:rPr>
        <w:t>4</w:t>
      </w:r>
      <w:r>
        <w:rPr>
          <w:bCs/>
          <w:szCs w:val="28"/>
          <w:lang w:val="en-US" w:eastAsia="zh-CN"/>
        </w:rPr>
        <w:t>e</w:t>
      </w:r>
      <w:r>
        <w:rPr>
          <w:bCs/>
          <w:szCs w:val="28"/>
          <w:lang w:eastAsia="zh-CN"/>
        </w:rPr>
        <w:t>,</w:t>
      </w:r>
      <w:r>
        <w:rPr>
          <w:szCs w:val="22"/>
          <w:lang w:eastAsia="zh-CN"/>
        </w:rPr>
        <w:t xml:space="preserve"> встроенным в микрокомпьютер m-TrusT.</w:t>
      </w:r>
      <w:r>
        <w:rPr>
          <w:bCs/>
          <w:szCs w:val="28"/>
          <w:lang w:eastAsia="zh-CN"/>
        </w:rPr>
        <w:t xml:space="preserve"> Характеристики микроконтроллера:</w:t>
      </w:r>
    </w:p>
    <w:p>
      <w:pPr>
        <w:numPr>
          <w:ilvl w:val="0"/>
          <w:numId w:val="9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 xml:space="preserve">Микропроцессор </w:t>
      </w:r>
      <w:r>
        <w:rPr>
          <w:rFonts w:eastAsia="SimSun"/>
          <w:bCs/>
          <w:szCs w:val="28"/>
          <w:lang w:val="en-US" w:eastAsia="zh-CN"/>
        </w:rPr>
        <w:t>ARM</w:t>
      </w:r>
      <w:r>
        <w:rPr>
          <w:rFonts w:eastAsia="SimSun"/>
          <w:bCs/>
          <w:szCs w:val="28"/>
          <w:lang w:eastAsia="zh-CN"/>
        </w:rPr>
        <w:t xml:space="preserve"> </w:t>
      </w:r>
      <w:r>
        <w:rPr>
          <w:rFonts w:eastAsia="SimSun"/>
          <w:bCs/>
          <w:szCs w:val="28"/>
          <w:lang w:val="en-US" w:eastAsia="zh-CN"/>
        </w:rPr>
        <w:t>Cortex</w:t>
      </w:r>
      <w:r>
        <w:rPr>
          <w:rFonts w:eastAsia="SimSun"/>
          <w:bCs/>
          <w:szCs w:val="28"/>
          <w:lang w:eastAsia="zh-CN"/>
        </w:rPr>
        <w:t>-</w:t>
      </w:r>
      <w:r>
        <w:rPr>
          <w:rFonts w:eastAsia="SimSun"/>
          <w:bCs/>
          <w:szCs w:val="28"/>
          <w:lang w:val="en-US" w:eastAsia="zh-CN"/>
        </w:rPr>
        <w:t>M</w:t>
      </w:r>
      <w:r>
        <w:rPr>
          <w:rFonts w:eastAsia="SimSun"/>
          <w:bCs/>
          <w:szCs w:val="28"/>
          <w:lang w:eastAsia="zh-CN"/>
        </w:rPr>
        <w:t>3 с тактовой частотой 96 МГц;</w:t>
      </w:r>
    </w:p>
    <w:p>
      <w:pPr>
        <w:numPr>
          <w:ilvl w:val="0"/>
          <w:numId w:val="9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 xml:space="preserve">2 </w:t>
      </w:r>
      <w:r>
        <w:rPr>
          <w:rFonts w:eastAsia="SimSun"/>
          <w:bCs/>
          <w:szCs w:val="28"/>
          <w:lang w:val="en-US" w:eastAsia="zh-CN"/>
        </w:rPr>
        <w:t>x</w:t>
      </w:r>
      <w:r>
        <w:rPr>
          <w:rFonts w:eastAsia="SimSun"/>
          <w:bCs/>
          <w:szCs w:val="28"/>
          <w:lang w:eastAsia="zh-CN"/>
        </w:rPr>
        <w:t xml:space="preserve"> 128 Кбайт двухплоскостной встроенной </w:t>
      </w:r>
      <w:r>
        <w:rPr>
          <w:rFonts w:eastAsia="SimSun"/>
          <w:bCs/>
          <w:szCs w:val="28"/>
          <w:lang w:val="en-US" w:eastAsia="zh-CN"/>
        </w:rPr>
        <w:t>Flash</w:t>
      </w:r>
      <w:r>
        <w:rPr>
          <w:rFonts w:eastAsia="SimSun"/>
          <w:bCs/>
          <w:szCs w:val="28"/>
          <w:lang w:eastAsia="zh-CN"/>
        </w:rPr>
        <w:t xml:space="preserve"> памяти;</w:t>
      </w:r>
    </w:p>
    <w:p>
      <w:pPr>
        <w:numPr>
          <w:ilvl w:val="0"/>
          <w:numId w:val="9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52 Кбайт встроенной SRAM;</w:t>
      </w:r>
    </w:p>
    <w:p>
      <w:pPr>
        <w:numPr>
          <w:ilvl w:val="0"/>
          <w:numId w:val="9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16 Кбайт ПЗУ со встроенными программами загрузчика (</w:t>
      </w:r>
      <w:r>
        <w:rPr>
          <w:rFonts w:eastAsia="SimSun"/>
          <w:bCs/>
          <w:szCs w:val="28"/>
          <w:lang w:val="en-US" w:eastAsia="zh-CN"/>
        </w:rPr>
        <w:t>UART</w:t>
      </w:r>
      <w:r>
        <w:rPr>
          <w:rFonts w:eastAsia="SimSun"/>
          <w:bCs/>
          <w:szCs w:val="28"/>
          <w:lang w:eastAsia="zh-CN"/>
        </w:rPr>
        <w:t xml:space="preserve">, </w:t>
      </w:r>
      <w:r>
        <w:rPr>
          <w:rFonts w:eastAsia="SimSun"/>
          <w:bCs/>
          <w:szCs w:val="28"/>
          <w:lang w:val="en-US" w:eastAsia="zh-CN"/>
        </w:rPr>
        <w:t>USB</w:t>
      </w:r>
      <w:r>
        <w:rPr>
          <w:rFonts w:eastAsia="SimSun"/>
          <w:bCs/>
          <w:szCs w:val="28"/>
          <w:lang w:eastAsia="zh-CN"/>
        </w:rPr>
        <w:t xml:space="preserve">) и программами </w:t>
      </w:r>
      <w:r>
        <w:rPr>
          <w:rFonts w:eastAsia="SimSun"/>
          <w:bCs/>
          <w:szCs w:val="28"/>
          <w:lang w:val="en-US" w:eastAsia="zh-CN"/>
        </w:rPr>
        <w:t>IAP</w:t>
      </w:r>
      <w:r>
        <w:rPr>
          <w:rFonts w:eastAsia="SimSun"/>
          <w:bCs/>
          <w:szCs w:val="28"/>
          <w:lang w:eastAsia="zh-CN"/>
        </w:rPr>
        <w:t>;</w:t>
      </w:r>
    </w:p>
    <w:p>
      <w:pPr>
        <w:numPr>
          <w:ilvl w:val="0"/>
          <w:numId w:val="9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Контроллер статической памяти (</w:t>
      </w:r>
      <w:r>
        <w:rPr>
          <w:rFonts w:eastAsia="SimSun"/>
          <w:bCs/>
          <w:szCs w:val="28"/>
          <w:lang w:val="en-US" w:eastAsia="zh-CN"/>
        </w:rPr>
        <w:t>SMC</w:t>
      </w:r>
      <w:r>
        <w:rPr>
          <w:rFonts w:eastAsia="SimSun"/>
          <w:bCs/>
          <w:szCs w:val="28"/>
          <w:lang w:eastAsia="zh-CN"/>
        </w:rPr>
        <w:t xml:space="preserve">): поддержка </w:t>
      </w:r>
      <w:r>
        <w:rPr>
          <w:rFonts w:eastAsia="SimSun"/>
          <w:bCs/>
          <w:szCs w:val="28"/>
          <w:lang w:val="en-US" w:eastAsia="zh-CN"/>
        </w:rPr>
        <w:t>SRAM</w:t>
      </w:r>
      <w:r>
        <w:rPr>
          <w:rFonts w:eastAsia="SimSun"/>
          <w:bCs/>
          <w:szCs w:val="28"/>
          <w:lang w:eastAsia="zh-CN"/>
        </w:rPr>
        <w:t xml:space="preserve">, </w:t>
      </w:r>
      <w:r>
        <w:rPr>
          <w:rFonts w:eastAsia="SimSun"/>
          <w:bCs/>
          <w:szCs w:val="28"/>
          <w:lang w:val="en-US" w:eastAsia="zh-CN"/>
        </w:rPr>
        <w:t>NOR</w:t>
      </w:r>
      <w:r>
        <w:rPr>
          <w:rFonts w:eastAsia="SimSun"/>
          <w:bCs/>
          <w:szCs w:val="28"/>
          <w:lang w:eastAsia="zh-CN"/>
        </w:rPr>
        <w:t xml:space="preserve">, </w:t>
      </w:r>
      <w:r>
        <w:rPr>
          <w:rFonts w:eastAsia="SimSun"/>
          <w:bCs/>
          <w:szCs w:val="28"/>
          <w:lang w:val="en-US" w:eastAsia="zh-CN"/>
        </w:rPr>
        <w:t>NAND</w:t>
      </w:r>
      <w:r>
        <w:rPr>
          <w:rFonts w:eastAsia="SimSun"/>
          <w:bCs/>
          <w:szCs w:val="28"/>
          <w:lang w:eastAsia="zh-CN"/>
        </w:rPr>
        <w:t xml:space="preserve">. Флэш-контроллер </w:t>
      </w:r>
      <w:r>
        <w:rPr>
          <w:rFonts w:eastAsia="SimSun"/>
          <w:bCs/>
          <w:szCs w:val="28"/>
          <w:lang w:val="en-US" w:eastAsia="zh-CN"/>
        </w:rPr>
        <w:t>NAND</w:t>
      </w:r>
      <w:r>
        <w:rPr>
          <w:rFonts w:eastAsia="SimSun"/>
          <w:bCs/>
          <w:szCs w:val="28"/>
          <w:lang w:eastAsia="zh-CN"/>
        </w:rPr>
        <w:t xml:space="preserve"> с буфером оперативной памяти 4 Кбайт и </w:t>
      </w:r>
      <w:r>
        <w:rPr>
          <w:rFonts w:eastAsia="SimSun"/>
          <w:bCs/>
          <w:szCs w:val="28"/>
          <w:lang w:val="en-US" w:eastAsia="zh-CN"/>
        </w:rPr>
        <w:t>ECC</w:t>
      </w:r>
      <w:r>
        <w:rPr>
          <w:rFonts w:eastAsia="SimSun"/>
          <w:bCs/>
          <w:szCs w:val="28"/>
          <w:lang w:eastAsia="zh-CN"/>
        </w:rPr>
        <w:t>;</w:t>
      </w:r>
    </w:p>
    <w:p>
      <w:pPr>
        <w:numPr>
          <w:ilvl w:val="0"/>
          <w:numId w:val="9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 xml:space="preserve">Поддержка </w:t>
      </w:r>
      <w:r>
        <w:rPr>
          <w:rFonts w:eastAsia="SimSun"/>
          <w:bCs/>
          <w:szCs w:val="28"/>
          <w:lang w:val="en-US" w:eastAsia="zh-CN"/>
        </w:rPr>
        <w:t>USB</w:t>
      </w:r>
      <w:r>
        <w:rPr>
          <w:rFonts w:eastAsia="SimSun"/>
          <w:bCs/>
          <w:szCs w:val="28"/>
          <w:lang w:eastAsia="zh-CN"/>
        </w:rPr>
        <w:t xml:space="preserve"> 2.0 с пропускной способностью 480 Мбит/с;</w:t>
      </w:r>
    </w:p>
    <w:p>
      <w:pPr>
        <w:numPr>
          <w:ilvl w:val="0"/>
          <w:numId w:val="9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eastAsia="zh-CN"/>
        </w:rPr>
        <w:t xml:space="preserve">Поддержка </w:t>
      </w:r>
      <w:r>
        <w:rPr>
          <w:rFonts w:eastAsia="SimSun"/>
          <w:bCs/>
          <w:szCs w:val="28"/>
          <w:lang w:val="en-US" w:eastAsia="zh-CN"/>
        </w:rPr>
        <w:t>SPI;</w:t>
      </w:r>
    </w:p>
    <w:p>
      <w:pPr>
        <w:rPr>
          <w:bCs/>
          <w:szCs w:val="28"/>
          <w:lang w:eastAsia="zh-CN"/>
        </w:rPr>
      </w:pPr>
    </w:p>
    <w:p>
      <w:pPr>
        <w:rPr>
          <w:bCs/>
          <w:szCs w:val="28"/>
          <w:lang w:val="en-US" w:eastAsia="zh-CN"/>
        </w:rPr>
      </w:pPr>
      <w:r>
        <w:rPr>
          <w:bCs/>
          <w:szCs w:val="28"/>
          <w:lang w:eastAsia="zh-CN"/>
        </w:rPr>
        <w:t xml:space="preserve">Характеристики микрокомпьютера </w:t>
      </w:r>
      <w:r>
        <w:rPr>
          <w:bCs/>
          <w:szCs w:val="28"/>
          <w:lang w:val="en-US" w:eastAsia="zh-CN"/>
        </w:rPr>
        <w:t>m</w:t>
      </w:r>
      <w:r>
        <w:rPr>
          <w:bCs/>
          <w:szCs w:val="28"/>
          <w:lang w:eastAsia="zh-CN"/>
        </w:rPr>
        <w:t>-</w:t>
      </w:r>
      <w:r>
        <w:rPr>
          <w:bCs/>
          <w:szCs w:val="28"/>
          <w:lang w:val="en-US" w:eastAsia="zh-CN"/>
        </w:rPr>
        <w:t>TrusT</w:t>
      </w:r>
      <w:r>
        <w:rPr>
          <w:bCs/>
          <w:szCs w:val="28"/>
          <w:lang w:eastAsia="zh-CN"/>
        </w:rPr>
        <w:t>: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Габаритные размеры: 90 мм на 105 мм;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 xml:space="preserve">Процессор: </w:t>
      </w:r>
      <w:r>
        <w:rPr>
          <w:rFonts w:eastAsia="SimSun"/>
          <w:bCs/>
          <w:szCs w:val="28"/>
          <w:lang w:val="en-US" w:eastAsia="zh-CN"/>
        </w:rPr>
        <w:t>Quad</w:t>
      </w:r>
      <w:r>
        <w:rPr>
          <w:rFonts w:eastAsia="SimSun"/>
          <w:bCs/>
          <w:szCs w:val="28"/>
          <w:lang w:eastAsia="zh-CN"/>
        </w:rPr>
        <w:t>-</w:t>
      </w:r>
      <w:r>
        <w:rPr>
          <w:rFonts w:eastAsia="SimSun"/>
          <w:bCs/>
          <w:szCs w:val="28"/>
          <w:lang w:val="en-US" w:eastAsia="zh-CN"/>
        </w:rPr>
        <w:t>core</w:t>
      </w:r>
      <w:r>
        <w:rPr>
          <w:rFonts w:eastAsia="SimSun"/>
          <w:bCs/>
          <w:szCs w:val="28"/>
          <w:lang w:eastAsia="zh-CN"/>
        </w:rPr>
        <w:t xml:space="preserve"> </w:t>
      </w:r>
      <w:r>
        <w:rPr>
          <w:rFonts w:eastAsia="SimSun"/>
          <w:bCs/>
          <w:szCs w:val="28"/>
          <w:lang w:val="en-US" w:eastAsia="zh-CN"/>
        </w:rPr>
        <w:t>ARM</w:t>
      </w:r>
      <w:r>
        <w:rPr>
          <w:rFonts w:eastAsia="SimSun"/>
          <w:bCs/>
          <w:szCs w:val="28"/>
          <w:lang w:eastAsia="zh-CN"/>
        </w:rPr>
        <w:t xml:space="preserve"> </w:t>
      </w:r>
      <w:r>
        <w:rPr>
          <w:rFonts w:eastAsia="SimSun"/>
          <w:bCs/>
          <w:szCs w:val="28"/>
          <w:lang w:val="en-US" w:eastAsia="zh-CN"/>
        </w:rPr>
        <w:t>Cortex</w:t>
      </w:r>
      <w:r>
        <w:rPr>
          <w:rFonts w:eastAsia="SimSun"/>
          <w:bCs/>
          <w:szCs w:val="28"/>
          <w:lang w:eastAsia="zh-CN"/>
        </w:rPr>
        <w:t>-</w:t>
      </w:r>
      <w:r>
        <w:rPr>
          <w:rFonts w:eastAsia="SimSun"/>
          <w:bCs/>
          <w:szCs w:val="28"/>
          <w:lang w:val="en-US" w:eastAsia="zh-CN"/>
        </w:rPr>
        <w:t>A</w:t>
      </w:r>
      <w:r>
        <w:rPr>
          <w:rFonts w:eastAsia="SimSun"/>
          <w:bCs/>
          <w:szCs w:val="28"/>
          <w:lang w:eastAsia="zh-CN"/>
        </w:rPr>
        <w:t>17 с тактовой частотой 1.8 ГГц;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ОЗУ: 2 ГБ DDR3;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ПЗУ: 16 ГБ NAND-flash;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 xml:space="preserve">Наличие разъемов </w:t>
      </w:r>
      <w:r>
        <w:rPr>
          <w:rFonts w:eastAsia="SimSun"/>
          <w:bCs/>
          <w:szCs w:val="28"/>
          <w:lang w:val="en-US" w:eastAsia="zh-CN"/>
        </w:rPr>
        <w:t>microUSB</w:t>
      </w:r>
      <w:r>
        <w:rPr>
          <w:rFonts w:eastAsia="SimSun"/>
          <w:bCs/>
          <w:szCs w:val="28"/>
          <w:lang w:eastAsia="zh-CN"/>
        </w:rPr>
        <w:t xml:space="preserve"> и </w:t>
      </w:r>
      <w:r>
        <w:rPr>
          <w:rFonts w:eastAsia="SimSun"/>
          <w:bCs/>
          <w:szCs w:val="28"/>
          <w:lang w:val="en-US" w:eastAsia="zh-CN"/>
        </w:rPr>
        <w:t>microHDMI</w:t>
      </w:r>
      <w:r>
        <w:rPr>
          <w:rFonts w:eastAsia="SimSun"/>
          <w:bCs/>
          <w:szCs w:val="28"/>
          <w:lang w:eastAsia="zh-CN"/>
        </w:rPr>
        <w:t>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Соединитель типа Розетка 87758-2016 MOLEX;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Разъем USB Type A;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Разъем Ethernet;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bCs/>
          <w:szCs w:val="28"/>
          <w:lang w:eastAsia="zh-CN"/>
        </w:rPr>
      </w:pPr>
      <w:r>
        <w:rPr>
          <w:rFonts w:eastAsia="SimSun"/>
          <w:bCs/>
          <w:szCs w:val="28"/>
          <w:lang w:eastAsia="zh-CN"/>
        </w:rPr>
        <w:t>Физический датчик случайных чисел: двухплечевая схема Дебют с использованием диодов 2Г103А9;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bCs/>
          <w:szCs w:val="28"/>
        </w:rPr>
      </w:pPr>
      <w:r>
        <w:rPr>
          <w:bCs/>
          <w:szCs w:val="28"/>
          <w:lang w:val="en-US"/>
        </w:rPr>
        <w:t>Ethernet</w:t>
      </w:r>
      <w:r>
        <w:rPr>
          <w:bCs/>
          <w:szCs w:val="28"/>
        </w:rPr>
        <w:t xml:space="preserve"> скоммутирован через </w:t>
      </w:r>
      <w:r>
        <w:rPr>
          <w:bCs/>
          <w:szCs w:val="28"/>
          <w:lang w:val="en-US"/>
        </w:rPr>
        <w:t>LAN</w:t>
      </w:r>
      <w:r>
        <w:rPr>
          <w:bCs/>
          <w:szCs w:val="28"/>
        </w:rPr>
        <w:t xml:space="preserve">-трансформатор </w:t>
      </w:r>
      <w:r>
        <w:rPr>
          <w:bCs/>
          <w:szCs w:val="28"/>
          <w:lang w:val="en-US"/>
        </w:rPr>
        <w:t>PSF</w:t>
      </w:r>
      <w:r>
        <w:rPr>
          <w:bCs/>
          <w:szCs w:val="28"/>
        </w:rPr>
        <w:t>-16221;</w:t>
      </w:r>
    </w:p>
    <w:p>
      <w:pPr>
        <w:numPr>
          <w:ilvl w:val="0"/>
          <w:numId w:val="10"/>
        </w:numPr>
        <w:tabs>
          <w:tab w:val="left" w:pos="261"/>
          <w:tab w:val="left" w:pos="1040"/>
          <w:tab w:val="clear" w:pos="425"/>
        </w:tabs>
        <w:ind w:firstLine="415"/>
        <w:rPr>
          <w:bCs/>
          <w:szCs w:val="28"/>
        </w:rPr>
      </w:pPr>
      <w:r>
        <w:rPr>
          <w:bCs/>
          <w:szCs w:val="28"/>
        </w:rPr>
        <w:t>Разъем питания от источника постоянного напряжения 5 вольт;</w:t>
      </w:r>
    </w:p>
    <w:p>
      <w:pPr>
        <w:tabs>
          <w:tab w:val="left" w:pos="1880"/>
        </w:tabs>
        <w:ind w:firstLine="0"/>
      </w:pPr>
    </w:p>
    <w:p>
      <w:pPr>
        <w:pStyle w:val="3"/>
        <w:tabs>
          <w:tab w:val="clear" w:pos="420"/>
        </w:tabs>
      </w:pPr>
      <w:bookmarkStart w:id="82" w:name="_Toc16364"/>
      <w:bookmarkStart w:id="83" w:name="_Toc25955"/>
      <w:bookmarkStart w:id="84" w:name="_Toc27700"/>
      <w:r>
        <w:t>Требования к информационной и программной совместимости</w:t>
      </w:r>
      <w:bookmarkEnd w:id="82"/>
      <w:bookmarkEnd w:id="83"/>
      <w:bookmarkEnd w:id="84"/>
    </w:p>
    <w:p>
      <w:pPr>
        <w:pStyle w:val="4"/>
      </w:pPr>
      <w:bookmarkStart w:id="85" w:name="_Toc25294"/>
      <w:bookmarkStart w:id="86" w:name="_Toc2265"/>
      <w:bookmarkStart w:id="87" w:name="_Toc6522"/>
      <w:r>
        <w:t>Требования к исходным кодам и языкам программирования</w:t>
      </w:r>
      <w:bookmarkEnd w:id="85"/>
      <w:bookmarkEnd w:id="86"/>
      <w:bookmarkEnd w:id="87"/>
    </w:p>
    <w:p>
      <w:pPr>
        <w:rPr>
          <w:bCs/>
          <w:szCs w:val="28"/>
          <w:lang w:eastAsia="zh-CN"/>
        </w:rPr>
      </w:pPr>
      <w:r>
        <w:rPr>
          <w:bCs/>
          <w:szCs w:val="28"/>
          <w:lang w:eastAsia="zh-CN"/>
        </w:rPr>
        <w:t>Для разработки программы должны использоваться языки программирования С, С++.</w:t>
      </w:r>
    </w:p>
    <w:p>
      <w:pPr>
        <w:rPr>
          <w:rFonts w:eastAsia="SimSun"/>
          <w:bCs/>
          <w:szCs w:val="28"/>
          <w:lang w:eastAsia="zh-CN"/>
        </w:rPr>
      </w:pPr>
      <w:r>
        <w:rPr>
          <w:bCs/>
          <w:szCs w:val="28"/>
          <w:lang w:eastAsia="zh-CN"/>
        </w:rPr>
        <w:t>Для разработки программы должны использоваться следующие среды разработки:</w:t>
      </w:r>
    </w:p>
    <w:p>
      <w:pPr>
        <w:numPr>
          <w:ilvl w:val="0"/>
          <w:numId w:val="11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Atmel Studio 7;</w:t>
      </w:r>
    </w:p>
    <w:p>
      <w:pPr>
        <w:numPr>
          <w:ilvl w:val="0"/>
          <w:numId w:val="11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lang w:val="en-US" w:eastAsia="zh-CN"/>
        </w:rPr>
      </w:pPr>
      <w:r>
        <w:rPr>
          <w:rFonts w:eastAsia="SimSun"/>
          <w:bCs/>
          <w:szCs w:val="28"/>
          <w:lang w:val="en-US" w:eastAsia="zh-CN"/>
        </w:rPr>
        <w:t>Keil µVision V4.03;</w:t>
      </w:r>
    </w:p>
    <w:p/>
    <w:p>
      <w:pPr>
        <w:pStyle w:val="4"/>
      </w:pPr>
      <w:bookmarkStart w:id="88" w:name="_Toc28148"/>
      <w:bookmarkStart w:id="89" w:name="_Toc16197"/>
      <w:bookmarkStart w:id="90" w:name="_Toc5430"/>
      <w:r>
        <w:t>Требования к программным средствам, используемым программой</w:t>
      </w:r>
      <w:bookmarkEnd w:id="88"/>
      <w:bookmarkEnd w:id="89"/>
      <w:bookmarkEnd w:id="90"/>
    </w:p>
    <w:p>
      <w:pPr>
        <w:rPr>
          <w:bCs/>
          <w:szCs w:val="28"/>
          <w:lang w:eastAsia="zh-CN"/>
        </w:rPr>
      </w:pPr>
      <w:r>
        <w:rPr>
          <w:bCs/>
          <w:szCs w:val="28"/>
          <w:lang w:eastAsia="zh-CN"/>
        </w:rPr>
        <w:t xml:space="preserve">Разрабатываемая программа должна быть интегрирована в уже существующее ПО </w:t>
      </w:r>
      <w:r>
        <w:rPr>
          <w:szCs w:val="28"/>
          <w:lang w:eastAsia="zh-CN"/>
        </w:rPr>
        <w:t xml:space="preserve">микроконтроллера </w:t>
      </w:r>
      <w:r>
        <w:rPr>
          <w:szCs w:val="28"/>
          <w:lang w:val="en-US" w:eastAsia="zh-CN"/>
        </w:rPr>
        <w:t>at</w:t>
      </w:r>
      <w:r>
        <w:rPr>
          <w:szCs w:val="28"/>
          <w:lang w:eastAsia="zh-CN"/>
        </w:rPr>
        <w:t>91</w:t>
      </w:r>
      <w:r>
        <w:rPr>
          <w:szCs w:val="28"/>
          <w:lang w:val="en-US" w:eastAsia="zh-CN"/>
        </w:rPr>
        <w:t>sam</w:t>
      </w:r>
      <w:r>
        <w:rPr>
          <w:szCs w:val="28"/>
          <w:lang w:eastAsia="zh-CN"/>
        </w:rPr>
        <w:t>3</w:t>
      </w:r>
      <w:r>
        <w:rPr>
          <w:szCs w:val="28"/>
          <w:lang w:val="en-US" w:eastAsia="zh-CN"/>
        </w:rPr>
        <w:t>u</w:t>
      </w:r>
      <w:r>
        <w:rPr>
          <w:szCs w:val="28"/>
          <w:lang w:eastAsia="zh-CN"/>
        </w:rPr>
        <w:t>4</w:t>
      </w:r>
      <w:r>
        <w:rPr>
          <w:szCs w:val="28"/>
          <w:lang w:val="en-US" w:eastAsia="zh-CN"/>
        </w:rPr>
        <w:t>e</w:t>
      </w:r>
      <w:r>
        <w:rPr>
          <w:bCs/>
          <w:szCs w:val="28"/>
          <w:lang w:eastAsia="zh-CN"/>
        </w:rPr>
        <w:t>, осуществляющее доверенную загрузку.</w:t>
      </w:r>
    </w:p>
    <w:p>
      <w:pPr>
        <w:rPr>
          <w:bCs/>
          <w:szCs w:val="28"/>
          <w:lang w:eastAsia="zh-CN"/>
        </w:rPr>
      </w:pPr>
      <w:r>
        <w:rPr>
          <w:bCs/>
          <w:szCs w:val="28"/>
          <w:lang w:eastAsia="zh-CN"/>
        </w:rPr>
        <w:t xml:space="preserve">Разрабатываемая программа должна принимать команды от приложений, функционирующих под управлением ОС Linux </w:t>
      </w:r>
      <w:r>
        <w:rPr>
          <w:bCs/>
          <w:szCs w:val="28"/>
          <w:lang w:val="en-US" w:eastAsia="zh-CN"/>
        </w:rPr>
        <w:t>U</w:t>
      </w:r>
      <w:r>
        <w:rPr>
          <w:bCs/>
          <w:szCs w:val="28"/>
          <w:lang w:eastAsia="zh-CN"/>
        </w:rPr>
        <w:t>buntu 16.04.</w:t>
      </w:r>
    </w:p>
    <w:p>
      <w:pPr>
        <w:rPr>
          <w:rFonts w:eastAsia="Calibri"/>
          <w:bCs/>
          <w:szCs w:val="28"/>
          <w:lang w:eastAsia="zh-CN"/>
        </w:rPr>
      </w:pPr>
      <w:r>
        <w:rPr>
          <w:rFonts w:eastAsia="Calibri"/>
          <w:bCs/>
          <w:szCs w:val="28"/>
          <w:lang w:eastAsia="zh-CN"/>
        </w:rPr>
        <w:t>В ОС должен быть установлен демон, выполняющий функции идентификации/аутентификации пользователей, а также осуществляющий перехват вызовов криптографических функций и перенаправляющий их на РКБ</w:t>
      </w:r>
    </w:p>
    <w:p>
      <w:r>
        <w:rPr>
          <w:rFonts w:eastAsia="Calibri"/>
          <w:bCs/>
          <w:szCs w:val="28"/>
          <w:lang w:eastAsia="zh-CN"/>
        </w:rPr>
        <w:t xml:space="preserve">Перечень ПО, установленного в ОС </w:t>
      </w:r>
      <w:r>
        <w:rPr>
          <w:szCs w:val="28"/>
        </w:rPr>
        <w:t>должен уточняться в соответствии с результатами технического проектирования.</w:t>
      </w:r>
    </w:p>
    <w:p>
      <w:pPr>
        <w:pStyle w:val="4"/>
      </w:pPr>
      <w:bookmarkStart w:id="91" w:name="_Toc3591"/>
      <w:bookmarkStart w:id="92" w:name="_Toc20391"/>
      <w:bookmarkStart w:id="93" w:name="_Toc7148"/>
      <w:r>
        <w:t>Требования к защите информации и программ</w:t>
      </w:r>
      <w:bookmarkEnd w:id="91"/>
      <w:bookmarkEnd w:id="92"/>
      <w:bookmarkEnd w:id="93"/>
    </w:p>
    <w:p>
      <w:pPr>
        <w:rPr>
          <w:rFonts w:eastAsia="Calibri"/>
          <w:bCs/>
          <w:szCs w:val="28"/>
          <w:lang w:eastAsia="zh-CN"/>
        </w:rPr>
      </w:pPr>
      <w:r>
        <w:rPr>
          <w:rFonts w:eastAsia="Calibri"/>
          <w:bCs/>
          <w:szCs w:val="28"/>
          <w:lang w:eastAsia="zh-CN"/>
        </w:rPr>
        <w:t>Размещение и запуск программы должны происходить в flash-памяти микроконтроллера. Для защиты содержимого flash-памяти от несанкционированного копирования и дизассемблирования в ней необходимо установить бит секретности.</w:t>
      </w:r>
    </w:p>
    <w:p>
      <w:pPr>
        <w:rPr>
          <w:rFonts w:eastAsia="Calibri"/>
          <w:bCs/>
          <w:szCs w:val="28"/>
          <w:lang w:eastAsia="zh-CN"/>
        </w:rPr>
      </w:pPr>
      <w:r>
        <w:rPr>
          <w:rFonts w:eastAsia="Calibri"/>
          <w:bCs/>
          <w:szCs w:val="28"/>
          <w:lang w:val="ru-RU" w:eastAsia="zh-CN"/>
        </w:rPr>
        <w:t>К</w:t>
      </w:r>
      <w:r>
        <w:rPr>
          <w:rFonts w:ascii="Times New Roman" w:hAnsi="Times New Roman" w:eastAsia="Calibri" w:cs="Times New Roman"/>
          <w:bCs/>
          <w:i w:val="0"/>
          <w:caps w:val="0"/>
          <w:spacing w:val="0"/>
          <w:sz w:val="28"/>
          <w:szCs w:val="28"/>
          <w:shd w:val="clear"/>
          <w:lang w:eastAsia="zh-CN"/>
        </w:rPr>
        <w:t>риптографически</w:t>
      </w:r>
      <w:r>
        <w:rPr>
          <w:rFonts w:eastAsia="Calibri" w:cs="Times New Roman"/>
          <w:bCs/>
          <w:i w:val="0"/>
          <w:caps w:val="0"/>
          <w:spacing w:val="0"/>
          <w:sz w:val="28"/>
          <w:szCs w:val="28"/>
          <w:shd w:val="clear"/>
          <w:lang w:val="ru-RU" w:eastAsia="zh-CN"/>
        </w:rPr>
        <w:t>е</w:t>
      </w:r>
      <w:r>
        <w:rPr>
          <w:rFonts w:ascii="Times New Roman" w:hAnsi="Times New Roman" w:eastAsia="Calibri" w:cs="Times New Roman"/>
          <w:bCs/>
          <w:i w:val="0"/>
          <w:caps w:val="0"/>
          <w:spacing w:val="0"/>
          <w:sz w:val="28"/>
          <w:szCs w:val="28"/>
          <w:shd w:val="clear"/>
          <w:lang w:eastAsia="zh-CN"/>
        </w:rPr>
        <w:t xml:space="preserve"> ключ</w:t>
      </w:r>
      <w:r>
        <w:rPr>
          <w:rFonts w:eastAsia="Calibri" w:cs="Times New Roman"/>
          <w:bCs/>
          <w:i w:val="0"/>
          <w:caps w:val="0"/>
          <w:spacing w:val="0"/>
          <w:sz w:val="28"/>
          <w:szCs w:val="28"/>
          <w:shd w:val="clear"/>
          <w:lang w:val="ru-RU" w:eastAsia="zh-CN"/>
        </w:rPr>
        <w:t>и</w:t>
      </w:r>
      <w:r>
        <w:rPr>
          <w:rFonts w:hint="default" w:eastAsia="Calibri" w:cs="Times New Roman"/>
          <w:bCs/>
          <w:i w:val="0"/>
          <w:caps w:val="0"/>
          <w:spacing w:val="0"/>
          <w:sz w:val="28"/>
          <w:szCs w:val="28"/>
          <w:shd w:val="clear"/>
          <w:lang w:val="ru-RU" w:eastAsia="zh-CN"/>
        </w:rPr>
        <w:t xml:space="preserve"> должны записываться </w:t>
      </w:r>
      <w:r>
        <w:rPr>
          <w:rFonts w:ascii="Times New Roman" w:hAnsi="Times New Roman" w:eastAsia="Calibri" w:cs="Times New Roman"/>
          <w:bCs/>
          <w:i w:val="0"/>
          <w:caps w:val="0"/>
          <w:spacing w:val="0"/>
          <w:sz w:val="28"/>
          <w:szCs w:val="28"/>
          <w:shd w:val="clear"/>
          <w:lang w:eastAsia="zh-CN"/>
        </w:rPr>
        <w:t>в технологически защищенную внутреннюю память микропроцессора</w:t>
      </w:r>
      <w:r>
        <w:rPr>
          <w:rFonts w:hint="default" w:eastAsia="Calibri" w:cs="Times New Roman"/>
          <w:bCs/>
          <w:i w:val="0"/>
          <w:caps w:val="0"/>
          <w:spacing w:val="0"/>
          <w:sz w:val="28"/>
          <w:szCs w:val="28"/>
          <w:shd w:val="clear"/>
          <w:lang w:val="ru-RU" w:eastAsia="zh-CN"/>
        </w:rPr>
        <w:t>.</w:t>
      </w:r>
    </w:p>
    <w:p>
      <w:pPr>
        <w:rPr>
          <w:rFonts w:eastAsia="Calibri"/>
          <w:bCs/>
          <w:szCs w:val="28"/>
          <w:lang w:eastAsia="zh-CN"/>
        </w:rPr>
      </w:pPr>
      <w:r>
        <w:rPr>
          <w:rFonts w:eastAsia="Calibri"/>
          <w:bCs/>
          <w:szCs w:val="28"/>
          <w:lang w:eastAsia="zh-CN"/>
        </w:rPr>
        <w:t xml:space="preserve">Доступ к программе имеют только пользователи, </w:t>
      </w:r>
      <w:r>
        <w:rPr>
          <w:rFonts w:hint="default"/>
          <w:szCs w:val="22"/>
          <w:lang w:val="ru-RU" w:eastAsia="zh-CN"/>
        </w:rPr>
        <w:t>предварительно зарегистрированные в базе данных, хранящейся в постоянной памяти микроконтроллера</w:t>
      </w:r>
      <w:r>
        <w:rPr>
          <w:szCs w:val="22"/>
          <w:lang w:eastAsia="zh-CN"/>
        </w:rPr>
        <w:t>.</w:t>
      </w:r>
      <w:r>
        <w:rPr>
          <w:rFonts w:hint="default"/>
          <w:szCs w:val="22"/>
          <w:lang w:val="ru-RU" w:eastAsia="zh-CN"/>
        </w:rPr>
        <w:t xml:space="preserve"> Перечень разрешенных пользователей может редактировать только администратор.</w:t>
      </w:r>
    </w:p>
    <w:p>
      <w:pPr>
        <w:pStyle w:val="3"/>
        <w:tabs>
          <w:tab w:val="clear" w:pos="420"/>
        </w:tabs>
      </w:pPr>
      <w:bookmarkStart w:id="94" w:name="_Toc15218"/>
      <w:bookmarkStart w:id="95" w:name="_Toc25434"/>
      <w:bookmarkStart w:id="96" w:name="_Toc349"/>
      <w:r>
        <w:t>Специальные требования</w:t>
      </w:r>
      <w:bookmarkEnd w:id="94"/>
      <w:bookmarkEnd w:id="95"/>
      <w:bookmarkEnd w:id="96"/>
    </w:p>
    <w:p>
      <w:pPr>
        <w:rPr>
          <w:rFonts w:eastAsia="Calibri"/>
          <w:bCs/>
          <w:szCs w:val="28"/>
          <w:lang w:eastAsia="zh-CN"/>
        </w:rPr>
      </w:pPr>
      <w:r>
        <w:rPr>
          <w:rFonts w:eastAsia="Calibri"/>
          <w:bCs/>
          <w:szCs w:val="28"/>
          <w:lang w:eastAsia="zh-CN"/>
        </w:rPr>
        <w:t>Требования к маркировке и упаковке не предъявляются.</w:t>
      </w:r>
    </w:p>
    <w:p>
      <w:pPr>
        <w:rPr>
          <w:rFonts w:eastAsia="Arial Unicode MS"/>
          <w:szCs w:val="22"/>
        </w:rPr>
        <w:sectPr>
          <w:pgSz w:w="11906" w:h="16838"/>
          <w:pgMar w:top="1417" w:right="567" w:bottom="1417" w:left="1134" w:header="720" w:footer="720" w:gutter="0"/>
          <w:cols w:space="720" w:num="1"/>
          <w:docGrid w:linePitch="360" w:charSpace="0"/>
        </w:sectPr>
      </w:pPr>
      <w:r>
        <w:rPr>
          <w:rFonts w:eastAsia="Calibri"/>
          <w:bCs/>
          <w:szCs w:val="28"/>
          <w:lang w:eastAsia="zh-CN"/>
        </w:rPr>
        <w:t>Требования к транспортировке и хранению не предъявляются.</w:t>
      </w:r>
    </w:p>
    <w:p>
      <w:pPr>
        <w:pStyle w:val="2"/>
      </w:pPr>
      <w:bookmarkStart w:id="97" w:name="_Toc293413987"/>
      <w:bookmarkStart w:id="98" w:name="_Toc294779491"/>
      <w:bookmarkStart w:id="99" w:name="_Toc1820"/>
      <w:bookmarkStart w:id="100" w:name="_Toc36979307"/>
      <w:bookmarkStart w:id="101" w:name="_Toc235020531"/>
      <w:bookmarkStart w:id="102" w:name="_Toc7550"/>
      <w:bookmarkStart w:id="103" w:name="_Toc293065453"/>
      <w:bookmarkStart w:id="104" w:name="_Toc224982928"/>
      <w:bookmarkStart w:id="105" w:name="_Toc235018138"/>
      <w:bookmarkStart w:id="106" w:name="_Toc235447289"/>
      <w:bookmarkStart w:id="107" w:name="_Toc6090"/>
      <w:bookmarkStart w:id="108" w:name="_Toc293152102"/>
      <w:r>
        <w:t>ТРЕБОВАНИЯ К ПРОГРАММНОЙ ДОКУМЕНТАЦИИ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>
      <w:pPr>
        <w:spacing w:before="240" w:after="120"/>
        <w:jc w:val="left"/>
        <w:rPr>
          <w:rFonts w:eastAsiaTheme="majorEastAsia"/>
          <w:b/>
          <w:szCs w:val="32"/>
          <w:lang w:eastAsia="zh-CN"/>
        </w:rPr>
      </w:pPr>
      <w:r>
        <w:rPr>
          <w:rFonts w:eastAsiaTheme="majorEastAsia"/>
          <w:b/>
          <w:szCs w:val="32"/>
          <w:lang w:eastAsia="zh-CN"/>
        </w:rPr>
        <w:t>Требования к программной документации</w:t>
      </w:r>
    </w:p>
    <w:p>
      <w:r>
        <w:rPr>
          <w:rFonts w:eastAsia="Arial Unicode MS"/>
        </w:rPr>
        <w:t>Состав документации: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техническое задание</w:t>
      </w:r>
      <w:r>
        <w:rPr>
          <w:rFonts w:eastAsia="SimSun"/>
          <w:bCs/>
          <w:szCs w:val="28"/>
          <w:lang w:val="en-US" w:eastAsia="zh-CN"/>
        </w:rPr>
        <w:t xml:space="preserve"> (ТЗ)</w:t>
      </w:r>
      <w:r>
        <w:rPr>
          <w:rFonts w:eastAsia="SimSun"/>
          <w:bCs/>
          <w:szCs w:val="28"/>
          <w:cs/>
          <w:lang w:val="en-US" w:eastAsia="zh-CN"/>
        </w:rPr>
        <w:t>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спецификация;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текст программы;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описание программы;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программ</w:t>
      </w:r>
      <w:r>
        <w:rPr>
          <w:rFonts w:eastAsia="SimSun"/>
          <w:bCs/>
          <w:szCs w:val="28"/>
          <w:lang w:eastAsia="zh-CN"/>
        </w:rPr>
        <w:t>а</w:t>
      </w:r>
      <w:r>
        <w:rPr>
          <w:rFonts w:eastAsia="SimSun"/>
          <w:bCs/>
          <w:szCs w:val="28"/>
          <w:cs/>
          <w:lang w:val="en-US" w:eastAsia="zh-CN"/>
        </w:rPr>
        <w:t xml:space="preserve"> и методик</w:t>
      </w:r>
      <w:r>
        <w:rPr>
          <w:rFonts w:eastAsia="SimSun"/>
          <w:bCs/>
          <w:szCs w:val="28"/>
          <w:lang w:eastAsia="zh-CN"/>
        </w:rPr>
        <w:t>а</w:t>
      </w:r>
      <w:r>
        <w:rPr>
          <w:rFonts w:eastAsia="SimSun"/>
          <w:bCs/>
          <w:szCs w:val="28"/>
          <w:cs/>
          <w:lang w:val="en-US" w:eastAsia="zh-CN"/>
        </w:rPr>
        <w:t xml:space="preserve"> испытаний</w:t>
      </w:r>
      <w:r>
        <w:rPr>
          <w:rFonts w:eastAsia="SimSun"/>
          <w:bCs/>
          <w:szCs w:val="28"/>
          <w:lang w:eastAsia="zh-CN"/>
        </w:rPr>
        <w:t xml:space="preserve"> (ПМИ)</w:t>
      </w:r>
      <w:r>
        <w:rPr>
          <w:rFonts w:eastAsia="SimSun"/>
          <w:bCs/>
          <w:szCs w:val="28"/>
          <w:cs/>
          <w:lang w:val="en-US" w:eastAsia="zh-CN"/>
        </w:rPr>
        <w:t>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пояснительная записка;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ведомость эксплуатационных документов;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формуляр;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описание применения;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руководство программиста;</w:t>
      </w:r>
    </w:p>
    <w:p>
      <w:pPr>
        <w:numPr>
          <w:ilvl w:val="0"/>
          <w:numId w:val="12"/>
        </w:numPr>
        <w:tabs>
          <w:tab w:val="left" w:pos="261"/>
          <w:tab w:val="left" w:pos="1040"/>
          <w:tab w:val="clear" w:pos="425"/>
        </w:tabs>
        <w:ind w:firstLine="415"/>
        <w:rPr>
          <w:rFonts w:eastAsia="SimSun"/>
          <w:bCs/>
          <w:szCs w:val="28"/>
          <w:cs/>
          <w:lang w:val="en-US" w:eastAsia="zh-CN"/>
        </w:rPr>
      </w:pPr>
      <w:r>
        <w:rPr>
          <w:rFonts w:eastAsia="SimSun"/>
          <w:bCs/>
          <w:szCs w:val="28"/>
          <w:cs/>
          <w:lang w:val="en-US" w:eastAsia="zh-CN"/>
        </w:rPr>
        <w:t>руководство оператора</w:t>
      </w:r>
      <w:r>
        <w:rPr>
          <w:rFonts w:eastAsia="SimSun"/>
          <w:bCs/>
          <w:szCs w:val="28"/>
          <w:lang w:eastAsia="zh-CN"/>
        </w:rPr>
        <w:t>.</w:t>
      </w:r>
    </w:p>
    <w:p>
      <w:pPr>
        <w:rPr>
          <w:rFonts w:eastAsia="Arial Unicode MS"/>
        </w:rPr>
      </w:pPr>
      <w:r>
        <w:rPr>
          <w:rFonts w:eastAsia="Arial Unicode MS"/>
        </w:rPr>
        <w:t>Виды, комплектность и обозначения документов должны соответствовать требованиям ГОСТ 19.101-77 ЕСПД. Оформление текстовых документов должно осуществляться в соответствии с требованиями ГОСТ 2.105-95 (с Изменением №1 от июня 2006 г.), ГОСТ 2.106-96 (с Изменением №1 от июня 2006 г.).</w:t>
      </w:r>
    </w:p>
    <w:p>
      <w:pPr>
        <w:pStyle w:val="2"/>
        <w:rPr>
          <w:lang w:eastAsia="zh-CN"/>
        </w:rPr>
      </w:pPr>
      <w:bookmarkStart w:id="109" w:name="_Toc30732"/>
      <w:bookmarkStart w:id="110" w:name="_Toc4202"/>
      <w:bookmarkStart w:id="111" w:name="_Toc1498"/>
      <w:r>
        <w:rPr>
          <w:lang w:eastAsia="zh-CN"/>
        </w:rPr>
        <w:t>ТЕХНИКО-ЭКОНОМИЧЕСКИЕ ПОКАЗАТЕЛИ</w:t>
      </w:r>
      <w:bookmarkEnd w:id="109"/>
      <w:bookmarkEnd w:id="110"/>
      <w:bookmarkEnd w:id="111"/>
    </w:p>
    <w:p>
      <w:pPr>
        <w:rPr>
          <w:lang w:eastAsia="zh-CN"/>
        </w:rPr>
      </w:pPr>
      <w:r>
        <w:rPr>
          <w:lang w:eastAsia="zh-CN"/>
        </w:rPr>
        <w:t>Ориентировочная экономическая эффективность не рассчитывается.</w:t>
      </w:r>
    </w:p>
    <w:p>
      <w:pPr>
        <w:rPr>
          <w:lang w:eastAsia="zh-CN"/>
        </w:rPr>
      </w:pPr>
      <w:r>
        <w:rPr>
          <w:lang w:eastAsia="zh-CN"/>
        </w:rPr>
        <w:t>Предполагаемое число использования пр</w:t>
      </w:r>
      <w:ins w:id="0" w:author="Sad_man" w:date="2019-12-25T09:15:00Z">
        <w:r>
          <w:rPr>
            <w:lang w:eastAsia="zh-CN"/>
          </w:rPr>
          <w:t xml:space="preserve"> </w:t>
        </w:r>
      </w:ins>
      <w:r>
        <w:rPr>
          <w:lang w:eastAsia="zh-CN"/>
        </w:rPr>
        <w:t>ограммы в год – 365 сеансов работы на одном рабочем месте.</w:t>
      </w:r>
    </w:p>
    <w:p>
      <w:pPr>
        <w:rPr>
          <w:lang w:eastAsia="zh-CN"/>
        </w:rPr>
        <w:sectPr>
          <w:pgSz w:w="11906" w:h="16838"/>
          <w:pgMar w:top="1417" w:right="567" w:bottom="1417" w:left="1134" w:header="720" w:footer="720" w:gutter="0"/>
          <w:cols w:space="720" w:num="1"/>
          <w:docGrid w:linePitch="360" w:charSpace="0"/>
        </w:sectPr>
      </w:pPr>
    </w:p>
    <w:p>
      <w:pPr>
        <w:pStyle w:val="2"/>
        <w:rPr>
          <w:lang w:eastAsia="zh-CN"/>
        </w:rPr>
      </w:pPr>
      <w:bookmarkStart w:id="112" w:name="_Toc12751"/>
      <w:bookmarkStart w:id="113" w:name="_Toc15722"/>
      <w:bookmarkStart w:id="114" w:name="_Toc2884"/>
      <w:r>
        <w:rPr>
          <w:lang w:eastAsia="zh-CN"/>
        </w:rPr>
        <w:t>СТАДИИ И ЭТАПЫ РАЗРАБОТКИ</w:t>
      </w:r>
      <w:bookmarkEnd w:id="112"/>
      <w:bookmarkEnd w:id="113"/>
      <w:bookmarkEnd w:id="114"/>
      <w:r>
        <w:rPr>
          <w:lang w:eastAsia="zh-CN"/>
        </w:rPr>
        <w:t xml:space="preserve"> </w:t>
      </w:r>
    </w:p>
    <w:p>
      <w:pPr>
        <w:pStyle w:val="9"/>
      </w:pPr>
      <w:r>
        <w:t>Состав и содержание работ приведены в Таблице.</w:t>
      </w:r>
    </w:p>
    <w:p>
      <w:pPr>
        <w:jc w:val="right"/>
        <w:rPr>
          <w:lang w:val="en-US"/>
        </w:rPr>
      </w:pPr>
      <w:r>
        <w:t>Таблица</w:t>
      </w:r>
      <w:r>
        <w:rPr>
          <w:lang w:val="en-US"/>
        </w:rPr>
        <w:t>.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074"/>
        <w:gridCol w:w="6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tblHeader/>
        </w:trPr>
        <w:tc>
          <w:tcPr>
            <w:tcW w:w="2092" w:type="dxa"/>
            <w:vAlign w:val="bottom"/>
          </w:tcPr>
          <w:p>
            <w:pPr>
              <w:widowControl/>
              <w:spacing w:line="12" w:lineRule="atLeast"/>
              <w:ind w:firstLine="0"/>
              <w:jc w:val="left"/>
              <w:textAlignment w:val="bottom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Стадии разработки</w:t>
            </w:r>
          </w:p>
        </w:tc>
        <w:tc>
          <w:tcPr>
            <w:tcW w:w="2074" w:type="dxa"/>
            <w:vAlign w:val="bottom"/>
          </w:tcPr>
          <w:p>
            <w:pPr>
              <w:widowControl/>
              <w:spacing w:line="12" w:lineRule="atLeast"/>
              <w:ind w:firstLine="0"/>
              <w:jc w:val="left"/>
              <w:textAlignment w:val="bottom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Этапы работ</w:t>
            </w:r>
          </w:p>
        </w:tc>
        <w:tc>
          <w:tcPr>
            <w:tcW w:w="6143" w:type="dxa"/>
            <w:vAlign w:val="bottom"/>
          </w:tcPr>
          <w:p>
            <w:pPr>
              <w:widowControl/>
              <w:spacing w:line="12" w:lineRule="atLeast"/>
              <w:ind w:firstLine="0"/>
              <w:jc w:val="left"/>
              <w:textAlignment w:val="bottom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Содержание работ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2" w:hRule="atLeast"/>
        </w:trPr>
        <w:tc>
          <w:tcPr>
            <w:tcW w:w="2092" w:type="dxa"/>
            <w:vMerge w:val="restart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1. Техническое задание</w:t>
            </w: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Предпроектное обследование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Постановка задачи на разработку.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Обследование рынка криптовалютных активов. 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Выбор и обоснование выбора критериев, на основе которых будет составлен перечень условий для безопасной работы с криптовалютными ключами.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Определение требований к техническим средствам программы.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Определение требований к функциональности  программы.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Постановка целей и задач,</w:t>
            </w:r>
            <w:ins w:id="1" w:author="Василий Елькин" w:date="2019-12-25T16:05:00Z">
              <w:r>
                <w:rPr>
                  <w:rFonts w:eastAsia="Arial Unicode MS"/>
                  <w:color w:val="000000"/>
                  <w:szCs w:val="28"/>
                  <w:u w:color="000000"/>
                  <w:lang w:eastAsia="zh-CN"/>
                </w:rPr>
                <w:t xml:space="preserve"> </w:t>
              </w:r>
            </w:ins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подлежащих решению в процессе разработки.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Merge w:val="continue"/>
          </w:tcPr>
          <w:p>
            <w:pPr>
              <w:widowControl w:val="0"/>
              <w:jc w:val="left"/>
              <w:rPr>
                <w:rFonts w:eastAsia="Arial Unicode MS"/>
                <w:color w:val="000000"/>
                <w:szCs w:val="28"/>
                <w:u w:color="000000"/>
              </w:rPr>
            </w:pP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 и утверждение технического задания</w:t>
            </w: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Определение всех требований к программе.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 технико-экономического обоснования разработки программы.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Определение стадий, этапов и сроков разработки программы и документации на нее.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Выбор языков программирования.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Согласование и утверждение технического задания.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Merge w:val="restart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2.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Эс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кизно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 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-технический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 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проект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 xml:space="preserve">Разработка 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эс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кизно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 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-техническ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ого 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проекта</w:t>
            </w: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 функциональности программы, определение структуры и формы представления входных и выходных данных функций.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Анализ алгори</w:t>
            </w:r>
            <w:r>
              <w:rPr>
                <w:rFonts w:eastAsia="Arial Unicode MS"/>
                <w:color w:val="000000"/>
                <w:szCs w:val="28"/>
                <w:u w:color="000000"/>
                <w:lang w:val="ru-RU" w:eastAsia="zh-CN"/>
              </w:rPr>
              <w:t>тм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ов и протоколов для работы с криптовалютами. Рассчеты требуемой вычислительной мощности.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Рассчеты количества требуемой памяти для хранения программы и данных.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Составление перечня ограничений, связанных с ограниченным количеством памяти и вычислительными мощностями выбранных технических средств. 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Выбор способа размещения данных на аппаратном уровне.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 общего описания алгоритма решения задачи.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 структуры программы.</w:t>
            </w: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</w:p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Разработка системы 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API</w:t>
            </w:r>
            <w:r>
              <w:rPr>
                <w:rFonts w:eastAsia="Arial Unicode MS"/>
                <w:color w:val="000000"/>
                <w:szCs w:val="28"/>
                <w:u w:color="000000"/>
                <w:lang w:val="ru-RU" w:eastAsia="zh-CN"/>
              </w:rPr>
              <w:t xml:space="preserve">, 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для пользовательских приложений.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Merge w:val="continue"/>
          </w:tcPr>
          <w:p>
            <w:pPr>
              <w:widowControl w:val="0"/>
              <w:jc w:val="left"/>
              <w:rPr>
                <w:rFonts w:eastAsia="Arial Unicode MS"/>
                <w:color w:val="000000"/>
                <w:szCs w:val="28"/>
                <w:u w:color="000000"/>
              </w:rPr>
            </w:pP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 xml:space="preserve">Утверждение 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эс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кизно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 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-техническ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 xml:space="preserve">ого 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проекта</w:t>
            </w: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 пояснительной записки.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Согласование и утверждение эскизно -технического проекта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Merge w:val="restart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4. Рабочий проект</w:t>
            </w: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Разработка программы</w:t>
            </w: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Программирование и отладка программы.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Изготовление программы-оригинала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Merge w:val="continue"/>
          </w:tcPr>
          <w:p>
            <w:pPr>
              <w:widowControl w:val="0"/>
              <w:jc w:val="left"/>
              <w:rPr>
                <w:rFonts w:eastAsia="Arial Unicode MS"/>
                <w:color w:val="000000"/>
                <w:szCs w:val="28"/>
                <w:u w:color="000000"/>
              </w:rPr>
            </w:pP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Разработка программной документации</w:t>
            </w: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 программных документов в соответствии с требованиями</w:t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 </w:t>
            </w:r>
            <w:r>
              <w:fldChar w:fldCharType="begin"/>
            </w:r>
            <w:r>
              <w:instrText xml:space="preserve"> HYPERLINK "http://technicaldocs.ru/%D0%B3%D0%BE%D1%81%D1%8219/%D0%BD%D0%BF%D0%B0/%D0%B3%D0%BE%D1%81%D1%8219.101-77" \o "гост19:нпа:гост19.101-77" </w:instrText>
            </w:r>
            <w:r>
              <w:fldChar w:fldCharType="separate"/>
            </w:r>
            <w:r>
              <w:rPr>
                <w:rFonts w:eastAsia="Arial Unicode MS"/>
                <w:color w:val="000000"/>
                <w:szCs w:val="28"/>
                <w:u w:color="000000"/>
              </w:rPr>
              <w:t>ГОСТ 19.101</w:t>
            </w:r>
            <w:r>
              <w:rPr>
                <w:rFonts w:eastAsia="Arial Unicode MS"/>
                <w:color w:val="000000"/>
                <w:szCs w:val="28"/>
                <w:u w:color="000000"/>
              </w:rPr>
              <w:fldChar w:fldCharType="end"/>
            </w:r>
            <w:r>
              <w:rPr>
                <w:rFonts w:eastAsia="Arial Unicode MS"/>
                <w:color w:val="000000"/>
                <w:szCs w:val="28"/>
                <w:u w:color="000000"/>
              </w:rPr>
              <w:t>-77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Merge w:val="continue"/>
          </w:tcPr>
          <w:p>
            <w:pPr>
              <w:widowControl w:val="0"/>
              <w:jc w:val="left"/>
              <w:rPr>
                <w:rFonts w:eastAsia="Arial Unicode MS"/>
                <w:color w:val="000000"/>
                <w:szCs w:val="28"/>
                <w:u w:color="000000"/>
              </w:rPr>
            </w:pP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Испытания программы</w:t>
            </w: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Разработка, согласование и утверждение порядка и методики испытаний.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Корректировка программы и программной документации по результатам испытаний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 xml:space="preserve">5. 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Прием проекта заказчиком</w:t>
            </w:r>
          </w:p>
        </w:tc>
        <w:tc>
          <w:tcPr>
            <w:tcW w:w="2074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val="en-US" w:eastAsia="zh-CN"/>
              </w:rPr>
              <w:t>Подготовка и передача программы</w:t>
            </w:r>
          </w:p>
        </w:tc>
        <w:tc>
          <w:tcPr>
            <w:tcW w:w="6143" w:type="dxa"/>
          </w:tcPr>
          <w:p>
            <w:pPr>
              <w:widowControl/>
              <w:spacing w:line="12" w:lineRule="atLeast"/>
              <w:ind w:firstLine="0"/>
              <w:jc w:val="left"/>
              <w:textAlignment w:val="top"/>
              <w:rPr>
                <w:rFonts w:eastAsia="Arial Unicode MS"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Подготовка и передача программы и программной документации заказчику.</w:t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br w:type="textWrapping"/>
            </w:r>
            <w:r>
              <w:rPr>
                <w:rFonts w:eastAsia="Arial Unicode MS"/>
                <w:color w:val="000000"/>
                <w:szCs w:val="28"/>
                <w:u w:color="000000"/>
                <w:lang w:eastAsia="zh-CN"/>
              </w:rPr>
              <w:t>Оформление и утверждение акта о передаче программы.</w:t>
            </w:r>
          </w:p>
        </w:tc>
      </w:tr>
    </w:tbl>
    <w:p/>
    <w:p>
      <w:pPr>
        <w:pStyle w:val="2"/>
        <w:rPr>
          <w:lang w:eastAsia="zh-CN"/>
        </w:rPr>
      </w:pPr>
      <w:bookmarkStart w:id="115" w:name="_Toc890"/>
      <w:bookmarkStart w:id="116" w:name="_Toc7571"/>
      <w:bookmarkStart w:id="117" w:name="_Toc16884"/>
      <w:r>
        <w:rPr>
          <w:lang w:eastAsia="zh-CN"/>
        </w:rPr>
        <w:t>ПОРЯДОК КОНТРОЛЯ И ПРИЕМКИ</w:t>
      </w:r>
      <w:bookmarkEnd w:id="115"/>
      <w:bookmarkEnd w:id="116"/>
      <w:bookmarkEnd w:id="117"/>
    </w:p>
    <w:p>
      <w:pPr>
        <w:rPr>
          <w:rFonts w:eastAsia="Arial Unicode MS"/>
          <w:szCs w:val="22"/>
        </w:rPr>
      </w:pPr>
      <w:r>
        <w:rPr>
          <w:rFonts w:eastAsia="Arial Unicode MS"/>
          <w:szCs w:val="22"/>
        </w:rPr>
        <w:t>Настоящее ТЗ может быть уточнено или изменено в процессе работы. Уточнения и изменения ТЗ производятся по согласованию сторон. Оформление изменений осуществляется выпуском дополнений, которые являются неотъемлемой частью настоящего ТЗ.</w:t>
      </w:r>
    </w:p>
    <w:p>
      <w:pPr>
        <w:rPr>
          <w:rFonts w:eastAsia="Arial Unicode MS"/>
          <w:szCs w:val="22"/>
        </w:rPr>
      </w:pPr>
      <w:r>
        <w:rPr>
          <w:rFonts w:eastAsia="Arial Unicode MS"/>
          <w:szCs w:val="22"/>
        </w:rPr>
        <w:t>Согласование и утверждение изменений производится в том же порядке и теми же должностными лицами, что и согласование и утверждение ТЗ.</w:t>
      </w:r>
    </w:p>
    <w:p>
      <w:pPr>
        <w:rPr>
          <w:rFonts w:eastAsia="Arial Unicode MS"/>
          <w:szCs w:val="22"/>
        </w:rPr>
      </w:pPr>
      <w:r>
        <w:rPr>
          <w:rFonts w:eastAsia="Arial Unicode MS"/>
          <w:szCs w:val="22"/>
        </w:rPr>
        <w:t>Контроль и приемка работ осуществляются на основании ТЗ и соответствующих программ и методик испытаний. Приемочные испытания проводятся на площадях и технических средствах Заказчика и Исполнителя. Испытательный стенд создается Исполнителем.</w:t>
      </w:r>
    </w:p>
    <w:p>
      <w:pPr>
        <w:rPr>
          <w:rFonts w:eastAsia="Arial Unicode MS"/>
          <w:szCs w:val="22"/>
        </w:rPr>
      </w:pPr>
      <w:r>
        <w:rPr>
          <w:rFonts w:eastAsia="Arial Unicode MS"/>
          <w:szCs w:val="22"/>
        </w:rPr>
        <w:t>На испытания Исполнитель предоставляет:</w:t>
      </w:r>
    </w:p>
    <w:p>
      <w:pPr>
        <w:pStyle w:val="2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Согласованное ТЗ;</w:t>
      </w:r>
    </w:p>
    <w:p>
      <w:pPr>
        <w:pStyle w:val="2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Согласованную ПМИ;</w:t>
      </w:r>
    </w:p>
    <w:p>
      <w:pPr>
        <w:pStyle w:val="2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Комплект документации согласно ТЗ.</w:t>
      </w:r>
    </w:p>
    <w:p>
      <w:pPr>
        <w:ind w:firstLine="0"/>
        <w:rPr>
          <w:szCs w:val="28"/>
          <w:lang w:eastAsia="zh-CN" w:bidi="ru-RU"/>
        </w:rPr>
        <w:sectPr>
          <w:pgSz w:w="11906" w:h="16838"/>
          <w:pgMar w:top="1417" w:right="567" w:bottom="1417" w:left="1134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680"/>
        <w:jc w:val="center"/>
        <w:rPr>
          <w:rFonts w:cs="Times New Roman"/>
          <w:lang w:eastAsia="zh-CN" w:bidi="ru-RU"/>
        </w:rPr>
      </w:pPr>
      <w:bookmarkStart w:id="118" w:name="_Toc13889"/>
      <w:bookmarkStart w:id="119" w:name="_Toc5439"/>
      <w:bookmarkStart w:id="120" w:name="_Toc4721"/>
      <w:bookmarkStart w:id="121" w:name="_Toc31608"/>
      <w:bookmarkStart w:id="122" w:name="_Toc9982"/>
      <w:bookmarkStart w:id="123" w:name="_Toc11143"/>
      <w:bookmarkStart w:id="124" w:name="_Toc3823"/>
      <w:bookmarkStart w:id="125" w:name="_Toc11815"/>
      <w:bookmarkStart w:id="126" w:name="_Toc12818"/>
      <w:bookmarkStart w:id="127" w:name="_Toc15511"/>
      <w:bookmarkStart w:id="128" w:name="_Toc23482"/>
      <w:bookmarkStart w:id="129" w:name="_Toc5884"/>
      <w:r>
        <w:rPr>
          <w:rFonts w:cs="Times New Roman"/>
          <w:lang w:eastAsia="zh-CN" w:bidi="ru-RU"/>
        </w:rPr>
        <w:t>П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rPr>
          <w:rFonts w:cs="Times New Roman"/>
          <w:lang w:eastAsia="zh-CN" w:bidi="ru-RU"/>
        </w:rPr>
        <w:t>ЕРЕЧЕНЬ ПРИНЯТЫХ СОКРАЩЕНИЙ</w:t>
      </w:r>
      <w:bookmarkEnd w:id="126"/>
      <w:bookmarkEnd w:id="127"/>
      <w:bookmarkEnd w:id="128"/>
      <w:bookmarkEnd w:id="129"/>
    </w:p>
    <w:tbl>
      <w:tblPr>
        <w:tblStyle w:val="20"/>
        <w:tblW w:w="7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6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  <w:cs/>
                <w:lang w:val="en-US" w:eastAsia="en-US" w:bidi="ru-RU"/>
              </w:rPr>
              <w:t xml:space="preserve">API 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  <w:lang w:val="en-US" w:eastAsia="zh-CN"/>
              </w:rPr>
              <w:t>Application Programming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  <w:cs/>
                <w:lang w:val="en-US" w:eastAsia="en-US" w:bidi="ru-RU"/>
              </w:rPr>
            </w:pPr>
            <w:r>
              <w:rPr>
                <w:kern w:val="28"/>
                <w:szCs w:val="28"/>
                <w:lang w:val="en-US" w:eastAsia="en-US" w:bidi="ru-RU"/>
              </w:rPr>
              <w:t>BIP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  <w:lang w:val="en-US" w:eastAsia="zh-CN"/>
              </w:rPr>
            </w:pPr>
            <w:r>
              <w:rPr>
                <w:kern w:val="28"/>
                <w:szCs w:val="28"/>
                <w:lang w:val="en-US" w:eastAsia="zh-CN"/>
              </w:rPr>
              <w:t>Bitcoin Improvement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НСД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 xml:space="preserve">Несанкционированный доступ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ОС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Операционная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ПК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Персональный компьютер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ПО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</w:rPr>
            </w:pPr>
            <w:r>
              <w:rPr>
                <w:kern w:val="28"/>
                <w:szCs w:val="28"/>
              </w:rPr>
              <w:t>ФДСЧ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  <w:lang w:val="en-US" w:eastAsia="zh-CN"/>
              </w:rPr>
            </w:pPr>
            <w:r>
              <w:rPr>
                <w:kern w:val="28"/>
                <w:szCs w:val="28"/>
                <w:lang w:eastAsia="zh-CN"/>
              </w:rPr>
              <w:t>Физический датчик случайных чисел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28" w:type="dxa"/>
          </w:tcPr>
          <w:p>
            <w:pPr>
              <w:spacing w:after="0"/>
              <w:ind w:firstLine="0"/>
              <w:rPr>
                <w:kern w:val="28"/>
                <w:szCs w:val="28"/>
                <w:cs/>
                <w:lang w:val="en-US" w:bidi="ru-RU"/>
              </w:rPr>
            </w:pPr>
            <w:r>
              <w:rPr>
                <w:kern w:val="28"/>
                <w:szCs w:val="28"/>
              </w:rPr>
              <w:t>ЭП</w:t>
            </w:r>
          </w:p>
        </w:tc>
        <w:tc>
          <w:tcPr>
            <w:tcW w:w="6372" w:type="dxa"/>
          </w:tcPr>
          <w:p>
            <w:pPr>
              <w:spacing w:after="0"/>
              <w:ind w:firstLine="0"/>
              <w:rPr>
                <w:kern w:val="28"/>
                <w:szCs w:val="28"/>
                <w:lang w:val="en-US" w:eastAsia="zh-CN"/>
              </w:rPr>
            </w:pPr>
            <w:r>
              <w:rPr>
                <w:kern w:val="28"/>
                <w:szCs w:val="28"/>
                <w:lang w:eastAsia="zh-CN"/>
              </w:rPr>
              <w:t>Э</w:t>
            </w:r>
            <w:r>
              <w:rPr>
                <w:kern w:val="28"/>
                <w:szCs w:val="28"/>
                <w:lang w:val="en-US" w:eastAsia="zh-CN"/>
              </w:rPr>
              <w:t>лектронная подпись</w:t>
            </w:r>
          </w:p>
        </w:tc>
      </w:tr>
    </w:tbl>
    <w:p>
      <w:pPr>
        <w:ind w:firstLine="0"/>
        <w:sectPr>
          <w:pgSz w:w="11906" w:h="16838"/>
          <w:pgMar w:top="1417" w:right="567" w:bottom="1417" w:left="1134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680"/>
        <w:jc w:val="center"/>
        <w:rPr>
          <w:rFonts w:cs="Times New Roman"/>
          <w:lang w:bidi="ru-RU"/>
        </w:rPr>
      </w:pPr>
      <w:bookmarkStart w:id="130" w:name="_Toc17506"/>
      <w:bookmarkStart w:id="131" w:name="_Toc21530"/>
      <w:bookmarkStart w:id="132" w:name="_Toc959062"/>
      <w:bookmarkStart w:id="133" w:name="_Toc22039"/>
      <w:bookmarkStart w:id="134" w:name="_Toc24263"/>
      <w:r>
        <w:rPr>
          <w:rFonts w:cs="Times New Roman"/>
          <w:lang w:bidi="ru-RU"/>
        </w:rPr>
        <w:t>ТЕРМИНЫ И ОПРЕДЕЛЕНИЯ</w:t>
      </w:r>
      <w:bookmarkEnd w:id="130"/>
      <w:bookmarkEnd w:id="131"/>
      <w:bookmarkEnd w:id="132"/>
      <w:bookmarkEnd w:id="133"/>
      <w:bookmarkEnd w:id="134"/>
    </w:p>
    <w:p>
      <w:pPr>
        <w:spacing w:after="160"/>
        <w:rPr>
          <w:szCs w:val="28"/>
        </w:rPr>
      </w:pPr>
      <w:r>
        <w:rPr>
          <w:rFonts w:eastAsiaTheme="minorHAnsi"/>
          <w:b/>
          <w:szCs w:val="22"/>
          <w:lang w:eastAsia="en-US"/>
        </w:rPr>
        <w:t>Б</w:t>
      </w:r>
      <w:r>
        <w:rPr>
          <w:rFonts w:eastAsiaTheme="minorHAnsi"/>
          <w:b/>
          <w:szCs w:val="22"/>
          <w:cs/>
          <w:lang w:eastAsia="en-US" w:bidi="ru-RU"/>
        </w:rPr>
        <w:t>локчейн</w:t>
      </w:r>
      <w:r>
        <w:rPr>
          <w:rFonts w:eastAsiaTheme="minorHAnsi"/>
          <w:b/>
          <w:szCs w:val="22"/>
          <w:lang w:eastAsia="en-US"/>
        </w:rPr>
        <w:t xml:space="preserve"> </w:t>
      </w:r>
      <w:r>
        <w:rPr>
          <w:rFonts w:eastAsiaTheme="minorHAnsi"/>
          <w:bCs/>
          <w:szCs w:val="22"/>
          <w:lang w:eastAsia="en-US"/>
        </w:rPr>
        <w:t xml:space="preserve">— </w:t>
      </w:r>
      <w:r>
        <w:rPr>
          <w:rFonts w:eastAsiaTheme="minorHAnsi"/>
          <w:bCs/>
          <w:szCs w:val="22"/>
          <w:cs/>
          <w:lang w:val="en-US" w:eastAsia="en-US" w:bidi="ru-RU"/>
        </w:rPr>
        <w:t>это</w:t>
      </w:r>
      <w:r>
        <w:rPr>
          <w:rFonts w:eastAsiaTheme="minorHAnsi"/>
          <w:bCs/>
          <w:szCs w:val="22"/>
          <w:lang w:eastAsia="en-US"/>
        </w:rPr>
        <w:t xml:space="preserve"> распределенная база данных, в которой данные хранятся в виде</w:t>
      </w:r>
      <w:r>
        <w:rPr>
          <w:rFonts w:eastAsiaTheme="minorHAnsi"/>
          <w:bCs/>
          <w:szCs w:val="22"/>
          <w:cs/>
          <w:lang w:val="en-US" w:eastAsia="en-US" w:bidi="ru-RU"/>
        </w:rPr>
        <w:t xml:space="preserve"> последовательн</w:t>
      </w:r>
      <w:r>
        <w:rPr>
          <w:rFonts w:eastAsiaTheme="minorHAnsi"/>
          <w:bCs/>
          <w:szCs w:val="22"/>
          <w:lang w:eastAsia="en-US"/>
        </w:rPr>
        <w:t>ого</w:t>
      </w:r>
      <w:r>
        <w:rPr>
          <w:rFonts w:eastAsiaTheme="minorHAnsi"/>
          <w:bCs/>
          <w:szCs w:val="22"/>
          <w:cs/>
          <w:lang w:val="en-US" w:eastAsia="en-US" w:bidi="ru-RU"/>
        </w:rPr>
        <w:t xml:space="preserve"> набор</w:t>
      </w:r>
      <w:r>
        <w:rPr>
          <w:rFonts w:eastAsiaTheme="minorHAnsi"/>
          <w:bCs/>
          <w:szCs w:val="22"/>
          <w:lang w:eastAsia="en-US"/>
        </w:rPr>
        <w:t>а</w:t>
      </w:r>
      <w:r>
        <w:rPr>
          <w:rFonts w:eastAsiaTheme="minorHAnsi"/>
          <w:bCs/>
          <w:szCs w:val="22"/>
          <w:cs/>
          <w:lang w:val="en-US" w:eastAsia="en-US" w:bidi="ru-RU"/>
        </w:rPr>
        <w:t xml:space="preserve"> блоков</w:t>
      </w:r>
      <w:r>
        <w:rPr>
          <w:rFonts w:eastAsiaTheme="minorHAnsi"/>
          <w:bCs/>
          <w:szCs w:val="22"/>
          <w:lang w:eastAsia="en-US"/>
        </w:rPr>
        <w:t>, при этом к</w:t>
      </w:r>
      <w:r>
        <w:rPr>
          <w:rFonts w:eastAsiaTheme="minorHAnsi"/>
          <w:bCs/>
          <w:szCs w:val="22"/>
          <w:cs/>
          <w:lang w:val="en-US" w:eastAsia="en-US" w:bidi="ru-RU"/>
        </w:rPr>
        <w:t>аждый блок включает в</w:t>
      </w:r>
      <w:r>
        <w:rPr>
          <w:rFonts w:eastAsiaTheme="minorHAnsi"/>
          <w:bCs/>
          <w:szCs w:val="22"/>
          <w:lang w:eastAsia="en-US"/>
        </w:rPr>
        <w:t xml:space="preserve"> себя </w:t>
      </w:r>
      <w:r>
        <w:rPr>
          <w:rFonts w:eastAsiaTheme="minorHAnsi"/>
          <w:bCs/>
          <w:szCs w:val="22"/>
          <w:cs/>
          <w:lang w:val="en-US" w:eastAsia="en-US" w:bidi="ru-RU"/>
        </w:rPr>
        <w:t>значение хэш</w:t>
      </w:r>
      <w:r>
        <w:rPr>
          <w:rFonts w:eastAsiaTheme="minorHAnsi"/>
          <w:bCs/>
          <w:szCs w:val="22"/>
          <w:lang w:eastAsia="en-US"/>
        </w:rPr>
        <w:t>-</w:t>
      </w:r>
      <w:r>
        <w:rPr>
          <w:rFonts w:eastAsiaTheme="minorHAnsi"/>
          <w:bCs/>
          <w:szCs w:val="22"/>
          <w:cs/>
          <w:lang w:val="en-US" w:eastAsia="en-US" w:bidi="ru-RU"/>
        </w:rPr>
        <w:t>функции от предыдущего блока</w:t>
      </w:r>
      <w:r>
        <w:rPr>
          <w:rFonts w:eastAsiaTheme="minorHAnsi"/>
          <w:bCs/>
          <w:szCs w:val="22"/>
          <w:lang w:eastAsia="en-US"/>
        </w:rPr>
        <w:t>. Э</w:t>
      </w:r>
      <w:r>
        <w:rPr>
          <w:rFonts w:eastAsiaTheme="minorHAnsi"/>
          <w:bCs/>
          <w:szCs w:val="22"/>
          <w:cs/>
          <w:lang w:bidi="ru-RU"/>
        </w:rPr>
        <w:t>т</w:t>
      </w:r>
      <w:r>
        <w:rPr>
          <w:rFonts w:eastAsiaTheme="minorHAnsi"/>
          <w:bCs/>
          <w:szCs w:val="22"/>
        </w:rPr>
        <w:t>а</w:t>
      </w:r>
      <w:r>
        <w:rPr>
          <w:rFonts w:eastAsiaTheme="minorHAnsi"/>
          <w:bCs/>
          <w:szCs w:val="22"/>
          <w:cs/>
          <w:lang w:bidi="ru-RU"/>
        </w:rPr>
        <w:t xml:space="preserve"> база данных</w:t>
      </w:r>
      <w:r>
        <w:rPr>
          <w:rFonts w:eastAsiaTheme="minorHAnsi"/>
          <w:bCs/>
          <w:szCs w:val="22"/>
        </w:rPr>
        <w:t xml:space="preserve"> </w:t>
      </w:r>
      <w:r>
        <w:rPr>
          <w:rFonts w:eastAsiaTheme="minorHAnsi"/>
          <w:bCs/>
          <w:szCs w:val="22"/>
          <w:cs/>
          <w:lang w:bidi="ru-RU"/>
        </w:rPr>
        <w:t xml:space="preserve">хранится одновременно на множестве </w:t>
      </w:r>
      <w:r>
        <w:rPr>
          <w:rFonts w:eastAsiaTheme="minorHAnsi"/>
          <w:bCs/>
          <w:szCs w:val="22"/>
        </w:rPr>
        <w:t xml:space="preserve">узлов сети. </w:t>
      </w:r>
    </w:p>
    <w:p>
      <w:pPr>
        <w:spacing w:after="160"/>
        <w:rPr>
          <w:rFonts w:eastAsiaTheme="minorHAnsi"/>
          <w:b/>
          <w:szCs w:val="22"/>
          <w:lang w:eastAsia="en-US"/>
        </w:rPr>
      </w:pPr>
      <w:r>
        <w:rPr>
          <w:rFonts w:eastAsiaTheme="minorHAnsi"/>
          <w:b/>
          <w:szCs w:val="22"/>
          <w:lang w:eastAsia="en-US"/>
        </w:rPr>
        <w:t xml:space="preserve">Демон </w:t>
      </w:r>
      <w:r>
        <w:rPr>
          <w:rFonts w:eastAsiaTheme="minorHAnsi"/>
          <w:bCs/>
          <w:szCs w:val="22"/>
          <w:lang w:eastAsia="en-US"/>
        </w:rPr>
        <w:t xml:space="preserve">— компьютерная программа в системах класса </w:t>
      </w:r>
      <w:r>
        <w:rPr>
          <w:rFonts w:eastAsiaTheme="minorHAnsi"/>
          <w:bCs/>
          <w:szCs w:val="22"/>
          <w:lang w:val="en-US" w:eastAsia="en-US"/>
        </w:rPr>
        <w:t>UNIX</w:t>
      </w:r>
      <w:r>
        <w:rPr>
          <w:rFonts w:eastAsiaTheme="minorHAnsi"/>
          <w:bCs/>
          <w:szCs w:val="22"/>
          <w:lang w:eastAsia="en-US"/>
        </w:rPr>
        <w:t>, запускаемая самой системой и работающая в фоновом режиме без прямого взаимодействия с пользователем.</w:t>
      </w:r>
    </w:p>
    <w:p>
      <w:pPr>
        <w:spacing w:after="160"/>
        <w:rPr>
          <w:szCs w:val="28"/>
          <w:lang w:eastAsia="zh-CN" w:bidi="ru-RU"/>
        </w:rPr>
      </w:pPr>
      <w:r>
        <w:rPr>
          <w:b/>
          <w:bCs/>
          <w:szCs w:val="28"/>
          <w:lang w:eastAsia="zh-CN" w:bidi="ru-RU"/>
        </w:rPr>
        <w:t xml:space="preserve">Доверенная загрузка </w:t>
      </w:r>
      <w:r>
        <w:rPr>
          <w:szCs w:val="28"/>
          <w:lang w:eastAsia="en-US" w:bidi="ru-RU"/>
        </w:rPr>
        <w:t xml:space="preserve">— </w:t>
      </w:r>
      <w:r>
        <w:rPr>
          <w:szCs w:val="28"/>
          <w:lang w:eastAsia="zh-CN" w:bidi="ru-RU"/>
        </w:rPr>
        <w:t>это загрузка различных операционных систем только с</w:t>
      </w:r>
      <w:r>
        <w:rPr>
          <w:szCs w:val="28"/>
          <w:lang w:val="en-US" w:eastAsia="zh-CN" w:bidi="ru-RU"/>
        </w:rPr>
        <w:t> </w:t>
      </w:r>
      <w:r>
        <w:rPr>
          <w:szCs w:val="28"/>
          <w:lang w:eastAsia="zh-CN" w:bidi="ru-RU"/>
        </w:rPr>
        <w:t>заранее определенных постоянных носителей (например, только с</w:t>
      </w:r>
      <w:r>
        <w:rPr>
          <w:szCs w:val="28"/>
          <w:lang w:val="en-US" w:eastAsia="zh-CN" w:bidi="ru-RU"/>
        </w:rPr>
        <w:t> </w:t>
      </w:r>
      <w:r>
        <w:rPr>
          <w:szCs w:val="28"/>
          <w:lang w:eastAsia="zh-CN" w:bidi="ru-RU"/>
        </w:rPr>
        <w:t>жесткого диска) после успешного завершения специальных процедур: проверки целостности технических и</w:t>
      </w:r>
      <w:r>
        <w:rPr>
          <w:szCs w:val="28"/>
          <w:lang w:val="en-US" w:eastAsia="zh-CN" w:bidi="ru-RU"/>
        </w:rPr>
        <w:t> </w:t>
      </w:r>
      <w:r>
        <w:rPr>
          <w:szCs w:val="28"/>
          <w:lang w:eastAsia="zh-CN" w:bidi="ru-RU"/>
        </w:rPr>
        <w:t>программных средств</w:t>
      </w:r>
      <w:r>
        <w:rPr>
          <w:szCs w:val="28"/>
          <w:lang w:val="en-US" w:eastAsia="zh-CN" w:bidi="ru-RU"/>
        </w:rPr>
        <w:t> </w:t>
      </w:r>
      <w:r>
        <w:rPr>
          <w:szCs w:val="28"/>
          <w:lang w:eastAsia="zh-CN" w:bidi="ru-RU"/>
        </w:rPr>
        <w:t>ПК</w:t>
      </w:r>
      <w:r>
        <w:rPr>
          <w:szCs w:val="28"/>
          <w:lang w:val="en-US" w:eastAsia="zh-CN" w:bidi="ru-RU"/>
        </w:rPr>
        <w:t> </w:t>
      </w:r>
      <w:r>
        <w:rPr>
          <w:szCs w:val="28"/>
          <w:lang w:eastAsia="zh-CN" w:bidi="ru-RU"/>
        </w:rPr>
        <w:t>(с</w:t>
      </w:r>
      <w:r>
        <w:rPr>
          <w:szCs w:val="28"/>
          <w:lang w:val="en-US" w:eastAsia="zh-CN" w:bidi="ru-RU"/>
        </w:rPr>
        <w:t> </w:t>
      </w:r>
      <w:r>
        <w:rPr>
          <w:szCs w:val="28"/>
          <w:lang w:eastAsia="zh-CN" w:bidi="ru-RU"/>
        </w:rPr>
        <w:t>использованием механизма пошагового контроля целостности) и</w:t>
      </w:r>
      <w:r>
        <w:rPr>
          <w:szCs w:val="28"/>
          <w:lang w:val="en-US" w:eastAsia="zh-CN" w:bidi="ru-RU"/>
        </w:rPr>
        <w:t> </w:t>
      </w:r>
      <w:r>
        <w:rPr>
          <w:szCs w:val="28"/>
          <w:lang w:eastAsia="zh-CN" w:bidi="ru-RU"/>
        </w:rPr>
        <w:t>идентификации/аутентификации пользователя.</w:t>
      </w:r>
    </w:p>
    <w:p>
      <w:pPr>
        <w:spacing w:after="160"/>
        <w:rPr>
          <w:lang w:eastAsia="zh-CN" w:bidi="ru-RU"/>
        </w:rPr>
      </w:pPr>
      <w:r>
        <w:rPr>
          <w:b/>
          <w:bCs/>
          <w:szCs w:val="28"/>
          <w:lang w:eastAsia="zh-CN" w:bidi="ru-RU"/>
        </w:rPr>
        <w:t xml:space="preserve">Мастер ключи </w:t>
      </w:r>
      <w:r>
        <w:rPr>
          <w:szCs w:val="28"/>
          <w:lang w:eastAsia="en-US" w:bidi="ru-RU"/>
        </w:rPr>
        <w:t xml:space="preserve">— ключи из </w:t>
      </w:r>
      <w:r>
        <w:rPr>
          <w:rFonts w:eastAsiaTheme="minorHAnsi"/>
          <w:bCs/>
          <w:szCs w:val="22"/>
          <w:lang w:eastAsia="en-US"/>
        </w:rPr>
        <w:t>ключевой пары из криптографической системы с открытым ключом</w:t>
      </w:r>
      <w:r>
        <w:rPr>
          <w:szCs w:val="28"/>
          <w:lang w:eastAsia="en-US" w:bidi="ru-RU"/>
        </w:rPr>
        <w:t xml:space="preserve">, из которой по протоколу </w:t>
      </w:r>
      <w:r>
        <w:rPr>
          <w:szCs w:val="28"/>
          <w:lang w:val="en-US" w:eastAsia="en-US" w:bidi="ru-RU"/>
        </w:rPr>
        <w:t>BIP</w:t>
      </w:r>
      <w:r>
        <w:rPr>
          <w:szCs w:val="28"/>
          <w:lang w:eastAsia="en-US" w:bidi="ru-RU"/>
        </w:rPr>
        <w:t xml:space="preserve"> 32 генерируются дочерние иерархически детерминированные ключевые пары.</w:t>
      </w:r>
    </w:p>
    <w:p>
      <w:pPr>
        <w:spacing w:after="160"/>
        <w:rPr>
          <w:rFonts w:eastAsiaTheme="minorHAnsi"/>
          <w:bCs/>
          <w:szCs w:val="22"/>
          <w:lang w:eastAsia="zh-CN"/>
        </w:rPr>
      </w:pPr>
      <w:r>
        <w:rPr>
          <w:b/>
          <w:bCs/>
          <w:szCs w:val="28"/>
          <w:cs/>
          <w:lang w:eastAsia="zh-CN" w:bidi="ru-RU"/>
        </w:rPr>
        <w:t xml:space="preserve">Криптовалюта </w:t>
      </w:r>
      <w:r>
        <w:rPr>
          <w:rFonts w:eastAsiaTheme="minorHAnsi"/>
          <w:bCs/>
          <w:szCs w:val="22"/>
          <w:lang w:eastAsia="en-US"/>
        </w:rPr>
        <w:t>—</w:t>
      </w:r>
      <w:r>
        <w:rPr>
          <w:rFonts w:eastAsiaTheme="minorHAnsi"/>
          <w:bCs/>
          <w:szCs w:val="22"/>
          <w:lang w:eastAsia="zh-CN"/>
        </w:rPr>
        <w:t xml:space="preserve"> </w:t>
      </w:r>
      <w:r>
        <w:rPr>
          <w:szCs w:val="28"/>
          <w:cs/>
          <w:lang w:bidi="ru-RU"/>
        </w:rPr>
        <w:t>разновидность</w:t>
      </w:r>
      <w:r>
        <w:rPr>
          <w:szCs w:val="28"/>
        </w:rPr>
        <w:t xml:space="preserve"> </w:t>
      </w:r>
      <w:r>
        <w:rPr>
          <w:szCs w:val="28"/>
          <w:cs/>
          <w:lang w:bidi="ru-RU"/>
        </w:rPr>
        <w:t>цифровой</w:t>
      </w:r>
      <w:r>
        <w:rPr>
          <w:szCs w:val="28"/>
        </w:rPr>
        <w:t xml:space="preserve"> </w:t>
      </w:r>
      <w:r>
        <w:rPr>
          <w:szCs w:val="28"/>
          <w:cs/>
          <w:lang w:bidi="ru-RU"/>
        </w:rPr>
        <w:t>валюты</w:t>
      </w:r>
      <w:r>
        <w:rPr>
          <w:szCs w:val="28"/>
        </w:rPr>
        <w:t xml:space="preserve">, </w:t>
      </w:r>
      <w:r>
        <w:rPr>
          <w:szCs w:val="28"/>
          <w:cs/>
          <w:lang w:bidi="ru-RU"/>
        </w:rPr>
        <w:t>создание</w:t>
      </w:r>
      <w:r>
        <w:rPr>
          <w:szCs w:val="28"/>
        </w:rPr>
        <w:t xml:space="preserve"> </w:t>
      </w:r>
      <w:r>
        <w:rPr>
          <w:szCs w:val="28"/>
          <w:cs/>
          <w:lang w:bidi="ru-RU"/>
        </w:rPr>
        <w:t>и</w:t>
      </w:r>
      <w:r>
        <w:rPr>
          <w:szCs w:val="28"/>
        </w:rPr>
        <w:t xml:space="preserve"> </w:t>
      </w:r>
      <w:r>
        <w:rPr>
          <w:szCs w:val="28"/>
          <w:cs/>
          <w:lang w:bidi="ru-RU"/>
        </w:rPr>
        <w:t>контроль</w:t>
      </w:r>
      <w:r>
        <w:rPr>
          <w:szCs w:val="28"/>
        </w:rPr>
        <w:t xml:space="preserve"> </w:t>
      </w:r>
      <w:r>
        <w:rPr>
          <w:szCs w:val="28"/>
          <w:cs/>
          <w:lang w:bidi="ru-RU"/>
        </w:rPr>
        <w:t>за которой базируются на криптографических методах</w:t>
      </w:r>
      <w:r>
        <w:rPr>
          <w:szCs w:val="28"/>
        </w:rPr>
        <w:t xml:space="preserve"> и ведутся в блокчейн сетях</w:t>
      </w:r>
      <w:r>
        <w:rPr>
          <w:rFonts w:eastAsiaTheme="minorHAnsi"/>
          <w:bCs/>
          <w:szCs w:val="22"/>
          <w:lang w:eastAsia="zh-CN"/>
        </w:rPr>
        <w:t>.</w:t>
      </w:r>
    </w:p>
    <w:p>
      <w:pPr>
        <w:spacing w:after="160"/>
        <w:rPr>
          <w:rFonts w:eastAsiaTheme="minorHAnsi"/>
          <w:bCs/>
          <w:szCs w:val="22"/>
          <w:lang w:eastAsia="en-US"/>
        </w:rPr>
      </w:pPr>
      <w:r>
        <w:rPr>
          <w:rFonts w:eastAsiaTheme="minorHAnsi"/>
          <w:b/>
          <w:szCs w:val="22"/>
          <w:lang w:eastAsia="en-US"/>
        </w:rPr>
        <w:t>Криптографическая система с открытым ключом</w:t>
      </w:r>
      <w:r>
        <w:rPr>
          <w:rFonts w:eastAsiaTheme="minorHAnsi"/>
          <w:bCs/>
          <w:szCs w:val="22"/>
          <w:lang w:eastAsia="en-US"/>
        </w:rPr>
        <w:t xml:space="preserve"> — система асимметричного шифрования или электронной подписи (ЭП), при которой ключ проверки подписи (открытый ключ) передаётся по открытому (то есть незащищённому, доступному для наблюдения) каналу и используется для проверки ЭП и для шифрования сообщения. Для генерации ЭП и для расшифровки сообщения используется ключ подписи (закрытый ключ).</w:t>
      </w:r>
    </w:p>
    <w:p>
      <w:pPr>
        <w:spacing w:after="160"/>
        <w:rPr>
          <w:rFonts w:eastAsiaTheme="minorHAnsi"/>
          <w:bCs/>
          <w:szCs w:val="22"/>
          <w:lang w:eastAsia="en-US"/>
        </w:rPr>
      </w:pPr>
      <w:r>
        <w:rPr>
          <w:rFonts w:eastAsiaTheme="minorHAnsi"/>
          <w:b/>
          <w:szCs w:val="22"/>
          <w:lang w:eastAsia="en-US"/>
        </w:rPr>
        <w:t>Криптовалютные ключи</w:t>
      </w:r>
      <w:r>
        <w:rPr>
          <w:rFonts w:eastAsiaTheme="minorHAnsi"/>
          <w:bCs/>
          <w:szCs w:val="22"/>
          <w:lang w:eastAsia="en-US"/>
        </w:rPr>
        <w:t xml:space="preserve"> — </w:t>
      </w:r>
      <w:r>
        <w:rPr>
          <w:szCs w:val="28"/>
          <w:lang w:eastAsia="en-US" w:bidi="ru-RU"/>
        </w:rPr>
        <w:t xml:space="preserve">ключи из </w:t>
      </w:r>
      <w:r>
        <w:rPr>
          <w:rFonts w:eastAsiaTheme="minorHAnsi"/>
          <w:bCs/>
          <w:szCs w:val="22"/>
          <w:lang w:eastAsia="en-US"/>
        </w:rPr>
        <w:t xml:space="preserve">ключевой пары из криптографической системы с открытым ключом, которая генерируется по семейству протоколов </w:t>
      </w:r>
      <w:r>
        <w:rPr>
          <w:rFonts w:eastAsiaTheme="minorHAnsi"/>
          <w:bCs/>
          <w:szCs w:val="22"/>
          <w:lang w:val="en-US" w:eastAsia="en-US"/>
        </w:rPr>
        <w:t>BIP</w:t>
      </w:r>
      <w:r>
        <w:rPr>
          <w:rFonts w:eastAsiaTheme="minorHAnsi"/>
          <w:bCs/>
          <w:szCs w:val="22"/>
          <w:lang w:eastAsia="en-US"/>
        </w:rPr>
        <w:t>.</w:t>
      </w:r>
    </w:p>
    <w:p>
      <w:pPr>
        <w:spacing w:after="160"/>
        <w:rPr>
          <w:rFonts w:eastAsiaTheme="minorHAnsi"/>
          <w:bCs/>
          <w:szCs w:val="22"/>
          <w:lang w:eastAsia="en-US"/>
        </w:rPr>
      </w:pPr>
      <w:r>
        <w:rPr>
          <w:rFonts w:eastAsiaTheme="minorHAnsi"/>
          <w:b/>
          <w:szCs w:val="22"/>
          <w:lang w:eastAsia="en-US"/>
        </w:rPr>
        <w:t xml:space="preserve">Пользователь </w:t>
      </w:r>
      <w:r>
        <w:rPr>
          <w:rFonts w:eastAsiaTheme="minorHAnsi"/>
          <w:bCs/>
          <w:szCs w:val="22"/>
          <w:lang w:eastAsia="en-US"/>
        </w:rPr>
        <w:t>— субъект доступа к объектам (ресурсам) СВТ.</w:t>
      </w:r>
    </w:p>
    <w:p>
      <w:pPr>
        <w:spacing w:after="160"/>
      </w:pPr>
      <w:r>
        <w:rPr>
          <w:rFonts w:eastAsiaTheme="minorHAnsi"/>
          <w:b/>
          <w:szCs w:val="22"/>
          <w:lang w:eastAsia="en-US"/>
        </w:rPr>
        <w:t>Системный вызов</w:t>
      </w:r>
      <w:r>
        <w:rPr>
          <w:rFonts w:eastAsiaTheme="minorHAnsi"/>
          <w:bCs/>
          <w:szCs w:val="22"/>
          <w:lang w:eastAsia="en-US"/>
        </w:rPr>
        <w:t xml:space="preserve"> — механизм исполнения процедур системной задачи по запросу прикладной задачи. Для прикладной задачи системный вызов представляется обычной функцией языка Си.</w:t>
      </w:r>
    </w:p>
    <w:p>
      <w:pPr>
        <w:spacing w:after="0"/>
        <w:rPr>
          <w:rFonts w:eastAsiaTheme="minorHAnsi"/>
          <w:bCs/>
          <w:szCs w:val="22"/>
          <w:lang w:eastAsia="zh-CN"/>
        </w:rPr>
      </w:pPr>
      <w:r>
        <w:rPr>
          <w:b/>
          <w:bCs/>
          <w:szCs w:val="28"/>
          <w:lang w:bidi="ru-RU"/>
        </w:rPr>
        <w:t>Управление криптовалютными активами</w:t>
      </w:r>
      <w:r>
        <w:rPr>
          <w:szCs w:val="28"/>
          <w:lang w:bidi="ru-RU"/>
        </w:rPr>
        <w:t xml:space="preserve"> </w:t>
      </w:r>
      <w:r>
        <w:rPr>
          <w:szCs w:val="28"/>
          <w:cs/>
          <w:lang w:bidi="ru-RU"/>
        </w:rPr>
        <w:t>—</w:t>
      </w:r>
      <w:r>
        <w:rPr>
          <w:szCs w:val="28"/>
          <w:lang w:bidi="ru-RU"/>
        </w:rPr>
        <w:t xml:space="preserve"> </w:t>
      </w:r>
      <w:r>
        <w:rPr>
          <w:szCs w:val="28"/>
          <w:cs/>
          <w:lang w:val="en-US" w:bidi="ru-RU"/>
        </w:rPr>
        <w:t>деятельность клиента</w:t>
      </w:r>
      <w:r>
        <w:rPr>
          <w:szCs w:val="28"/>
          <w:lang w:bidi="ru-RU"/>
        </w:rPr>
        <w:t xml:space="preserve"> по манипуляции криптовалютами и токенами, направленная на сохранение и приумножение активов, а также совершение сделок и транзакций.</w:t>
      </w:r>
    </w:p>
    <w:p>
      <w:pPr>
        <w:spacing w:after="160"/>
        <w:rPr>
          <w:szCs w:val="28"/>
          <w:lang w:eastAsia="zh-CN" w:bidi="ru-RU"/>
        </w:rPr>
      </w:pPr>
      <w:r>
        <w:rPr>
          <w:b/>
          <w:bCs/>
          <w:szCs w:val="28"/>
          <w:lang w:eastAsia="zh-CN" w:bidi="ru-RU"/>
        </w:rPr>
        <w:t xml:space="preserve">Криптовалютная </w:t>
      </w:r>
      <w:r>
        <w:rPr>
          <w:b/>
          <w:bCs/>
          <w:szCs w:val="28"/>
          <w:cs/>
          <w:lang w:val="en-US" w:eastAsia="zh-CN" w:bidi="ru-RU"/>
        </w:rPr>
        <w:t>транзакция</w:t>
      </w:r>
      <w:r>
        <w:rPr>
          <w:rFonts w:eastAsiaTheme="minorHAnsi"/>
          <w:bCs/>
          <w:szCs w:val="22"/>
          <w:cs/>
          <w:lang w:eastAsia="zh-CN" w:bidi="ru-RU"/>
        </w:rPr>
        <w:t xml:space="preserve"> </w:t>
      </w:r>
      <w:r>
        <w:rPr>
          <w:rFonts w:eastAsiaTheme="minorHAnsi"/>
          <w:bCs/>
          <w:szCs w:val="22"/>
          <w:lang w:eastAsia="en-US"/>
        </w:rPr>
        <w:t>—</w:t>
      </w:r>
      <w:r>
        <w:rPr>
          <w:szCs w:val="28"/>
          <w:lang w:eastAsia="zh-CN" w:bidi="ru-RU"/>
        </w:rPr>
        <w:t xml:space="preserve"> информация о </w:t>
      </w:r>
      <w:r>
        <w:rPr>
          <w:szCs w:val="28"/>
          <w:cs/>
          <w:lang w:val="en-US" w:eastAsia="zh-CN" w:bidi="ru-RU"/>
        </w:rPr>
        <w:t>действи</w:t>
      </w:r>
      <w:r>
        <w:rPr>
          <w:szCs w:val="28"/>
          <w:lang w:eastAsia="zh-CN" w:bidi="ru-RU"/>
        </w:rPr>
        <w:t>и</w:t>
      </w:r>
      <w:r>
        <w:rPr>
          <w:szCs w:val="28"/>
          <w:cs/>
          <w:lang w:val="en-US" w:eastAsia="zh-CN" w:bidi="ru-RU"/>
        </w:rPr>
        <w:t xml:space="preserve"> или последовательност</w:t>
      </w:r>
      <w:r>
        <w:rPr>
          <w:szCs w:val="28"/>
          <w:lang w:eastAsia="zh-CN" w:bidi="ru-RU"/>
        </w:rPr>
        <w:t>и</w:t>
      </w:r>
      <w:r>
        <w:rPr>
          <w:szCs w:val="28"/>
          <w:cs/>
          <w:lang w:val="en-US" w:eastAsia="zh-CN" w:bidi="ru-RU"/>
        </w:rPr>
        <w:t xml:space="preserve"> действий</w:t>
      </w:r>
      <w:r>
        <w:rPr>
          <w:szCs w:val="28"/>
          <w:lang w:eastAsia="zh-CN" w:bidi="ru-RU"/>
        </w:rPr>
        <w:t xml:space="preserve">, </w:t>
      </w:r>
      <w:r>
        <w:rPr>
          <w:szCs w:val="28"/>
          <w:cs/>
          <w:lang w:val="en-US" w:eastAsia="zh-CN" w:bidi="ru-RU"/>
        </w:rPr>
        <w:t>направленных на создание</w:t>
      </w:r>
      <w:r>
        <w:rPr>
          <w:szCs w:val="28"/>
          <w:lang w:eastAsia="zh-CN" w:bidi="ru-RU"/>
        </w:rPr>
        <w:t xml:space="preserve">, </w:t>
      </w:r>
      <w:r>
        <w:rPr>
          <w:szCs w:val="28"/>
          <w:cs/>
          <w:lang w:val="en-US" w:eastAsia="zh-CN" w:bidi="ru-RU"/>
        </w:rPr>
        <w:t>выпуск</w:t>
      </w:r>
      <w:r>
        <w:rPr>
          <w:szCs w:val="28"/>
          <w:lang w:eastAsia="zh-CN" w:bidi="ru-RU"/>
        </w:rPr>
        <w:t xml:space="preserve">, </w:t>
      </w:r>
      <w:r>
        <w:rPr>
          <w:szCs w:val="28"/>
          <w:cs/>
          <w:lang w:val="en-US" w:eastAsia="zh-CN" w:bidi="ru-RU"/>
        </w:rPr>
        <w:t xml:space="preserve">обращение </w:t>
      </w:r>
      <w:r>
        <w:rPr>
          <w:szCs w:val="28"/>
          <w:lang w:eastAsia="zh-CN" w:bidi="ru-RU"/>
        </w:rPr>
        <w:t xml:space="preserve">криптовалютных </w:t>
      </w:r>
      <w:r>
        <w:rPr>
          <w:szCs w:val="28"/>
          <w:cs/>
          <w:lang w:val="en-US" w:eastAsia="zh-CN" w:bidi="ru-RU"/>
        </w:rPr>
        <w:t>активов</w:t>
      </w:r>
      <w:r>
        <w:rPr>
          <w:szCs w:val="28"/>
          <w:lang w:eastAsia="zh-CN" w:bidi="ru-RU"/>
        </w:rPr>
        <w:t>.</w:t>
      </w:r>
    </w:p>
    <w:p>
      <w:pPr>
        <w:rPr>
          <w:lang w:eastAsia="zh-CN"/>
        </w:rPr>
      </w:pPr>
    </w:p>
    <w:p>
      <w:pPr>
        <w:ind w:firstLine="0"/>
      </w:pPr>
    </w:p>
    <w:sectPr>
      <w:pgSz w:w="11906" w:h="16838"/>
      <w:pgMar w:top="1417" w:right="567" w:bottom="1417" w:left="1134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ad_worker" w:date="2020-09-25T21:05:34Z" w:initials="s">
    <w:p w14:paraId="23105D93">
      <w:pPr>
        <w:pStyle w:val="6"/>
        <w:rPr>
          <w:rFonts w:hint="default"/>
          <w:lang w:val="en-US"/>
        </w:rPr>
      </w:pPr>
      <w:r>
        <w:rPr>
          <w:lang w:val="ru-RU"/>
        </w:rPr>
        <w:t>Вот</w:t>
      </w:r>
      <w:r>
        <w:rPr>
          <w:rFonts w:hint="default"/>
          <w:lang w:val="ru-RU"/>
        </w:rPr>
        <w:t xml:space="preserve"> тут я мог ошибиться. Когда будем работать непосредствено с кошельком и его алгоритмами, надо учесть, что там могут быть другие алгоритмы. Хотя с вероятностью 90% будет </w:t>
      </w:r>
      <w:r>
        <w:rPr>
          <w:rFonts w:hint="default"/>
          <w:lang w:val="en-US"/>
        </w:rPr>
        <w:t>sha 256</w:t>
      </w:r>
    </w:p>
    <w:p w14:paraId="137E002F">
      <w:pPr>
        <w:pStyle w:val="6"/>
        <w:ind w:left="0" w:leftChars="0" w:firstLine="0" w:firstLineChars="0"/>
        <w:rPr>
          <w:rFonts w:hint="default"/>
          <w:lang w:val="en-US"/>
        </w:rPr>
      </w:pPr>
    </w:p>
  </w:comment>
  <w:comment w:id="1" w:author="sad_worker" w:date="2020-09-25T21:06:23Z" w:initials="s">
    <w:p w14:paraId="1A057F38">
      <w:pPr>
        <w:pStyle w:val="6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Важныq вопрос как можно хранить ключи в энергонезависимой памяти. Как много там места, как много туда поместится ключей. </w:t>
      </w:r>
    </w:p>
  </w:comment>
  <w:comment w:id="2" w:author="sad_worker" w:date="2020-09-25T21:07:28Z" w:initials="s">
    <w:p w14:paraId="630302DF">
      <w:pPr>
        <w:pStyle w:val="6"/>
        <w:rPr>
          <w:rFonts w:hint="default"/>
          <w:lang w:val="ru-RU"/>
        </w:rPr>
      </w:pPr>
      <w:r>
        <w:rPr>
          <w:lang w:val="ru-RU"/>
        </w:rPr>
        <w:t>Тут</w:t>
      </w:r>
      <w:r>
        <w:rPr>
          <w:rFonts w:hint="default"/>
          <w:lang w:val="ru-RU"/>
        </w:rPr>
        <w:t xml:space="preserve"> тоже надо подумать. Если нептуаю, когда запускаешь </w:t>
      </w:r>
      <w:r>
        <w:rPr>
          <w:rFonts w:hint="default"/>
          <w:lang w:val="en-US"/>
        </w:rPr>
        <w:t xml:space="preserve">electrum - </w:t>
      </w:r>
      <w:r>
        <w:rPr>
          <w:rFonts w:hint="default"/>
          <w:lang w:val="ru-RU"/>
        </w:rPr>
        <w:t xml:space="preserve">он требует логин и пароль. По хорошему (пока необзятальено) надо сделать так же-- тип при первом доступе к контроллеру нужно спрашивать логин2/пароль2 </w:t>
      </w:r>
    </w:p>
  </w:comment>
  <w:comment w:id="3" w:author="sad_worker" w:date="2020-09-25T21:09:22Z" w:initials="s">
    <w:p w14:paraId="0EE15F2C">
      <w:pPr>
        <w:pStyle w:val="6"/>
        <w:rPr>
          <w:rFonts w:hint="default"/>
          <w:lang w:val="ru-RU"/>
        </w:rPr>
      </w:pPr>
      <w:r>
        <w:rPr>
          <w:lang w:val="ru-RU"/>
        </w:rPr>
        <w:t>Логирование</w:t>
      </w:r>
      <w:r>
        <w:rPr>
          <w:rFonts w:hint="default"/>
          <w:lang w:val="ru-RU"/>
        </w:rPr>
        <w:t xml:space="preserve"> событий - это необязательно. Если позвоят память контроллера - то лучше это сделать.</w:t>
      </w:r>
    </w:p>
  </w:comment>
  <w:comment w:id="4" w:author="sad_worker" w:date="2020-09-25T21:14:15Z" w:initials="s">
    <w:p w14:paraId="7A596567">
      <w:pPr>
        <w:pStyle w:val="6"/>
        <w:rPr>
          <w:rFonts w:hint="default"/>
          <w:lang w:val="ru-RU"/>
        </w:rPr>
      </w:pPr>
      <w:r>
        <w:rPr>
          <w:lang w:val="ru-RU"/>
        </w:rPr>
        <w:t>Все</w:t>
      </w:r>
      <w:r>
        <w:rPr>
          <w:rFonts w:hint="default"/>
          <w:lang w:val="ru-RU"/>
        </w:rPr>
        <w:t xml:space="preserve"> что связано со временем - это я писал от балды. Криптографические алгоритмы могу тработать очень медленно даже на мощных компах. Поэтому этот кусок я уже в финале отредактирую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7E002F" w15:done="0"/>
  <w15:commentEx w15:paraId="1A057F38" w15:done="0"/>
  <w15:commentEx w15:paraId="630302DF" w15:done="0"/>
  <w15:commentEx w15:paraId="0EE15F2C" w15:done="0"/>
  <w15:commentEx w15:paraId="7A5965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enter" w:pos="4677"/>
        <w:tab w:val="right" w:pos="9355"/>
      </w:tabs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0" t="9525" r="10795" b="12700"/>
              <wp:wrapNone/>
              <wp:docPr id="461" name="Line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28" o:spid="_x0000_s1026" o:spt="20" style="position:absolute;left:0pt;margin-left:-24.8pt;margin-top:751.5pt;height:0.05pt;width:36.35pt;mso-position-vertical-relative:page;z-index:251656192;mso-width-relative:page;mso-height-relative:page;" filled="f" stroked="t" coordsize="21600,21600" o:gfxdata="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tJPK2QAAAAwBAAAPAAAAAAAAAAEAIAAA&#10;ACIAAABkcnMvZG93bnJldi54bWxQSwECFAAUAAAACACHTuJAPqhUu9IBAACnAwAADgAAAAAAAAAB&#10;ACAAAAAoAQAAZHJzL2Uyb0RvYy54bWxQSwUGAAAAAAYABgBZAQAAbAUAAAAA&#10;">
              <v:fill on="f" focussize="0,0"/>
              <v:stroke weight="1.5pt" color="#00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enter" w:pos="4677"/>
        <w:tab w:val="right" w:pos="9355"/>
      </w:tabs>
      <w:jc w:val="center"/>
      <w:rPr>
        <w:rFonts w:hint="default"/>
        <w:lang w:val="ru-RU"/>
      </w:rPr>
    </w:pPr>
    <w: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7pt;margin-top:416.75pt;height:417.25pt;width:82.75pt;mso-position-horizontal-relative:page;mso-position-vertical-relative:page;z-index:251657216;mso-width-relative:page;mso-height-relative:page;" coordsize="1050150,5299908" o:gfxdata="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Bx1wU82wAAAAsBAAAPAAAAAAAA&#10;AAEAIAAAACIAAABkcnMvZG93bnJldi54bWxQSwECFAAUAAAACACHTuJAfBdVA0oGAADmNgAADgAA&#10;AAAAAAABACAAAAAqAQAAZHJzL2Uyb0RvYy54bWxQSwUGAAAAAAYABgBZAQAA5gkAAAAA&#10;">
              <o:lock v:ext="edit" aspectratio="f"/>
              <v:rect id="Rectangle 430" o:spid="_x0000_s1026" o:spt="1" style="position:absolute;left:438150;top:5210175;height:89733;width:612000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6" o:spt="203" style="position:absolute;left:0;top:0;height:5219701;width:437548;" coordsize="437548,5219701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180975;top:4314825;height:899948;width:248137;v-text-anchor:middle;" filled="f" stroked="f" coordsize="21600,21600" o:gfxdata="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+iL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80975;top:3057525;height:1259928;width:248137;v-text-anchor:middle;" filled="f" stroked="f" coordsize="21600,21600" o:gfxdata="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od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525;top:3057525;height:1259928;width:177241;v-text-anchor:middle;" filled="f" stroked="f" coordsize="21600,21600" o:gfxdata="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g5H2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_x0000_s1026" o:spid="_x0000_s1026" o:spt="1" style="position:absolute;left:180975;top:2152650;height:899948;width:248137;v-text-anchor:middle;" filled="f" stroked="f" coordsize="21600,21600" o:gfxdata="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xB5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525;top:2152650;height:899948;width:177241;v-text-anchor:middle;" filled="f" stroked="f" coordsize="21600,21600" o:gfxdata="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5+35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_x0000_s1026" o:spid="_x0000_s1026" o:spt="1" style="position:absolute;left:180975;top:1257300;height:899948;width:248137;v-text-anchor:middle;" filled="f" stroked="f" coordsize="21600,21600" o:gfxdata="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TJ6C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525;top:1257300;height:899948;width:177241;v-text-anchor:middle;" filled="f" stroked="f" coordsize="21600,21600" o:gfxdata="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vif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_x0000_s1026" o:spid="_x0000_s1026" o:spt="1" style="position:absolute;left:9525;top:4314825;height:899948;width:177241;v-text-anchor:middle;" filled="f" stroked="f" coordsize="21600,21600" o:gfxdata="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dH5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_x0000_s1026" o:spid="_x0000_s1026" o:spt="1" style="position:absolute;left:180975;top:0;height:1259928;width:248137;v-text-anchor:middle;" filled="f" stroked="f" coordsize="21600,21600" o:gfxdata="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aaA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525;top:0;height:1259928;width:177241;v-text-anchor:middle;" filled="f" stroked="f" coordsize="21600,21600" o:gfxdata="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l8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26" o:spt="20" style="position:absolute;left:0;top:5219701;flip:x;height:0;width:437548;" filled="f" stroked="t" coordsize="21600,21600" o:gfxdata="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teq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29" o:spid="_x0000_s1026" o:spt="20" style="position:absolute;left:9525;top:4314825;flip:x;height:0;width:425807;" filled="f" stroked="t" coordsize="21600,21600" o:gfxdata="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f7M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30" o:spid="_x0000_s1026" o:spt="20" style="position:absolute;left:9525;top:3057525;height:0;width:425807;" filled="f" stroked="t" coordsize="21600,21600" o:gfxdata="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AE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31" o:spid="_x0000_s1026" o:spt="20" style="position:absolute;left:9525;top:2152650;height:0;width:425807;" filled="f" stroked="t" coordsize="21600,21600" o:gfxdata="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Cks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48" o:spid="_x0000_s1026" o:spt="20" style="position:absolute;left:9525;top:1257300;height:0;width:425807;" filled="f" stroked="t" coordsize="21600,21600" o:gfxdata="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jcO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49" o:spid="_x0000_s1026" o:spt="20" style="position:absolute;left:0;top:0;height:0;width:435640;" filled="f" stroked="t" coordsize="21600,21600" o:gfxdata="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kea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51" o:spid="_x0000_s1026" o:spt="20" style="position:absolute;left:9525;top:0;height:5219700;width:0;" filled="f" stroked="t" coordsize="21600,21600" o:gfxdata="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i+N5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52" o:spid="_x0000_s1026" o:spt="20" style="position:absolute;left:180975;top:0;flip:y;height:5217495;width:0;" filled="f" stroked="t" coordsize="21600,21600" o:gfxdata="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l+1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53" o:spid="_x0000_s1026" o:spt="20" style="position:absolute;left:428625;top:0;height:5219700;width:0;" filled="f" stroked="t" coordsize="21600,21600" o:gfxdata="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V2J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</v:group>
            </v:group>
          </w:pict>
        </mc:Fallback>
      </mc:AlternateContent>
    </w:r>
    <w:r>
      <w:rPr>
        <w:rFonts w:hint="default"/>
        <w:lang w:val="ru-RU"/>
      </w:rPr>
      <w:t>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enter" w:pos="4677"/>
        <w:tab w:val="right" w:pos="9355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enter" w:pos="4677"/>
        <w:tab w:val="right" w:pos="9355"/>
      </w:tabs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4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7pt;margin-top:416.75pt;height:417.25pt;width:82.75pt;mso-position-horizontal-relative:page;mso-position-vertical-relative:page;z-index:251658240;mso-width-relative:page;mso-height-relative:page;" coordsize="1050150,5299908" o:gfxdata="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HHXBTzbAAAACwEAAA8AAAAAAAAAAQAgAAAAIgAAAGRycy9kb3ducmV2LnhtbFBLAQIUABQAAAAI&#10;AIdO4kDR4JlQXgYAAOQ2AAAOAAAAAAAAAAEAIAAAACoBAABkcnMvZTJvRG9jLnhtbFBLBQYAAAAA&#10;BgAGAFkBAAD6CQAAAAA=&#10;">
              <o:lock v:ext="edit" aspectratio="f"/>
              <v:rect id="Rectangle 430" o:spid="_x0000_s1026" o:spt="1" style="position:absolute;left:438150;top:5210175;height:89733;width:612000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6" o:spt="203" style="position:absolute;left:0;top:0;height:5219701;width:437548;" coordsize="437548,521970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8" o:spid="_x0000_s1026" o:spt="1" style="position:absolute;left:180975;top:4314825;height:899948;width:248137;v-text-anchor:middle;" filled="f" stroked="f" coordsize="21600,21600" o:gfxdata="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BAfe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26" o:spt="1" style="position:absolute;left:180975;top:3057525;height:1259928;width:248137;v-text-anchor:middle;" filled="f" stroked="f" coordsize="21600,21600" o:gfxdata="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SKJF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26" o:spt="1" style="position:absolute;left:9525;top:3057525;height:1259928;width:177241;v-text-anchor:middle;" filled="f" stroked="f" coordsize="21600,21600" o:gfxdata="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mjw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26" o:spt="1" style="position:absolute;left:180975;top:2152650;height:899948;width:248137;v-text-anchor:middle;" filled="f" stroked="f" coordsize="21600,21600" o:gfxdata="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1pmp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26" o:spt="1" style="position:absolute;left:9525;top:2152650;height:899948;width:177241;v-text-anchor:middle;" filled="f" stroked="f" coordsize="21600,21600" o:gfxdata="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JDd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26" o:spt="1" style="position:absolute;left:180975;top:1257300;height:899948;width:248137;v-text-anchor:middle;" filled="f" stroked="f" coordsize="21600,21600" o:gfxdata="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BahA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26" o:spt="1" style="position:absolute;left:9525;top:1257300;height:899948;width:177241;v-text-anchor:middle;" filled="f" stroked="f" coordsize="21600,21600" o:gfxdata="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5pc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26" o:spt="1" style="position:absolute;left:9525;top:4314825;height:899948;width:177241;v-text-anchor:middle;" filled="f" stroked="f" coordsize="21600,21600" o:gfxdata="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qMpu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26" o:spt="1" style="position:absolute;left:180975;top:0;height:1259928;width:248137;v-text-anchor:middle;" filled="f" stroked="f" coordsize="21600,21600" o:gfxdata="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TVd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26" o:spt="1" style="position:absolute;left:9525;top:0;height:1259928;width:177241;v-text-anchor:middle;" filled="f" stroked="f" coordsize="21600,21600" o:gfxdata="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TQJ&#10;d8EAAADbAAAADwAAAAAAAAABACAAAAAiAAAAZHJzL2Rvd25yZXYueG1sUEsBAhQAFAAAAAgAh07i&#10;QDMvBZ47AAAAOQAAABAAAAAAAAAAAQAgAAAAEAEAAGRycy9zaGFwZXhtbC54bWxQSwUGAAAAAAYA&#10;BgBbAQAAug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26" o:spt="20" style="position:absolute;left:0;top:5219701;flip:x;height:0;width:437548;" filled="f" stroked="t" coordsize="21600,21600" o:gfxdata="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n0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29" o:spid="_x0000_s1026" o:spt="20" style="position:absolute;left:9525;top:4314825;flip:x;height:0;width:425807;" filled="f" stroked="t" coordsize="21600,21600" o:gfxdata="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yCS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30" o:spid="_x0000_s1026" o:spt="20" style="position:absolute;left:9525;top:3057525;height:0;width:425807;" filled="f" stroked="t" coordsize="21600,21600" o:gfxdata="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bZZ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31" o:spid="_x0000_s1026" o:spt="20" style="position:absolute;left:9525;top:2152650;height:0;width:425807;" filled="f" stroked="t" coordsize="21600,21600" o:gfxdata="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qfP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48" o:spid="_x0000_s1026" o:spt="20" style="position:absolute;left:9525;top:1257300;height:0;width:425807;" filled="f" stroked="t" coordsize="21600,21600" o:gfxdata="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tei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49" o:spid="_x0000_s1026" o:spt="20" style="position:absolute;left:0;top:0;height:0;width:435640;" filled="f" stroked="t" coordsize="21600,21600" o:gfxdata="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lNF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51" o:spid="_x0000_s1026" o:spt="20" style="position:absolute;left:9525;top:0;height:5219700;width:0;" filled="f" stroked="t" coordsize="21600,21600" o:gfxdata="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vL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52" o:spid="_x0000_s1026" o:spt="20" style="position:absolute;left:180975;top:0;flip:y;height:5217495;width:0;" filled="f" stroked="t" coordsize="21600,21600" o:gfxdata="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tO9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line id="Прямая соединительная линия 453" o:spid="_x0000_s1026" o:spt="20" style="position:absolute;left:428625;top:0;height:5219700;width:0;" filled="f" stroked="t" coordsize="21600,21600" o:gfxdata="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EV2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</v:group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enter" w:pos="4677"/>
        <w:tab w:val="right" w:pos="9355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SVju0AAAAAUBAAAPAAAA&#10;AAAAAAEAIAAAACIAAABkcnMvZG93bnJldi54bWxQSwECFAAUAAAACACHTuJAO5Xswh0CAAAZBAAA&#10;DgAAAAAAAAABACAAAAAf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77"/>
        <w:tab w:val="right" w:pos="935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77"/>
        <w:tab w:val="right" w:pos="935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AF4B0"/>
    <w:multiLevelType w:val="singleLevel"/>
    <w:tmpl w:val="91CAF4B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3B44391"/>
    <w:multiLevelType w:val="singleLevel"/>
    <w:tmpl w:val="93B4439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974A8C0"/>
    <w:multiLevelType w:val="singleLevel"/>
    <w:tmpl w:val="C974A8C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D474D72B"/>
    <w:multiLevelType w:val="singleLevel"/>
    <w:tmpl w:val="D474D72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2C002AA"/>
    <w:multiLevelType w:val="singleLevel"/>
    <w:tmpl w:val="F2C002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F6021991"/>
    <w:multiLevelType w:val="singleLevel"/>
    <w:tmpl w:val="F602199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0D47BD88"/>
    <w:multiLevelType w:val="singleLevel"/>
    <w:tmpl w:val="0D47BD88"/>
    <w:lvl w:ilvl="0" w:tentative="0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7">
    <w:nsid w:val="2382565B"/>
    <w:multiLevelType w:val="singleLevel"/>
    <w:tmpl w:val="2382565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2CB4FC56"/>
    <w:multiLevelType w:val="singleLevel"/>
    <w:tmpl w:val="2CB4FC5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2E71984F"/>
    <w:multiLevelType w:val="multilevel"/>
    <w:tmpl w:val="2E71984F"/>
    <w:lvl w:ilvl="0" w:tentative="0">
      <w:start w:val="1"/>
      <w:numFmt w:val="decimal"/>
      <w:pStyle w:val="2"/>
      <w:suff w:val="space"/>
      <w:lvlText w:val="%1"/>
      <w:lvlJc w:val="left"/>
      <w:pPr>
        <w:ind w:left="680" w:firstLine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288"/>
        </w:tabs>
        <w:ind w:left="664" w:firstLine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18"/>
        </w:tabs>
        <w:ind w:left="680" w:firstLine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531"/>
        </w:tabs>
        <w:ind w:left="680" w:firstLine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688"/>
        </w:tabs>
        <w:ind w:left="168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32"/>
        </w:tabs>
        <w:ind w:left="183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76"/>
        </w:tabs>
        <w:ind w:left="197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0"/>
        </w:tabs>
        <w:ind w:left="212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4"/>
        </w:tabs>
        <w:ind w:left="2264" w:hanging="1584"/>
      </w:pPr>
      <w:rPr>
        <w:rFonts w:hint="default"/>
      </w:rPr>
    </w:lvl>
  </w:abstractNum>
  <w:abstractNum w:abstractNumId="10">
    <w:nsid w:val="40A06E6F"/>
    <w:multiLevelType w:val="multilevel"/>
    <w:tmpl w:val="40A06E6F"/>
    <w:lvl w:ilvl="0" w:tentative="0">
      <w:start w:val="1"/>
      <w:numFmt w:val="decimal"/>
      <w:lvlText w:val="%1."/>
      <w:lvlJc w:val="left"/>
      <w:pPr>
        <w:tabs>
          <w:tab w:val="left" w:pos="1494"/>
        </w:tabs>
        <w:ind w:left="1494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1">
    <w:nsid w:val="4D715EC0"/>
    <w:multiLevelType w:val="singleLevel"/>
    <w:tmpl w:val="4D715EC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F043D5E"/>
    <w:multiLevelType w:val="singleLevel"/>
    <w:tmpl w:val="5F043D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ad_man">
    <w15:presenceInfo w15:providerId="None" w15:userId="Sad_man"/>
  </w15:person>
  <w15:person w15:author="Василий Елькин">
    <w15:presenceInfo w15:providerId="None" w15:userId="Василий Елькин"/>
  </w15:person>
  <w15:person w15:author="sad_worker">
    <w15:presenceInfo w15:providerId="None" w15:userId="sad_wor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77"/>
    <w:rsid w:val="00011F5C"/>
    <w:rsid w:val="00027B2A"/>
    <w:rsid w:val="00071FE8"/>
    <w:rsid w:val="000735CE"/>
    <w:rsid w:val="00086CF8"/>
    <w:rsid w:val="000F1006"/>
    <w:rsid w:val="000F3CD3"/>
    <w:rsid w:val="001240D1"/>
    <w:rsid w:val="001348B1"/>
    <w:rsid w:val="001766DD"/>
    <w:rsid w:val="001C61E6"/>
    <w:rsid w:val="00200DFD"/>
    <w:rsid w:val="00330001"/>
    <w:rsid w:val="00456E28"/>
    <w:rsid w:val="004B5338"/>
    <w:rsid w:val="00565099"/>
    <w:rsid w:val="00663ED8"/>
    <w:rsid w:val="00673C43"/>
    <w:rsid w:val="00677E92"/>
    <w:rsid w:val="00692E5C"/>
    <w:rsid w:val="006E7933"/>
    <w:rsid w:val="00787E47"/>
    <w:rsid w:val="007C4238"/>
    <w:rsid w:val="008277DC"/>
    <w:rsid w:val="008716BB"/>
    <w:rsid w:val="00880241"/>
    <w:rsid w:val="008868BA"/>
    <w:rsid w:val="008A4A98"/>
    <w:rsid w:val="009433A1"/>
    <w:rsid w:val="00972C77"/>
    <w:rsid w:val="00A326E2"/>
    <w:rsid w:val="00AA115C"/>
    <w:rsid w:val="00BB0FCE"/>
    <w:rsid w:val="00C00FF1"/>
    <w:rsid w:val="00C07BFF"/>
    <w:rsid w:val="00C8060A"/>
    <w:rsid w:val="00CB4114"/>
    <w:rsid w:val="00CF6351"/>
    <w:rsid w:val="00DD0349"/>
    <w:rsid w:val="00DE728F"/>
    <w:rsid w:val="00E62BD7"/>
    <w:rsid w:val="00E95019"/>
    <w:rsid w:val="00FC104A"/>
    <w:rsid w:val="019C2CAE"/>
    <w:rsid w:val="020E6D21"/>
    <w:rsid w:val="021109D0"/>
    <w:rsid w:val="02543BDC"/>
    <w:rsid w:val="029A610E"/>
    <w:rsid w:val="02DE03A5"/>
    <w:rsid w:val="02DE2431"/>
    <w:rsid w:val="031B16DC"/>
    <w:rsid w:val="031B77A9"/>
    <w:rsid w:val="03472E13"/>
    <w:rsid w:val="03631510"/>
    <w:rsid w:val="036A0FDE"/>
    <w:rsid w:val="036C64A9"/>
    <w:rsid w:val="03D266E1"/>
    <w:rsid w:val="044820F7"/>
    <w:rsid w:val="04A31DCE"/>
    <w:rsid w:val="04C90203"/>
    <w:rsid w:val="05294993"/>
    <w:rsid w:val="05A75B4B"/>
    <w:rsid w:val="067A54BE"/>
    <w:rsid w:val="06C123F3"/>
    <w:rsid w:val="06CA3807"/>
    <w:rsid w:val="06E61CDC"/>
    <w:rsid w:val="06E7692B"/>
    <w:rsid w:val="06F243B1"/>
    <w:rsid w:val="079052FD"/>
    <w:rsid w:val="07BF3B3E"/>
    <w:rsid w:val="08136AAA"/>
    <w:rsid w:val="08192406"/>
    <w:rsid w:val="08656FA5"/>
    <w:rsid w:val="089B5786"/>
    <w:rsid w:val="08A80805"/>
    <w:rsid w:val="0A282ABC"/>
    <w:rsid w:val="0A3F6D53"/>
    <w:rsid w:val="0A814E24"/>
    <w:rsid w:val="0B647C4F"/>
    <w:rsid w:val="0BB365B9"/>
    <w:rsid w:val="0BF54D1F"/>
    <w:rsid w:val="0C605EB8"/>
    <w:rsid w:val="0CA85260"/>
    <w:rsid w:val="0D4215E4"/>
    <w:rsid w:val="0D70278B"/>
    <w:rsid w:val="0D8F1952"/>
    <w:rsid w:val="0DE12474"/>
    <w:rsid w:val="0E5016CC"/>
    <w:rsid w:val="0E5445E1"/>
    <w:rsid w:val="0EBB728B"/>
    <w:rsid w:val="0F7F50EC"/>
    <w:rsid w:val="10C36F49"/>
    <w:rsid w:val="110E3252"/>
    <w:rsid w:val="115F725A"/>
    <w:rsid w:val="11AA1779"/>
    <w:rsid w:val="11CE4BFC"/>
    <w:rsid w:val="11F25F58"/>
    <w:rsid w:val="12D352E8"/>
    <w:rsid w:val="131C3ACE"/>
    <w:rsid w:val="149357E0"/>
    <w:rsid w:val="14AA264C"/>
    <w:rsid w:val="14AB26A5"/>
    <w:rsid w:val="150D5007"/>
    <w:rsid w:val="15300893"/>
    <w:rsid w:val="15472740"/>
    <w:rsid w:val="1610459C"/>
    <w:rsid w:val="16436253"/>
    <w:rsid w:val="169404BB"/>
    <w:rsid w:val="16973EED"/>
    <w:rsid w:val="16B26C39"/>
    <w:rsid w:val="16FD28E2"/>
    <w:rsid w:val="172C01B7"/>
    <w:rsid w:val="172D75E7"/>
    <w:rsid w:val="173D55D7"/>
    <w:rsid w:val="178301B7"/>
    <w:rsid w:val="178D6954"/>
    <w:rsid w:val="17AD707A"/>
    <w:rsid w:val="1868129A"/>
    <w:rsid w:val="18DF1410"/>
    <w:rsid w:val="18F9437E"/>
    <w:rsid w:val="192633B1"/>
    <w:rsid w:val="192874D8"/>
    <w:rsid w:val="194D5AAF"/>
    <w:rsid w:val="199A61BA"/>
    <w:rsid w:val="19CA41B0"/>
    <w:rsid w:val="1A8C44F9"/>
    <w:rsid w:val="1AC13102"/>
    <w:rsid w:val="1C2760E7"/>
    <w:rsid w:val="1C6B2FF1"/>
    <w:rsid w:val="1D8B097E"/>
    <w:rsid w:val="1DD62C03"/>
    <w:rsid w:val="1DDE001A"/>
    <w:rsid w:val="1DE14A0D"/>
    <w:rsid w:val="1DE61F99"/>
    <w:rsid w:val="1E252358"/>
    <w:rsid w:val="1E356E16"/>
    <w:rsid w:val="1E484203"/>
    <w:rsid w:val="1E647056"/>
    <w:rsid w:val="1F1003CF"/>
    <w:rsid w:val="1F8E05C9"/>
    <w:rsid w:val="1FC74A77"/>
    <w:rsid w:val="1FDF620A"/>
    <w:rsid w:val="20101B0C"/>
    <w:rsid w:val="203A75FF"/>
    <w:rsid w:val="20451CE5"/>
    <w:rsid w:val="21161D62"/>
    <w:rsid w:val="21D10EF7"/>
    <w:rsid w:val="21F56C12"/>
    <w:rsid w:val="221411A3"/>
    <w:rsid w:val="22C01A86"/>
    <w:rsid w:val="23080B02"/>
    <w:rsid w:val="23E91DE5"/>
    <w:rsid w:val="23FC14FC"/>
    <w:rsid w:val="24142E6F"/>
    <w:rsid w:val="24284687"/>
    <w:rsid w:val="24FB2FDE"/>
    <w:rsid w:val="258F5C39"/>
    <w:rsid w:val="26853F74"/>
    <w:rsid w:val="26B9731D"/>
    <w:rsid w:val="26F3294C"/>
    <w:rsid w:val="26FB3C54"/>
    <w:rsid w:val="278E0455"/>
    <w:rsid w:val="278F6B81"/>
    <w:rsid w:val="27921F98"/>
    <w:rsid w:val="27E75EF4"/>
    <w:rsid w:val="28531405"/>
    <w:rsid w:val="28C92856"/>
    <w:rsid w:val="28FE5240"/>
    <w:rsid w:val="292F15E0"/>
    <w:rsid w:val="29346F86"/>
    <w:rsid w:val="2939649B"/>
    <w:rsid w:val="29503BAD"/>
    <w:rsid w:val="298B16DB"/>
    <w:rsid w:val="29BE7E15"/>
    <w:rsid w:val="29D30775"/>
    <w:rsid w:val="2A04029C"/>
    <w:rsid w:val="2A644C60"/>
    <w:rsid w:val="2ACD30A2"/>
    <w:rsid w:val="2AF721C2"/>
    <w:rsid w:val="2B3A66D4"/>
    <w:rsid w:val="2B8414F2"/>
    <w:rsid w:val="2B9E5DAB"/>
    <w:rsid w:val="2C1F2E7B"/>
    <w:rsid w:val="2C221AB0"/>
    <w:rsid w:val="2C384C65"/>
    <w:rsid w:val="2C830BF9"/>
    <w:rsid w:val="2D2102FC"/>
    <w:rsid w:val="2DBF37D7"/>
    <w:rsid w:val="2DC3602B"/>
    <w:rsid w:val="2DD00B0E"/>
    <w:rsid w:val="2E427446"/>
    <w:rsid w:val="2E4614A8"/>
    <w:rsid w:val="2E9156B7"/>
    <w:rsid w:val="2F0275D5"/>
    <w:rsid w:val="2F076B33"/>
    <w:rsid w:val="2FED1E39"/>
    <w:rsid w:val="30D65825"/>
    <w:rsid w:val="30D66964"/>
    <w:rsid w:val="30F34652"/>
    <w:rsid w:val="31103C0D"/>
    <w:rsid w:val="317C1B6B"/>
    <w:rsid w:val="31C4700B"/>
    <w:rsid w:val="31E021E4"/>
    <w:rsid w:val="32E118AA"/>
    <w:rsid w:val="33155833"/>
    <w:rsid w:val="33935541"/>
    <w:rsid w:val="33BF2602"/>
    <w:rsid w:val="33D84906"/>
    <w:rsid w:val="34235C4C"/>
    <w:rsid w:val="34D3495C"/>
    <w:rsid w:val="35103E44"/>
    <w:rsid w:val="35784F90"/>
    <w:rsid w:val="36230430"/>
    <w:rsid w:val="363F5B05"/>
    <w:rsid w:val="36801684"/>
    <w:rsid w:val="37164C00"/>
    <w:rsid w:val="373C0C18"/>
    <w:rsid w:val="373E307F"/>
    <w:rsid w:val="37D857CE"/>
    <w:rsid w:val="37DE704E"/>
    <w:rsid w:val="380F0F54"/>
    <w:rsid w:val="38137A51"/>
    <w:rsid w:val="38545A12"/>
    <w:rsid w:val="38566E7C"/>
    <w:rsid w:val="386A0024"/>
    <w:rsid w:val="39424802"/>
    <w:rsid w:val="39972CD3"/>
    <w:rsid w:val="39CE55DD"/>
    <w:rsid w:val="39D41C8E"/>
    <w:rsid w:val="39E033FA"/>
    <w:rsid w:val="39E14AFF"/>
    <w:rsid w:val="3A001193"/>
    <w:rsid w:val="3A582986"/>
    <w:rsid w:val="3AB034F2"/>
    <w:rsid w:val="3AF4751C"/>
    <w:rsid w:val="3B6F5A57"/>
    <w:rsid w:val="3BD103F2"/>
    <w:rsid w:val="3BE63E89"/>
    <w:rsid w:val="3C637345"/>
    <w:rsid w:val="3C9D6B8F"/>
    <w:rsid w:val="3CB90F1C"/>
    <w:rsid w:val="3CFF0167"/>
    <w:rsid w:val="3D187844"/>
    <w:rsid w:val="3D6A06E2"/>
    <w:rsid w:val="3DF31ED5"/>
    <w:rsid w:val="3E0A62B6"/>
    <w:rsid w:val="3E375979"/>
    <w:rsid w:val="3E6A09FA"/>
    <w:rsid w:val="3EA51BB6"/>
    <w:rsid w:val="3ECC057A"/>
    <w:rsid w:val="3ED278F3"/>
    <w:rsid w:val="3FFA75FA"/>
    <w:rsid w:val="40363A09"/>
    <w:rsid w:val="40AA3D9E"/>
    <w:rsid w:val="40DB1B89"/>
    <w:rsid w:val="40E34C62"/>
    <w:rsid w:val="416F4DD0"/>
    <w:rsid w:val="41DD7F89"/>
    <w:rsid w:val="424A672D"/>
    <w:rsid w:val="42E06F55"/>
    <w:rsid w:val="439D1B89"/>
    <w:rsid w:val="43D10C50"/>
    <w:rsid w:val="441C483F"/>
    <w:rsid w:val="443F1F12"/>
    <w:rsid w:val="448C3303"/>
    <w:rsid w:val="44A66244"/>
    <w:rsid w:val="44D30EA6"/>
    <w:rsid w:val="450F052C"/>
    <w:rsid w:val="451A4619"/>
    <w:rsid w:val="45855E46"/>
    <w:rsid w:val="45B3463D"/>
    <w:rsid w:val="46074151"/>
    <w:rsid w:val="46332628"/>
    <w:rsid w:val="467B3F6E"/>
    <w:rsid w:val="46CA5B1C"/>
    <w:rsid w:val="47082A07"/>
    <w:rsid w:val="4713187E"/>
    <w:rsid w:val="472161BF"/>
    <w:rsid w:val="47F1120E"/>
    <w:rsid w:val="47F56C2C"/>
    <w:rsid w:val="483335B3"/>
    <w:rsid w:val="48C00CA5"/>
    <w:rsid w:val="48EB1AF5"/>
    <w:rsid w:val="49095C71"/>
    <w:rsid w:val="4942730D"/>
    <w:rsid w:val="49E17532"/>
    <w:rsid w:val="4A730B54"/>
    <w:rsid w:val="4AF36032"/>
    <w:rsid w:val="4B674945"/>
    <w:rsid w:val="4BF546B2"/>
    <w:rsid w:val="4D3C0D6A"/>
    <w:rsid w:val="4D940518"/>
    <w:rsid w:val="4DA13D6D"/>
    <w:rsid w:val="4DBE27D3"/>
    <w:rsid w:val="4DF8383B"/>
    <w:rsid w:val="4E4B3F78"/>
    <w:rsid w:val="4E59458E"/>
    <w:rsid w:val="4EBF33F4"/>
    <w:rsid w:val="4EC71BE8"/>
    <w:rsid w:val="4F051922"/>
    <w:rsid w:val="505F6067"/>
    <w:rsid w:val="507D490A"/>
    <w:rsid w:val="508C1BD9"/>
    <w:rsid w:val="50F728EF"/>
    <w:rsid w:val="520C76EA"/>
    <w:rsid w:val="524B7529"/>
    <w:rsid w:val="525678DC"/>
    <w:rsid w:val="52705FBF"/>
    <w:rsid w:val="528D14E1"/>
    <w:rsid w:val="52A03E7E"/>
    <w:rsid w:val="533E74CD"/>
    <w:rsid w:val="5356715D"/>
    <w:rsid w:val="535B46FA"/>
    <w:rsid w:val="53995258"/>
    <w:rsid w:val="54C73EEB"/>
    <w:rsid w:val="550E41CA"/>
    <w:rsid w:val="552E212A"/>
    <w:rsid w:val="556F038B"/>
    <w:rsid w:val="55EF37FF"/>
    <w:rsid w:val="55FF7D0C"/>
    <w:rsid w:val="56DD4E02"/>
    <w:rsid w:val="57855251"/>
    <w:rsid w:val="57D20340"/>
    <w:rsid w:val="5849656F"/>
    <w:rsid w:val="58583D59"/>
    <w:rsid w:val="591F3F5F"/>
    <w:rsid w:val="59841A37"/>
    <w:rsid w:val="59BF5FD5"/>
    <w:rsid w:val="59E936AC"/>
    <w:rsid w:val="5A371AA1"/>
    <w:rsid w:val="5ADB68ED"/>
    <w:rsid w:val="5B030F41"/>
    <w:rsid w:val="5B1B435A"/>
    <w:rsid w:val="5B2B32E1"/>
    <w:rsid w:val="5B530292"/>
    <w:rsid w:val="5C7224B3"/>
    <w:rsid w:val="5C8F0004"/>
    <w:rsid w:val="5D000374"/>
    <w:rsid w:val="5D46324F"/>
    <w:rsid w:val="5DAB63D0"/>
    <w:rsid w:val="5DFC20F8"/>
    <w:rsid w:val="5E045D3C"/>
    <w:rsid w:val="5E32242B"/>
    <w:rsid w:val="5FA234D0"/>
    <w:rsid w:val="5FE9338E"/>
    <w:rsid w:val="60111CD6"/>
    <w:rsid w:val="60154979"/>
    <w:rsid w:val="60443383"/>
    <w:rsid w:val="60637352"/>
    <w:rsid w:val="60C85C6D"/>
    <w:rsid w:val="613A19E7"/>
    <w:rsid w:val="61441889"/>
    <w:rsid w:val="615C40B5"/>
    <w:rsid w:val="620F6456"/>
    <w:rsid w:val="621B6C76"/>
    <w:rsid w:val="621F2732"/>
    <w:rsid w:val="63227D9D"/>
    <w:rsid w:val="635C174D"/>
    <w:rsid w:val="648A305E"/>
    <w:rsid w:val="65973EE4"/>
    <w:rsid w:val="65DC00C8"/>
    <w:rsid w:val="662F219C"/>
    <w:rsid w:val="66E514C7"/>
    <w:rsid w:val="67225540"/>
    <w:rsid w:val="67E77327"/>
    <w:rsid w:val="68224B62"/>
    <w:rsid w:val="68267A7A"/>
    <w:rsid w:val="684818BB"/>
    <w:rsid w:val="688E106D"/>
    <w:rsid w:val="68E71396"/>
    <w:rsid w:val="68EF4E61"/>
    <w:rsid w:val="695F394C"/>
    <w:rsid w:val="697B37D6"/>
    <w:rsid w:val="698B41FD"/>
    <w:rsid w:val="69BA0A8C"/>
    <w:rsid w:val="6A303EDA"/>
    <w:rsid w:val="6A49685A"/>
    <w:rsid w:val="6A73058E"/>
    <w:rsid w:val="6AB72BBB"/>
    <w:rsid w:val="6AE92768"/>
    <w:rsid w:val="6AF55E98"/>
    <w:rsid w:val="6B256CC1"/>
    <w:rsid w:val="6B406F9C"/>
    <w:rsid w:val="6B4D3CA5"/>
    <w:rsid w:val="6CC06846"/>
    <w:rsid w:val="6CC7613F"/>
    <w:rsid w:val="6E025728"/>
    <w:rsid w:val="6E311695"/>
    <w:rsid w:val="6EE327FA"/>
    <w:rsid w:val="6EFA1362"/>
    <w:rsid w:val="6F7B4701"/>
    <w:rsid w:val="6FA2231C"/>
    <w:rsid w:val="70155A52"/>
    <w:rsid w:val="70193F5C"/>
    <w:rsid w:val="70424409"/>
    <w:rsid w:val="70537DF9"/>
    <w:rsid w:val="70AC1A61"/>
    <w:rsid w:val="712134C6"/>
    <w:rsid w:val="71585309"/>
    <w:rsid w:val="7164700C"/>
    <w:rsid w:val="71990EFE"/>
    <w:rsid w:val="71A40C79"/>
    <w:rsid w:val="71F44178"/>
    <w:rsid w:val="72022D37"/>
    <w:rsid w:val="723E141E"/>
    <w:rsid w:val="728A76D2"/>
    <w:rsid w:val="72D14033"/>
    <w:rsid w:val="72D72885"/>
    <w:rsid w:val="72DC7580"/>
    <w:rsid w:val="73657655"/>
    <w:rsid w:val="74012BD7"/>
    <w:rsid w:val="74300E24"/>
    <w:rsid w:val="74A964AF"/>
    <w:rsid w:val="75802CD4"/>
    <w:rsid w:val="764C0D1C"/>
    <w:rsid w:val="7699697D"/>
    <w:rsid w:val="76C56ED4"/>
    <w:rsid w:val="76F1225A"/>
    <w:rsid w:val="773A3D92"/>
    <w:rsid w:val="7769664D"/>
    <w:rsid w:val="777D57BD"/>
    <w:rsid w:val="77CF4D7E"/>
    <w:rsid w:val="77E25471"/>
    <w:rsid w:val="78391E11"/>
    <w:rsid w:val="78BA5FD7"/>
    <w:rsid w:val="78F61025"/>
    <w:rsid w:val="799C1B8E"/>
    <w:rsid w:val="79FE6A10"/>
    <w:rsid w:val="7A49427D"/>
    <w:rsid w:val="7A7D763F"/>
    <w:rsid w:val="7AC40A72"/>
    <w:rsid w:val="7BF51B81"/>
    <w:rsid w:val="7C313D3A"/>
    <w:rsid w:val="7CFE14FE"/>
    <w:rsid w:val="7EA92FFE"/>
    <w:rsid w:val="7FF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60" w:line="360" w:lineRule="auto"/>
      <w:ind w:firstLine="680"/>
      <w:jc w:val="both"/>
    </w:pPr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0"/>
      </w:tabs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1"/>
    <w:qFormat/>
    <w:uiPriority w:val="0"/>
    <w:pPr>
      <w:spacing w:after="0" w:line="240" w:lineRule="auto"/>
    </w:pPr>
    <w:rPr>
      <w:sz w:val="18"/>
      <w:szCs w:val="18"/>
    </w:rPr>
  </w:style>
  <w:style w:type="paragraph" w:styleId="6">
    <w:name w:val="annotation text"/>
    <w:basedOn w:val="1"/>
    <w:link w:val="29"/>
    <w:qFormat/>
    <w:uiPriority w:val="0"/>
    <w:pPr>
      <w:spacing w:line="240" w:lineRule="auto"/>
    </w:pPr>
    <w:rPr>
      <w:sz w:val="20"/>
    </w:rPr>
  </w:style>
  <w:style w:type="paragraph" w:styleId="7">
    <w:name w:val="annotation subject"/>
    <w:basedOn w:val="6"/>
    <w:next w:val="6"/>
    <w:link w:val="30"/>
    <w:qFormat/>
    <w:uiPriority w:val="0"/>
    <w:rPr>
      <w:b/>
      <w:bCs/>
    </w:rPr>
  </w:style>
  <w:style w:type="paragraph" w:styleId="8">
    <w:name w:val="header"/>
    <w:basedOn w:val="1"/>
    <w:qFormat/>
    <w:uiPriority w:val="0"/>
    <w:pPr>
      <w:keepLines/>
      <w:ind w:firstLine="0"/>
      <w:jc w:val="left"/>
    </w:pPr>
  </w:style>
  <w:style w:type="paragraph" w:styleId="9">
    <w:name w:val="Body Text"/>
    <w:basedOn w:val="1"/>
    <w:semiHidden/>
    <w:unhideWhenUsed/>
    <w:qFormat/>
    <w:uiPriority w:val="99"/>
    <w:pPr>
      <w:spacing w:after="120" w:line="240" w:lineRule="auto"/>
      <w:jc w:val="left"/>
    </w:pPr>
  </w:style>
  <w:style w:type="paragraph" w:styleId="10">
    <w:name w:val="toc 1"/>
    <w:basedOn w:val="1"/>
    <w:next w:val="1"/>
    <w:qFormat/>
    <w:uiPriority w:val="0"/>
    <w:pPr>
      <w:spacing w:before="120" w:after="120"/>
      <w:jc w:val="left"/>
    </w:pPr>
    <w:rPr>
      <w:bCs/>
      <w:caps/>
    </w:r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280"/>
      <w:jc w:val="left"/>
    </w:pPr>
    <w:rPr>
      <w:smallCaps/>
    </w:rPr>
  </w:style>
  <w:style w:type="paragraph" w:styleId="13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4">
    <w:name w:val="footer"/>
    <w:basedOn w:val="1"/>
    <w:qFormat/>
    <w:uiPriority w:val="0"/>
    <w:pPr>
      <w:keepLines/>
      <w:ind w:firstLine="0"/>
      <w:jc w:val="left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17">
    <w:name w:val="annotation reference"/>
    <w:basedOn w:val="16"/>
    <w:qFormat/>
    <w:uiPriority w:val="0"/>
    <w:rPr>
      <w:sz w:val="16"/>
      <w:szCs w:val="16"/>
    </w:rPr>
  </w:style>
  <w:style w:type="character" w:styleId="18">
    <w:name w:val="Hyperlink"/>
    <w:qFormat/>
    <w:uiPriority w:val="0"/>
    <w:rPr>
      <w:color w:val="0000FF"/>
      <w:u w:val="none"/>
    </w:rPr>
  </w:style>
  <w:style w:type="character" w:styleId="19">
    <w:name w:val="page number"/>
    <w:qFormat/>
    <w:uiPriority w:val="0"/>
    <w:rPr>
      <w:sz w:val="24"/>
      <w:lang w:val="ru-RU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Стиль таблицы 1 A"/>
    <w:qFormat/>
    <w:uiPriority w:val="0"/>
    <w:pPr>
      <w:framePr w:wrap="around" w:vAnchor="margin" w:hAnchor="text" w:y="1"/>
      <w:spacing w:after="60" w:line="360" w:lineRule="auto"/>
      <w:ind w:firstLine="680"/>
      <w:jc w:val="both"/>
    </w:pPr>
    <w:rPr>
      <w:rFonts w:ascii="Times New Roman" w:hAnsi="Times New Roman" w:eastAsia="Arial Unicode MS" w:cs="Arial Unicode MS"/>
      <w:color w:val="000000"/>
      <w:sz w:val="28"/>
      <w:szCs w:val="28"/>
      <w:u w:color="000000"/>
      <w:lang w:val="ru-RU" w:eastAsia="ru-RU" w:bidi="ar-SA"/>
    </w:rPr>
  </w:style>
  <w:style w:type="paragraph" w:customStyle="1" w:styleId="23">
    <w:name w:val="Ii?i. n e?. no?ieie"/>
    <w:basedOn w:val="1"/>
    <w:qFormat/>
    <w:uiPriority w:val="0"/>
    <w:pPr>
      <w:spacing w:after="0"/>
      <w:ind w:firstLine="709"/>
    </w:p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ГС_Основной_текст"/>
    <w:qFormat/>
    <w:uiPriority w:val="0"/>
    <w:pPr>
      <w:tabs>
        <w:tab w:val="left" w:pos="851"/>
      </w:tabs>
      <w:spacing w:after="160" w:line="312" w:lineRule="auto"/>
      <w:ind w:firstLine="720"/>
      <w:jc w:val="both"/>
    </w:pPr>
    <w:rPr>
      <w:rFonts w:ascii="Times New Roman" w:hAnsi="Times New Roman" w:eastAsia="Times New Roman" w:cs="Times New Roman"/>
      <w:snapToGrid w:val="0"/>
      <w:sz w:val="28"/>
      <w:szCs w:val="24"/>
      <w:lang w:val="ru-RU" w:eastAsia="ru-RU" w:bidi="ar-SA"/>
    </w:rPr>
  </w:style>
  <w:style w:type="paragraph" w:customStyle="1" w:styleId="26">
    <w:name w:val="caaieiaie 41"/>
    <w:basedOn w:val="1"/>
    <w:next w:val="1"/>
    <w:qFormat/>
    <w:uiPriority w:val="0"/>
    <w:pPr>
      <w:keepNext/>
      <w:spacing w:after="0" w:line="240" w:lineRule="auto"/>
    </w:pPr>
    <w:rPr>
      <w:rFonts w:ascii="MS Sans Serif" w:hAnsi="MS Sans Serif"/>
      <w:sz w:val="24"/>
    </w:rPr>
  </w:style>
  <w:style w:type="paragraph" w:customStyle="1" w:styleId="27">
    <w:name w:val="Пункты"/>
    <w:basedOn w:val="9"/>
    <w:qFormat/>
    <w:uiPriority w:val="0"/>
    <w:pPr>
      <w:spacing w:line="360" w:lineRule="auto"/>
      <w:ind w:left="1260" w:hanging="360"/>
      <w:jc w:val="both"/>
    </w:pPr>
    <w:rPr>
      <w:sz w:val="24"/>
      <w:szCs w:val="24"/>
    </w:rPr>
  </w:style>
  <w:style w:type="paragraph" w:customStyle="1" w:styleId="28">
    <w:name w:val="Òåêñò1"/>
    <w:basedOn w:val="1"/>
    <w:qFormat/>
    <w:uiPriority w:val="0"/>
    <w:pPr>
      <w:spacing w:after="0" w:line="240" w:lineRule="auto"/>
      <w:ind w:firstLine="425"/>
      <w:jc w:val="left"/>
    </w:pPr>
    <w:rPr>
      <w:sz w:val="22"/>
    </w:rPr>
  </w:style>
  <w:style w:type="character" w:customStyle="1" w:styleId="29">
    <w:name w:val="Текст примечания Знак"/>
    <w:basedOn w:val="16"/>
    <w:link w:val="6"/>
    <w:qFormat/>
    <w:uiPriority w:val="0"/>
    <w:rPr>
      <w:rFonts w:eastAsia="Times New Roman"/>
      <w:lang w:eastAsia="ru-RU"/>
    </w:rPr>
  </w:style>
  <w:style w:type="character" w:customStyle="1" w:styleId="30">
    <w:name w:val="Тема примечания Знак"/>
    <w:basedOn w:val="29"/>
    <w:link w:val="7"/>
    <w:qFormat/>
    <w:uiPriority w:val="0"/>
    <w:rPr>
      <w:rFonts w:eastAsia="Times New Roman"/>
      <w:b/>
      <w:bCs/>
      <w:lang w:eastAsia="ru-RU"/>
    </w:rPr>
  </w:style>
  <w:style w:type="character" w:customStyle="1" w:styleId="31">
    <w:name w:val="Текст выноски Знак"/>
    <w:basedOn w:val="16"/>
    <w:link w:val="5"/>
    <w:qFormat/>
    <w:uiPriority w:val="0"/>
    <w:rPr>
      <w:rFonts w:eastAsia="Times New Roman"/>
      <w:sz w:val="18"/>
      <w:szCs w:val="18"/>
      <w:lang w:eastAsia="ru-RU"/>
    </w:rPr>
  </w:style>
  <w:style w:type="paragraph" w:customStyle="1" w:styleId="32">
    <w:name w:val="td_table_text"/>
    <w:qFormat/>
    <w:uiPriority w:val="0"/>
    <w:pPr>
      <w:tabs>
        <w:tab w:val="left" w:pos="0"/>
      </w:tabs>
      <w:spacing w:after="120" w:line="259" w:lineRule="auto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customStyle="1" w:styleId="33">
    <w:name w:val="WPSOffice手动目录 1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34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35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36">
    <w:name w:val="Revision"/>
    <w:hidden/>
    <w:semiHidden/>
    <w:uiPriority w:val="99"/>
    <w:rPr>
      <w:rFonts w:ascii="Times New Roman" w:hAnsi="Times New Roman" w:eastAsia="Times New Roman" w:cs="Times New Roman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8E32C8-61F2-4503-AC1C-D8C7428627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3181</Words>
  <Characters>18132</Characters>
  <Lines>151</Lines>
  <Paragraphs>42</Paragraphs>
  <TotalTime>20</TotalTime>
  <ScaleCrop>false</ScaleCrop>
  <LinksUpToDate>false</LinksUpToDate>
  <CharactersWithSpaces>21271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2019-12-25T13:58:00Z</dcterms:created>
  <dc:creator>Sad_man</dc:creator>
  <cp:lastModifiedBy>sad_worker</cp:lastModifiedBy>
  <dcterms:modified xsi:type="dcterms:W3CDTF">2020-09-25T18:15:15Z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